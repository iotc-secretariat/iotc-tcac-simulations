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E85D42" w14:textId="447F97D5" w:rsidR="00014962" w:rsidRPr="00704730" w:rsidRDefault="00D20294" w:rsidP="009A7C7E">
      <w:pPr>
        <w:pBdr>
          <w:top w:val="single" w:sz="4" w:space="1" w:color="auto"/>
        </w:pBdr>
        <w:spacing w:before="60" w:after="0" w:line="240" w:lineRule="auto"/>
        <w:jc w:val="right"/>
        <w:rPr>
          <w:rFonts w:eastAsia="Times New Roman" w:cstheme="minorHAnsi"/>
          <w:b/>
          <w:caps/>
          <w:color w:val="000000"/>
          <w:sz w:val="28"/>
          <w:szCs w:val="28"/>
          <w:lang w:val="pt-BR"/>
        </w:rPr>
      </w:pPr>
      <w:del w:id="0" w:author="Nadia Bouffard" w:date="2023-11-06T15:20:00Z">
        <w:r w:rsidDel="001654DA">
          <w:rPr>
            <w:rFonts w:eastAsia="Times New Roman" w:cstheme="minorHAnsi"/>
            <w:b/>
            <w:caps/>
            <w:color w:val="000000"/>
            <w:sz w:val="28"/>
            <w:szCs w:val="28"/>
            <w:lang w:val="pt-BR"/>
          </w:rPr>
          <w:delText>chair’s</w:delText>
        </w:r>
      </w:del>
      <w:r>
        <w:rPr>
          <w:rFonts w:eastAsia="Times New Roman" w:cstheme="minorHAnsi"/>
          <w:b/>
          <w:caps/>
          <w:color w:val="000000"/>
          <w:sz w:val="28"/>
          <w:szCs w:val="28"/>
          <w:lang w:val="pt-BR"/>
        </w:rPr>
        <w:t xml:space="preserve"> draft </w:t>
      </w:r>
      <w:del w:id="1" w:author="Nadia Bouffard" w:date="2023-11-06T15:20:00Z">
        <w:r w:rsidDel="001654DA">
          <w:rPr>
            <w:rFonts w:eastAsia="Times New Roman" w:cstheme="minorHAnsi"/>
            <w:b/>
            <w:caps/>
            <w:color w:val="000000"/>
            <w:sz w:val="28"/>
            <w:szCs w:val="28"/>
            <w:lang w:val="pt-BR"/>
          </w:rPr>
          <w:delText>proposal</w:delText>
        </w:r>
        <w:r w:rsidR="00231735" w:rsidDel="001654DA">
          <w:rPr>
            <w:rFonts w:eastAsia="Times New Roman" w:cstheme="minorHAnsi"/>
            <w:b/>
            <w:caps/>
            <w:color w:val="000000"/>
            <w:sz w:val="28"/>
            <w:szCs w:val="28"/>
            <w:lang w:val="pt-BR"/>
          </w:rPr>
          <w:delText xml:space="preserve"> </w:delText>
        </w:r>
        <w:r w:rsidDel="001654DA">
          <w:rPr>
            <w:rFonts w:eastAsia="Times New Roman" w:cstheme="minorHAnsi"/>
            <w:b/>
            <w:caps/>
            <w:color w:val="000000"/>
            <w:sz w:val="28"/>
            <w:szCs w:val="28"/>
            <w:lang w:val="pt-BR"/>
          </w:rPr>
          <w:delText xml:space="preserve">for </w:delText>
        </w:r>
        <w:r w:rsidR="00231735" w:rsidDel="001654DA">
          <w:rPr>
            <w:rFonts w:eastAsia="Times New Roman" w:cstheme="minorHAnsi"/>
            <w:b/>
            <w:caps/>
            <w:color w:val="000000"/>
            <w:sz w:val="28"/>
            <w:szCs w:val="28"/>
            <w:lang w:val="pt-BR"/>
          </w:rPr>
          <w:delText>an</w:delText>
        </w:r>
      </w:del>
      <w:r w:rsidR="00231735">
        <w:rPr>
          <w:rFonts w:eastAsia="Times New Roman" w:cstheme="minorHAnsi"/>
          <w:b/>
          <w:caps/>
          <w:color w:val="000000"/>
          <w:sz w:val="28"/>
          <w:szCs w:val="28"/>
          <w:lang w:val="pt-BR"/>
        </w:rPr>
        <w:t xml:space="preserve"> </w:t>
      </w:r>
      <w:r w:rsidR="00CC5477">
        <w:rPr>
          <w:rFonts w:eastAsia="Times New Roman" w:cstheme="minorHAnsi"/>
          <w:b/>
          <w:caps/>
          <w:color w:val="000000"/>
          <w:sz w:val="28"/>
          <w:szCs w:val="28"/>
          <w:lang w:val="pt-BR"/>
        </w:rPr>
        <w:t>allocation regime</w:t>
      </w:r>
      <w:r w:rsidR="00B504A7">
        <w:rPr>
          <w:rFonts w:eastAsia="Times New Roman" w:cstheme="minorHAnsi"/>
          <w:b/>
          <w:caps/>
          <w:color w:val="000000"/>
          <w:sz w:val="28"/>
          <w:szCs w:val="28"/>
          <w:lang w:val="pt-BR"/>
        </w:rPr>
        <w:t xml:space="preserve"> (V</w:t>
      </w:r>
      <w:r w:rsidR="001654DA">
        <w:rPr>
          <w:rFonts w:eastAsia="Times New Roman" w:cstheme="minorHAnsi"/>
          <w:b/>
          <w:caps/>
          <w:color w:val="000000"/>
          <w:sz w:val="28"/>
          <w:szCs w:val="28"/>
          <w:lang w:val="pt-BR"/>
        </w:rPr>
        <w:t>7</w:t>
      </w:r>
      <w:r w:rsidR="00B504A7">
        <w:rPr>
          <w:rFonts w:eastAsia="Times New Roman" w:cstheme="minorHAnsi"/>
          <w:b/>
          <w:caps/>
          <w:color w:val="000000"/>
          <w:sz w:val="28"/>
          <w:szCs w:val="28"/>
          <w:lang w:val="pt-BR"/>
        </w:rPr>
        <w:t>)</w:t>
      </w:r>
      <w:r w:rsidR="00175AD8">
        <w:rPr>
          <w:rFonts w:eastAsia="Times New Roman" w:cstheme="minorHAnsi"/>
          <w:b/>
          <w:caps/>
          <w:color w:val="000000"/>
          <w:sz w:val="28"/>
          <w:szCs w:val="28"/>
          <w:lang w:val="pt-BR"/>
        </w:rPr>
        <w:t xml:space="preserve"> — annotATed</w:t>
      </w:r>
      <w:r w:rsidR="005600D0" w:rsidRPr="00704730">
        <w:rPr>
          <w:rFonts w:eastAsia="Times New Roman" w:cstheme="minorHAnsi"/>
          <w:b/>
          <w:caps/>
          <w:color w:val="000000"/>
          <w:sz w:val="28"/>
          <w:szCs w:val="28"/>
          <w:lang w:val="pt-BR"/>
        </w:rPr>
        <w:t xml:space="preserve"> </w:t>
      </w:r>
    </w:p>
    <w:p w14:paraId="54090D54" w14:textId="5B94F765" w:rsidR="000370B2" w:rsidRPr="00B1420A" w:rsidRDefault="00D20294" w:rsidP="00EB2228">
      <w:pPr>
        <w:widowControl w:val="0"/>
        <w:pBdr>
          <w:bottom w:val="single" w:sz="4" w:space="1" w:color="auto"/>
        </w:pBdr>
        <w:spacing w:after="0" w:line="240" w:lineRule="auto"/>
        <w:jc w:val="right"/>
        <w:rPr>
          <w:rFonts w:eastAsia="Times New Roman" w:cstheme="minorHAnsi"/>
        </w:rPr>
      </w:pPr>
      <w:r>
        <w:rPr>
          <w:rFonts w:eastAsia="Times New Roman" w:cstheme="minorHAnsi"/>
        </w:rPr>
        <w:t>Prepared by the TCAC Chairperson</w:t>
      </w:r>
    </w:p>
    <w:p w14:paraId="63D2F79A" w14:textId="2CA6831C" w:rsidR="00C12457" w:rsidRDefault="00C12457" w:rsidP="001654DA">
      <w:pPr>
        <w:spacing w:after="0" w:line="259" w:lineRule="auto"/>
        <w:jc w:val="right"/>
        <w:rPr>
          <w:rFonts w:ascii="Arial" w:eastAsia="Calibri" w:hAnsi="Arial" w:cs="Arial"/>
          <w:sz w:val="24"/>
          <w:szCs w:val="24"/>
          <w:lang w:val="en-US"/>
        </w:rPr>
      </w:pPr>
    </w:p>
    <w:p w14:paraId="68DEBDDC" w14:textId="77777777" w:rsidR="00E27927" w:rsidRPr="00173109" w:rsidRDefault="00E27927" w:rsidP="00E27927">
      <w:pPr>
        <w:pBdr>
          <w:top w:val="single" w:sz="4" w:space="1" w:color="auto"/>
          <w:left w:val="single" w:sz="4" w:space="4" w:color="auto"/>
          <w:bottom w:val="single" w:sz="4" w:space="1" w:color="auto"/>
          <w:right w:val="single" w:sz="4" w:space="4" w:color="auto"/>
        </w:pBdr>
        <w:shd w:val="clear" w:color="auto" w:fill="DAEEF3" w:themeFill="accent5" w:themeFillTint="33"/>
        <w:spacing w:after="0" w:line="259" w:lineRule="auto"/>
        <w:rPr>
          <w:rFonts w:eastAsia="Calibri" w:cstheme="minorHAnsi"/>
          <w:b/>
          <w:bCs/>
          <w:smallCaps/>
          <w:color w:val="000000" w:themeColor="text1"/>
          <w:sz w:val="24"/>
          <w:szCs w:val="24"/>
          <w:lang w:val="en-US"/>
        </w:rPr>
      </w:pPr>
      <w:r w:rsidRPr="00173109">
        <w:rPr>
          <w:rFonts w:eastAsia="Calibri" w:cstheme="minorHAnsi"/>
          <w:b/>
          <w:bCs/>
          <w:smallCaps/>
          <w:color w:val="000000" w:themeColor="text1"/>
          <w:sz w:val="24"/>
          <w:szCs w:val="24"/>
          <w:lang w:val="en-US"/>
        </w:rPr>
        <w:t>About this Revision</w:t>
      </w:r>
    </w:p>
    <w:p w14:paraId="5C1F9578" w14:textId="1454B668" w:rsidR="00E27927" w:rsidRDefault="00E27927" w:rsidP="00E27927">
      <w:pPr>
        <w:pBdr>
          <w:top w:val="single" w:sz="4" w:space="1" w:color="auto"/>
          <w:left w:val="single" w:sz="4" w:space="4" w:color="auto"/>
          <w:bottom w:val="single" w:sz="4" w:space="1" w:color="auto"/>
          <w:right w:val="single" w:sz="4" w:space="4" w:color="auto"/>
        </w:pBdr>
        <w:spacing w:after="0" w:line="259" w:lineRule="auto"/>
        <w:rPr>
          <w:rFonts w:eastAsia="Calibri" w:cstheme="minorHAnsi"/>
          <w:b/>
          <w:bCs/>
          <w:i/>
          <w:iCs/>
          <w:color w:val="000000" w:themeColor="text1"/>
          <w:sz w:val="24"/>
          <w:szCs w:val="24"/>
          <w:lang w:val="en-US"/>
        </w:rPr>
      </w:pPr>
      <w:r w:rsidRPr="00D20294">
        <w:rPr>
          <w:rFonts w:eastAsia="Calibri" w:cstheme="minorHAnsi"/>
          <w:b/>
          <w:bCs/>
          <w:i/>
          <w:iCs/>
          <w:color w:val="000000" w:themeColor="text1"/>
          <w:sz w:val="24"/>
          <w:szCs w:val="24"/>
          <w:lang w:val="en-US"/>
        </w:rPr>
        <w:t>Background on the draft</w:t>
      </w:r>
      <w:r w:rsidR="00C704AC">
        <w:rPr>
          <w:rFonts w:eastAsia="Calibri" w:cstheme="minorHAnsi"/>
          <w:b/>
          <w:bCs/>
          <w:i/>
          <w:iCs/>
          <w:color w:val="000000" w:themeColor="text1"/>
          <w:sz w:val="24"/>
          <w:szCs w:val="24"/>
          <w:lang w:val="en-US"/>
        </w:rPr>
        <w:t xml:space="preserve"> – </w:t>
      </w:r>
    </w:p>
    <w:p w14:paraId="71EF3BBB" w14:textId="4461A8FE" w:rsidR="00B41D30" w:rsidRPr="006B2242" w:rsidRDefault="00B41D30" w:rsidP="00B41D30">
      <w:pPr>
        <w:pBdr>
          <w:top w:val="single" w:sz="4" w:space="1" w:color="auto"/>
          <w:left w:val="single" w:sz="4" w:space="4" w:color="auto"/>
          <w:bottom w:val="single" w:sz="4" w:space="1" w:color="auto"/>
          <w:right w:val="single" w:sz="4" w:space="4" w:color="auto"/>
        </w:pBdr>
        <w:spacing w:after="0" w:line="259" w:lineRule="auto"/>
        <w:jc w:val="both"/>
        <w:rPr>
          <w:rFonts w:eastAsia="Calibri" w:cstheme="minorHAnsi"/>
          <w:i/>
          <w:iCs/>
          <w:color w:val="000000" w:themeColor="text1"/>
          <w:lang w:val="en-US"/>
        </w:rPr>
      </w:pPr>
      <w:r w:rsidRPr="006B2242">
        <w:rPr>
          <w:rFonts w:eastAsia="Calibri" w:cstheme="minorHAnsi"/>
          <w:i/>
          <w:iCs/>
          <w:color w:val="000000" w:themeColor="text1"/>
          <w:lang w:val="en-US"/>
        </w:rPr>
        <w:t>Draft #</w:t>
      </w:r>
      <w:r w:rsidR="00115732">
        <w:rPr>
          <w:rFonts w:eastAsia="Calibri" w:cstheme="minorHAnsi"/>
          <w:i/>
          <w:iCs/>
          <w:color w:val="000000" w:themeColor="text1"/>
          <w:lang w:val="en-US"/>
        </w:rPr>
        <w:t>7</w:t>
      </w:r>
      <w:r w:rsidRPr="006B2242">
        <w:rPr>
          <w:rFonts w:eastAsia="Calibri" w:cstheme="minorHAnsi"/>
          <w:i/>
          <w:iCs/>
          <w:color w:val="000000" w:themeColor="text1"/>
          <w:lang w:val="en-US"/>
        </w:rPr>
        <w:t xml:space="preserve"> has been prepared </w:t>
      </w:r>
      <w:r w:rsidR="00AF3994" w:rsidRPr="006B2242">
        <w:rPr>
          <w:rFonts w:eastAsia="Calibri" w:cstheme="minorHAnsi"/>
          <w:i/>
          <w:iCs/>
          <w:color w:val="000000" w:themeColor="text1"/>
          <w:lang w:val="en-US"/>
        </w:rPr>
        <w:t xml:space="preserve">to reflect </w:t>
      </w:r>
      <w:r w:rsidRPr="006B2242">
        <w:rPr>
          <w:rFonts w:eastAsia="Calibri" w:cstheme="minorHAnsi"/>
          <w:i/>
          <w:iCs/>
          <w:color w:val="000000" w:themeColor="text1"/>
          <w:lang w:val="en-US"/>
        </w:rPr>
        <w:t xml:space="preserve">comments received from delegations during the </w:t>
      </w:r>
      <w:r w:rsidR="00632134" w:rsidRPr="006B2242">
        <w:rPr>
          <w:rFonts w:eastAsia="Calibri" w:cstheme="minorHAnsi"/>
          <w:i/>
          <w:iCs/>
          <w:color w:val="000000" w:themeColor="text1"/>
          <w:lang w:val="en-US"/>
        </w:rPr>
        <w:t>TCAC1</w:t>
      </w:r>
      <w:r w:rsidR="00115732">
        <w:rPr>
          <w:rFonts w:eastAsia="Calibri" w:cstheme="minorHAnsi"/>
          <w:i/>
          <w:iCs/>
          <w:color w:val="000000" w:themeColor="text1"/>
          <w:lang w:val="en-US"/>
        </w:rPr>
        <w:t>2</w:t>
      </w:r>
      <w:r w:rsidR="00632134" w:rsidRPr="006B2242">
        <w:rPr>
          <w:rFonts w:eastAsia="Calibri" w:cstheme="minorHAnsi"/>
          <w:i/>
          <w:iCs/>
          <w:color w:val="000000" w:themeColor="text1"/>
          <w:lang w:val="en-US"/>
        </w:rPr>
        <w:t xml:space="preserve"> meeting</w:t>
      </w:r>
      <w:r w:rsidR="00B136B1">
        <w:rPr>
          <w:rFonts w:eastAsia="Calibri" w:cstheme="minorHAnsi"/>
          <w:i/>
          <w:iCs/>
          <w:color w:val="000000" w:themeColor="text1"/>
          <w:lang w:val="en-US"/>
        </w:rPr>
        <w:t xml:space="preserve">, </w:t>
      </w:r>
      <w:r w:rsidR="006173E4">
        <w:rPr>
          <w:rFonts w:eastAsia="Calibri" w:cstheme="minorHAnsi"/>
          <w:i/>
          <w:iCs/>
          <w:color w:val="000000" w:themeColor="text1"/>
          <w:lang w:val="en-US"/>
        </w:rPr>
        <w:t>text changes agreed during the meeting</w:t>
      </w:r>
      <w:r w:rsidR="00C5430B">
        <w:rPr>
          <w:rFonts w:eastAsia="Calibri" w:cstheme="minorHAnsi"/>
          <w:i/>
          <w:iCs/>
          <w:color w:val="000000" w:themeColor="text1"/>
          <w:lang w:val="en-US"/>
        </w:rPr>
        <w:t>,</w:t>
      </w:r>
      <w:r w:rsidR="00B136B1">
        <w:rPr>
          <w:rFonts w:eastAsia="Calibri" w:cstheme="minorHAnsi"/>
          <w:i/>
          <w:iCs/>
          <w:color w:val="000000" w:themeColor="text1"/>
          <w:lang w:val="en-US"/>
        </w:rPr>
        <w:t xml:space="preserve"> and proposed changes submitted by some Members following the TCAC12 meeting</w:t>
      </w:r>
      <w:r w:rsidR="00115732">
        <w:rPr>
          <w:rFonts w:eastAsia="Calibri" w:cstheme="minorHAnsi"/>
          <w:i/>
          <w:iCs/>
          <w:color w:val="000000" w:themeColor="text1"/>
          <w:lang w:val="en-US"/>
        </w:rPr>
        <w:t>.</w:t>
      </w:r>
      <w:r w:rsidR="00B136B1">
        <w:rPr>
          <w:rFonts w:eastAsia="Calibri" w:cstheme="minorHAnsi"/>
          <w:i/>
          <w:iCs/>
          <w:color w:val="000000" w:themeColor="text1"/>
          <w:lang w:val="en-US"/>
        </w:rPr>
        <w:t xml:space="preserve">  </w:t>
      </w:r>
      <w:r w:rsidR="007720CD">
        <w:rPr>
          <w:rFonts w:eastAsia="Calibri" w:cstheme="minorHAnsi"/>
          <w:i/>
          <w:iCs/>
          <w:color w:val="000000" w:themeColor="text1"/>
          <w:lang w:val="en-US"/>
        </w:rPr>
        <w:t>C</w:t>
      </w:r>
      <w:r w:rsidR="00B136B1">
        <w:rPr>
          <w:rFonts w:eastAsia="Calibri" w:cstheme="minorHAnsi"/>
          <w:i/>
          <w:iCs/>
          <w:color w:val="000000" w:themeColor="text1"/>
          <w:lang w:val="en-US"/>
        </w:rPr>
        <w:t>hanges</w:t>
      </w:r>
      <w:r w:rsidR="007720CD">
        <w:rPr>
          <w:rFonts w:eastAsia="Calibri" w:cstheme="minorHAnsi"/>
          <w:i/>
          <w:iCs/>
          <w:color w:val="000000" w:themeColor="text1"/>
          <w:lang w:val="en-US"/>
        </w:rPr>
        <w:t xml:space="preserve"> submitted</w:t>
      </w:r>
      <w:r w:rsidR="00B136B1">
        <w:rPr>
          <w:rFonts w:eastAsia="Calibri" w:cstheme="minorHAnsi"/>
          <w:i/>
          <w:iCs/>
          <w:color w:val="000000" w:themeColor="text1"/>
          <w:lang w:val="en-US"/>
        </w:rPr>
        <w:t xml:space="preserve"> after the TCAC12 meeting have been identified</w:t>
      </w:r>
      <w:r w:rsidR="007720CD">
        <w:rPr>
          <w:rFonts w:eastAsia="Calibri" w:cstheme="minorHAnsi"/>
          <w:i/>
          <w:iCs/>
          <w:color w:val="000000" w:themeColor="text1"/>
          <w:lang w:val="en-US"/>
        </w:rPr>
        <w:t xml:space="preserve"> in sidebar comments</w:t>
      </w:r>
      <w:r w:rsidR="00B136B1">
        <w:rPr>
          <w:rFonts w:eastAsia="Calibri" w:cstheme="minorHAnsi"/>
          <w:i/>
          <w:iCs/>
          <w:color w:val="000000" w:themeColor="text1"/>
          <w:lang w:val="en-US"/>
        </w:rPr>
        <w:t xml:space="preserve">.  Where the </w:t>
      </w:r>
      <w:r w:rsidR="007720CD">
        <w:rPr>
          <w:rFonts w:eastAsia="Calibri" w:cstheme="minorHAnsi"/>
          <w:i/>
          <w:iCs/>
          <w:color w:val="000000" w:themeColor="text1"/>
          <w:lang w:val="en-US"/>
        </w:rPr>
        <w:t>changes</w:t>
      </w:r>
      <w:r w:rsidR="00B136B1">
        <w:rPr>
          <w:rFonts w:eastAsia="Calibri" w:cstheme="minorHAnsi"/>
          <w:i/>
          <w:iCs/>
          <w:color w:val="000000" w:themeColor="text1"/>
          <w:lang w:val="en-US"/>
        </w:rPr>
        <w:t xml:space="preserve"> </w:t>
      </w:r>
      <w:r w:rsidR="007720CD">
        <w:rPr>
          <w:rFonts w:eastAsia="Calibri" w:cstheme="minorHAnsi"/>
          <w:i/>
          <w:iCs/>
          <w:color w:val="000000" w:themeColor="text1"/>
          <w:lang w:val="en-US"/>
        </w:rPr>
        <w:t>submitted after the TCAC12 meeting</w:t>
      </w:r>
      <w:r w:rsidR="00B136B1">
        <w:rPr>
          <w:rFonts w:eastAsia="Calibri" w:cstheme="minorHAnsi"/>
          <w:i/>
          <w:iCs/>
          <w:color w:val="000000" w:themeColor="text1"/>
          <w:lang w:val="en-US"/>
        </w:rPr>
        <w:t xml:space="preserve"> </w:t>
      </w:r>
      <w:r w:rsidR="007720CD">
        <w:rPr>
          <w:rFonts w:eastAsia="Calibri" w:cstheme="minorHAnsi"/>
          <w:i/>
          <w:iCs/>
          <w:color w:val="000000" w:themeColor="text1"/>
          <w:lang w:val="en-US"/>
        </w:rPr>
        <w:t xml:space="preserve">propose </w:t>
      </w:r>
      <w:r w:rsidR="00B136B1">
        <w:rPr>
          <w:rFonts w:eastAsia="Calibri" w:cstheme="minorHAnsi"/>
          <w:i/>
          <w:iCs/>
          <w:color w:val="000000" w:themeColor="text1"/>
          <w:lang w:val="en-US"/>
        </w:rPr>
        <w:t>changes to text agreed to during TCAC12, the Chairperson did not include them.</w:t>
      </w:r>
      <w:r w:rsidRPr="006B2242">
        <w:rPr>
          <w:rFonts w:eastAsia="Calibri" w:cstheme="minorHAnsi"/>
          <w:i/>
          <w:iCs/>
          <w:color w:val="000000" w:themeColor="text1"/>
          <w:lang w:val="en-US"/>
        </w:rPr>
        <w:t xml:space="preserve">  </w:t>
      </w:r>
    </w:p>
    <w:p w14:paraId="01D36555" w14:textId="77777777" w:rsidR="00B41D30" w:rsidRPr="006B2242" w:rsidRDefault="00B41D30" w:rsidP="00B41D30">
      <w:pPr>
        <w:pBdr>
          <w:top w:val="single" w:sz="4" w:space="1" w:color="auto"/>
          <w:left w:val="single" w:sz="4" w:space="4" w:color="auto"/>
          <w:bottom w:val="single" w:sz="4" w:space="1" w:color="auto"/>
          <w:right w:val="single" w:sz="4" w:space="4" w:color="auto"/>
        </w:pBdr>
        <w:spacing w:after="0" w:line="259" w:lineRule="auto"/>
        <w:jc w:val="both"/>
        <w:rPr>
          <w:rFonts w:eastAsia="Calibri" w:cstheme="minorHAnsi"/>
          <w:i/>
          <w:iCs/>
          <w:color w:val="000000" w:themeColor="text1"/>
          <w:lang w:val="en-US"/>
        </w:rPr>
      </w:pPr>
    </w:p>
    <w:p w14:paraId="010406FB" w14:textId="1AF91160" w:rsidR="00731529" w:rsidRDefault="00731529" w:rsidP="00B41D30">
      <w:pPr>
        <w:pBdr>
          <w:top w:val="single" w:sz="4" w:space="1" w:color="auto"/>
          <w:left w:val="single" w:sz="4" w:space="4" w:color="auto"/>
          <w:bottom w:val="single" w:sz="4" w:space="1" w:color="auto"/>
          <w:right w:val="single" w:sz="4" w:space="4" w:color="auto"/>
        </w:pBdr>
        <w:spacing w:after="0" w:line="259" w:lineRule="auto"/>
        <w:jc w:val="both"/>
        <w:rPr>
          <w:rFonts w:eastAsia="Calibri" w:cstheme="minorHAnsi"/>
          <w:i/>
          <w:iCs/>
          <w:color w:val="000000" w:themeColor="text1"/>
          <w:lang w:val="en-US"/>
        </w:rPr>
      </w:pPr>
      <w:r>
        <w:rPr>
          <w:rFonts w:eastAsia="Calibri" w:cstheme="minorHAnsi"/>
          <w:i/>
          <w:iCs/>
          <w:color w:val="000000" w:themeColor="text1"/>
          <w:lang w:val="en-US"/>
        </w:rPr>
        <w:t xml:space="preserve">Changes proposed to limit the geographical scope of the </w:t>
      </w:r>
      <w:r w:rsidR="00C61EA2">
        <w:rPr>
          <w:rFonts w:eastAsia="Calibri" w:cstheme="minorHAnsi"/>
          <w:i/>
          <w:iCs/>
          <w:color w:val="000000" w:themeColor="text1"/>
          <w:lang w:val="en-US"/>
        </w:rPr>
        <w:t>A</w:t>
      </w:r>
      <w:r>
        <w:rPr>
          <w:rFonts w:eastAsia="Calibri" w:cstheme="minorHAnsi"/>
          <w:i/>
          <w:iCs/>
          <w:color w:val="000000" w:themeColor="text1"/>
          <w:lang w:val="en-US"/>
        </w:rPr>
        <w:t xml:space="preserve">llocation </w:t>
      </w:r>
      <w:r w:rsidR="00C61EA2">
        <w:rPr>
          <w:rFonts w:eastAsia="Calibri" w:cstheme="minorHAnsi"/>
          <w:i/>
          <w:iCs/>
          <w:color w:val="000000" w:themeColor="text1"/>
          <w:lang w:val="en-US"/>
        </w:rPr>
        <w:t>R</w:t>
      </w:r>
      <w:r>
        <w:rPr>
          <w:rFonts w:eastAsia="Calibri" w:cstheme="minorHAnsi"/>
          <w:i/>
          <w:iCs/>
          <w:color w:val="000000" w:themeColor="text1"/>
          <w:lang w:val="en-US"/>
        </w:rPr>
        <w:t>egime or any of its provisions have not been reflected in this draft</w:t>
      </w:r>
      <w:r w:rsidR="00115732">
        <w:rPr>
          <w:rFonts w:eastAsia="Calibri" w:cstheme="minorHAnsi"/>
          <w:i/>
          <w:iCs/>
          <w:color w:val="000000" w:themeColor="text1"/>
          <w:lang w:val="en-US"/>
        </w:rPr>
        <w:t xml:space="preserve"> pending legal advice from the FAO on the matter.</w:t>
      </w:r>
    </w:p>
    <w:p w14:paraId="284FB215" w14:textId="77777777" w:rsidR="00731529" w:rsidRDefault="00731529" w:rsidP="00B41D30">
      <w:pPr>
        <w:pBdr>
          <w:top w:val="single" w:sz="4" w:space="1" w:color="auto"/>
          <w:left w:val="single" w:sz="4" w:space="4" w:color="auto"/>
          <w:bottom w:val="single" w:sz="4" w:space="1" w:color="auto"/>
          <w:right w:val="single" w:sz="4" w:space="4" w:color="auto"/>
        </w:pBdr>
        <w:spacing w:after="0" w:line="259" w:lineRule="auto"/>
        <w:jc w:val="both"/>
        <w:rPr>
          <w:rFonts w:eastAsia="Calibri" w:cstheme="minorHAnsi"/>
          <w:i/>
          <w:iCs/>
          <w:color w:val="000000" w:themeColor="text1"/>
          <w:lang w:val="en-US"/>
        </w:rPr>
      </w:pPr>
    </w:p>
    <w:p w14:paraId="561D3E49" w14:textId="110635E3" w:rsidR="00DC399E" w:rsidRPr="008D1085" w:rsidRDefault="00B41D30" w:rsidP="00B41D30">
      <w:pPr>
        <w:pBdr>
          <w:top w:val="single" w:sz="4" w:space="1" w:color="auto"/>
          <w:left w:val="single" w:sz="4" w:space="4" w:color="auto"/>
          <w:bottom w:val="single" w:sz="4" w:space="1" w:color="auto"/>
          <w:right w:val="single" w:sz="4" w:space="4" w:color="auto"/>
        </w:pBdr>
        <w:spacing w:after="0" w:line="259" w:lineRule="auto"/>
        <w:jc w:val="both"/>
        <w:rPr>
          <w:rFonts w:eastAsia="Calibri" w:cstheme="minorHAnsi"/>
          <w:i/>
          <w:iCs/>
          <w:color w:val="000000" w:themeColor="text1"/>
          <w:lang w:val="en-US"/>
        </w:rPr>
      </w:pPr>
      <w:r w:rsidRPr="008D1085">
        <w:rPr>
          <w:rFonts w:eastAsia="Calibri" w:cstheme="minorHAnsi"/>
          <w:i/>
          <w:iCs/>
          <w:color w:val="000000" w:themeColor="text1"/>
          <w:lang w:val="en-US"/>
        </w:rPr>
        <w:t>Minor adjustments such as correcting typographical errors, renumbering of articles and paragraphs, capitalizing first letters of certain words (</w:t>
      </w:r>
      <w:proofErr w:type="gramStart"/>
      <w:r w:rsidRPr="008D1085">
        <w:rPr>
          <w:rFonts w:eastAsia="Calibri" w:cstheme="minorHAnsi"/>
          <w:i/>
          <w:iCs/>
          <w:color w:val="000000" w:themeColor="text1"/>
          <w:lang w:val="en-US"/>
        </w:rPr>
        <w:t>e.g.</w:t>
      </w:r>
      <w:proofErr w:type="gramEnd"/>
      <w:r w:rsidRPr="008D1085">
        <w:rPr>
          <w:rFonts w:eastAsia="Calibri" w:cstheme="minorHAnsi"/>
          <w:i/>
          <w:iCs/>
          <w:color w:val="000000" w:themeColor="text1"/>
          <w:lang w:val="en-US"/>
        </w:rPr>
        <w:t xml:space="preserve"> Article)</w:t>
      </w:r>
      <w:r w:rsidR="0073752F" w:rsidRPr="008D1085">
        <w:rPr>
          <w:rFonts w:eastAsia="Calibri" w:cstheme="minorHAnsi"/>
          <w:i/>
          <w:iCs/>
          <w:color w:val="000000" w:themeColor="text1"/>
          <w:lang w:val="en-US"/>
        </w:rPr>
        <w:t xml:space="preserve"> </w:t>
      </w:r>
      <w:r w:rsidRPr="008D1085">
        <w:rPr>
          <w:rFonts w:eastAsia="Calibri" w:cstheme="minorHAnsi"/>
          <w:i/>
          <w:iCs/>
          <w:color w:val="000000" w:themeColor="text1"/>
          <w:lang w:val="en-US"/>
        </w:rPr>
        <w:t>have been accepted by the Chair on the assumption that there are no oppositions to these minor changes made to draft #</w:t>
      </w:r>
      <w:r w:rsidR="00115732">
        <w:rPr>
          <w:rFonts w:eastAsia="Calibri" w:cstheme="minorHAnsi"/>
          <w:i/>
          <w:iCs/>
          <w:color w:val="000000" w:themeColor="text1"/>
          <w:lang w:val="en-US"/>
        </w:rPr>
        <w:t>6</w:t>
      </w:r>
      <w:r w:rsidRPr="008D1085">
        <w:rPr>
          <w:rFonts w:eastAsia="Calibri" w:cstheme="minorHAnsi"/>
          <w:i/>
          <w:iCs/>
          <w:color w:val="000000" w:themeColor="text1"/>
          <w:lang w:val="en-US"/>
        </w:rPr>
        <w:t>. Hence these minor changes are not identified as outstanding edits in this Draft #</w:t>
      </w:r>
      <w:r w:rsidR="00115732">
        <w:rPr>
          <w:rFonts w:eastAsia="Calibri" w:cstheme="minorHAnsi"/>
          <w:i/>
          <w:iCs/>
          <w:color w:val="000000" w:themeColor="text1"/>
          <w:lang w:val="en-US"/>
        </w:rPr>
        <w:t>7</w:t>
      </w:r>
      <w:r w:rsidRPr="008D1085">
        <w:rPr>
          <w:rFonts w:eastAsia="Calibri" w:cstheme="minorHAnsi"/>
          <w:i/>
          <w:iCs/>
          <w:color w:val="000000" w:themeColor="text1"/>
          <w:lang w:val="en-US"/>
        </w:rPr>
        <w:t>.</w:t>
      </w:r>
      <w:r w:rsidR="004465F0">
        <w:rPr>
          <w:rFonts w:eastAsia="Calibri" w:cstheme="minorHAnsi"/>
          <w:i/>
          <w:iCs/>
          <w:color w:val="000000" w:themeColor="text1"/>
          <w:lang w:val="en-US"/>
        </w:rPr>
        <w:t xml:space="preserve">  The Chair has also accepted changes made in previous drafts that have not been </w:t>
      </w:r>
      <w:r w:rsidR="00A4166B">
        <w:rPr>
          <w:rFonts w:eastAsia="Calibri" w:cstheme="minorHAnsi"/>
          <w:i/>
          <w:iCs/>
          <w:color w:val="000000" w:themeColor="text1"/>
          <w:lang w:val="en-US"/>
        </w:rPr>
        <w:t xml:space="preserve">bracketed, </w:t>
      </w:r>
      <w:r w:rsidR="004465F0">
        <w:rPr>
          <w:rFonts w:eastAsia="Calibri" w:cstheme="minorHAnsi"/>
          <w:i/>
          <w:iCs/>
          <w:color w:val="000000" w:themeColor="text1"/>
          <w:lang w:val="en-US"/>
        </w:rPr>
        <w:t xml:space="preserve">reserved, </w:t>
      </w:r>
      <w:proofErr w:type="gramStart"/>
      <w:r w:rsidR="004465F0">
        <w:rPr>
          <w:rFonts w:eastAsia="Calibri" w:cstheme="minorHAnsi"/>
          <w:i/>
          <w:iCs/>
          <w:color w:val="000000" w:themeColor="text1"/>
          <w:lang w:val="en-US"/>
        </w:rPr>
        <w:t>disputed</w:t>
      </w:r>
      <w:proofErr w:type="gramEnd"/>
      <w:r w:rsidR="004465F0">
        <w:rPr>
          <w:rFonts w:eastAsia="Calibri" w:cstheme="minorHAnsi"/>
          <w:i/>
          <w:iCs/>
          <w:color w:val="000000" w:themeColor="text1"/>
          <w:lang w:val="en-US"/>
        </w:rPr>
        <w:t xml:space="preserve"> or opposed in the past 2 TCAC meetings.</w:t>
      </w:r>
      <w:r w:rsidR="007720CD">
        <w:rPr>
          <w:rFonts w:eastAsia="Calibri" w:cstheme="minorHAnsi"/>
          <w:i/>
          <w:iCs/>
          <w:color w:val="000000" w:themeColor="text1"/>
          <w:lang w:val="en-US"/>
        </w:rPr>
        <w:t xml:space="preserve">  </w:t>
      </w:r>
      <w:proofErr w:type="gramStart"/>
      <w:r w:rsidR="00DC399E" w:rsidRPr="008D1085">
        <w:rPr>
          <w:rFonts w:eastAsia="Calibri" w:cstheme="minorHAnsi"/>
          <w:i/>
          <w:iCs/>
          <w:color w:val="000000" w:themeColor="text1"/>
          <w:lang w:val="en-US"/>
        </w:rPr>
        <w:t>With the exception of</w:t>
      </w:r>
      <w:proofErr w:type="gramEnd"/>
      <w:r w:rsidR="00DC399E" w:rsidRPr="008D1085">
        <w:rPr>
          <w:rFonts w:eastAsia="Calibri" w:cstheme="minorHAnsi"/>
          <w:i/>
          <w:iCs/>
          <w:color w:val="000000" w:themeColor="text1"/>
          <w:lang w:val="en-US"/>
        </w:rPr>
        <w:t xml:space="preserve"> the</w:t>
      </w:r>
      <w:r w:rsidR="007720CD">
        <w:rPr>
          <w:rFonts w:eastAsia="Calibri" w:cstheme="minorHAnsi"/>
          <w:i/>
          <w:iCs/>
          <w:color w:val="000000" w:themeColor="text1"/>
          <w:lang w:val="en-US"/>
        </w:rPr>
        <w:t>se</w:t>
      </w:r>
      <w:r w:rsidR="00DC399E" w:rsidRPr="008D1085">
        <w:rPr>
          <w:rFonts w:eastAsia="Calibri" w:cstheme="minorHAnsi"/>
          <w:i/>
          <w:iCs/>
          <w:color w:val="000000" w:themeColor="text1"/>
          <w:lang w:val="en-US"/>
        </w:rPr>
        <w:t xml:space="preserve"> accepted changes, all other changes and deletions have been tracked in the text</w:t>
      </w:r>
      <w:r w:rsidR="00C704AC" w:rsidRPr="008D1085">
        <w:rPr>
          <w:rFonts w:eastAsia="Calibri" w:cstheme="minorHAnsi"/>
          <w:i/>
          <w:iCs/>
          <w:color w:val="000000" w:themeColor="text1"/>
          <w:lang w:val="en-US"/>
        </w:rPr>
        <w:t xml:space="preserve">. </w:t>
      </w:r>
    </w:p>
    <w:p w14:paraId="3CD8FAB6" w14:textId="77777777" w:rsidR="00B41D30" w:rsidRPr="00C704AC" w:rsidRDefault="00B41D30" w:rsidP="00B41D30">
      <w:pPr>
        <w:pBdr>
          <w:top w:val="single" w:sz="4" w:space="1" w:color="auto"/>
          <w:left w:val="single" w:sz="4" w:space="4" w:color="auto"/>
          <w:bottom w:val="single" w:sz="4" w:space="1" w:color="auto"/>
          <w:right w:val="single" w:sz="4" w:space="4" w:color="auto"/>
        </w:pBdr>
        <w:spacing w:after="0" w:line="259" w:lineRule="auto"/>
        <w:jc w:val="both"/>
        <w:rPr>
          <w:rFonts w:eastAsia="Calibri" w:cstheme="minorHAnsi"/>
          <w:i/>
          <w:iCs/>
          <w:color w:val="000000" w:themeColor="text1"/>
          <w:highlight w:val="yellow"/>
          <w:lang w:val="en-US"/>
        </w:rPr>
      </w:pPr>
    </w:p>
    <w:p w14:paraId="6B16F194" w14:textId="6801B402" w:rsidR="00B41D30" w:rsidRPr="008D1085" w:rsidRDefault="00B41D30" w:rsidP="00B41D30">
      <w:pPr>
        <w:pBdr>
          <w:top w:val="single" w:sz="4" w:space="1" w:color="auto"/>
          <w:left w:val="single" w:sz="4" w:space="4" w:color="auto"/>
          <w:bottom w:val="single" w:sz="4" w:space="1" w:color="auto"/>
          <w:right w:val="single" w:sz="4" w:space="4" w:color="auto"/>
        </w:pBdr>
        <w:spacing w:after="0" w:line="259" w:lineRule="auto"/>
        <w:jc w:val="both"/>
        <w:rPr>
          <w:rFonts w:eastAsia="Calibri" w:cstheme="minorHAnsi"/>
          <w:i/>
          <w:iCs/>
          <w:color w:val="000000" w:themeColor="text1"/>
          <w:lang w:val="en-US"/>
        </w:rPr>
      </w:pPr>
      <w:r w:rsidRPr="008D1085">
        <w:rPr>
          <w:rFonts w:eastAsia="Calibri" w:cstheme="minorHAnsi"/>
          <w:i/>
          <w:iCs/>
          <w:color w:val="000000" w:themeColor="text1"/>
          <w:lang w:val="en-US"/>
        </w:rPr>
        <w:t>Where changes or deletions proposed have been opposed by one or more delegations, the text has been put in brackets. Where a deletion or a change requested by one or more delegations contradicts a proposed text or stated position of another delegation, the text has been inserted in brackets.  Where more than one text proposal has been made with respect to the same part of the text, alternatives have been included for decision by the Members.  In such instances, the text with the alternative</w:t>
      </w:r>
      <w:r w:rsidR="00AF3994" w:rsidRPr="008D1085">
        <w:rPr>
          <w:rFonts w:eastAsia="Calibri" w:cstheme="minorHAnsi"/>
          <w:i/>
          <w:iCs/>
          <w:color w:val="000000" w:themeColor="text1"/>
          <w:lang w:val="en-US"/>
        </w:rPr>
        <w:t>(</w:t>
      </w:r>
      <w:r w:rsidRPr="008D1085">
        <w:rPr>
          <w:rFonts w:eastAsia="Calibri" w:cstheme="minorHAnsi"/>
          <w:i/>
          <w:iCs/>
          <w:color w:val="000000" w:themeColor="text1"/>
          <w:lang w:val="en-US"/>
        </w:rPr>
        <w:t>s</w:t>
      </w:r>
      <w:r w:rsidR="00AF3994" w:rsidRPr="008D1085">
        <w:rPr>
          <w:rFonts w:eastAsia="Calibri" w:cstheme="minorHAnsi"/>
          <w:i/>
          <w:iCs/>
          <w:color w:val="000000" w:themeColor="text1"/>
          <w:lang w:val="en-US"/>
        </w:rPr>
        <w:t>)</w:t>
      </w:r>
      <w:r w:rsidRPr="008D1085">
        <w:rPr>
          <w:rFonts w:eastAsia="Calibri" w:cstheme="minorHAnsi"/>
          <w:i/>
          <w:iCs/>
          <w:color w:val="000000" w:themeColor="text1"/>
          <w:lang w:val="en-US"/>
        </w:rPr>
        <w:t xml:space="preserve"> has been put in brackets.  And, where a delegation has indicated reservations on the text of a provision, brackets have been added to the text</w:t>
      </w:r>
      <w:r w:rsidR="00670B2D" w:rsidRPr="008D1085">
        <w:rPr>
          <w:rFonts w:eastAsia="Calibri" w:cstheme="minorHAnsi"/>
          <w:i/>
          <w:iCs/>
          <w:color w:val="000000" w:themeColor="text1"/>
          <w:lang w:val="en-US"/>
        </w:rPr>
        <w:t xml:space="preserve"> to enable time for that delegation to consider its views and enable a dialogue</w:t>
      </w:r>
      <w:r w:rsidRPr="008D1085">
        <w:rPr>
          <w:rFonts w:eastAsia="Calibri" w:cstheme="minorHAnsi"/>
          <w:i/>
          <w:iCs/>
          <w:color w:val="000000" w:themeColor="text1"/>
          <w:lang w:val="en-US"/>
        </w:rPr>
        <w:t xml:space="preserve">.  </w:t>
      </w:r>
    </w:p>
    <w:p w14:paraId="6A3EB652" w14:textId="77777777" w:rsidR="00B41D30" w:rsidRPr="00C704AC" w:rsidRDefault="00B41D30" w:rsidP="00B41D30">
      <w:pPr>
        <w:pBdr>
          <w:top w:val="single" w:sz="4" w:space="1" w:color="auto"/>
          <w:left w:val="single" w:sz="4" w:space="4" w:color="auto"/>
          <w:bottom w:val="single" w:sz="4" w:space="1" w:color="auto"/>
          <w:right w:val="single" w:sz="4" w:space="4" w:color="auto"/>
        </w:pBdr>
        <w:spacing w:after="0" w:line="259" w:lineRule="auto"/>
        <w:jc w:val="both"/>
        <w:rPr>
          <w:rFonts w:eastAsia="Calibri" w:cstheme="minorHAnsi"/>
          <w:i/>
          <w:iCs/>
          <w:color w:val="000000" w:themeColor="text1"/>
          <w:highlight w:val="yellow"/>
          <w:lang w:val="en-US"/>
        </w:rPr>
      </w:pPr>
    </w:p>
    <w:p w14:paraId="01453927" w14:textId="77777777" w:rsidR="00716114" w:rsidRPr="008D1085" w:rsidRDefault="00B41D30" w:rsidP="00FE5952">
      <w:pPr>
        <w:pBdr>
          <w:top w:val="single" w:sz="4" w:space="1" w:color="auto"/>
          <w:left w:val="single" w:sz="4" w:space="4" w:color="auto"/>
          <w:bottom w:val="single" w:sz="4" w:space="1" w:color="auto"/>
          <w:right w:val="single" w:sz="4" w:space="4" w:color="auto"/>
        </w:pBdr>
        <w:spacing w:after="0" w:line="259" w:lineRule="auto"/>
        <w:jc w:val="both"/>
        <w:rPr>
          <w:rFonts w:eastAsia="Calibri" w:cstheme="minorHAnsi"/>
          <w:i/>
          <w:iCs/>
          <w:color w:val="000000" w:themeColor="text1"/>
          <w:lang w:val="en-US"/>
        </w:rPr>
      </w:pPr>
      <w:r w:rsidRPr="008D1085">
        <w:rPr>
          <w:rFonts w:eastAsia="Calibri" w:cstheme="minorHAnsi"/>
          <w:i/>
          <w:iCs/>
          <w:color w:val="000000" w:themeColor="text1"/>
          <w:lang w:val="en-US"/>
        </w:rPr>
        <w:t xml:space="preserve">Brackets will be removed when there is consensus on the wording of the relevant text. </w:t>
      </w:r>
    </w:p>
    <w:p w14:paraId="54932B10" w14:textId="77777777" w:rsidR="00716114" w:rsidRPr="00C704AC" w:rsidRDefault="00716114" w:rsidP="00FE5952">
      <w:pPr>
        <w:pBdr>
          <w:top w:val="single" w:sz="4" w:space="1" w:color="auto"/>
          <w:left w:val="single" w:sz="4" w:space="4" w:color="auto"/>
          <w:bottom w:val="single" w:sz="4" w:space="1" w:color="auto"/>
          <w:right w:val="single" w:sz="4" w:space="4" w:color="auto"/>
        </w:pBdr>
        <w:spacing w:after="0" w:line="259" w:lineRule="auto"/>
        <w:jc w:val="both"/>
        <w:rPr>
          <w:rFonts w:eastAsia="Calibri" w:cstheme="minorHAnsi"/>
          <w:i/>
          <w:iCs/>
          <w:color w:val="000000" w:themeColor="text1"/>
          <w:highlight w:val="yellow"/>
          <w:lang w:val="en-US"/>
        </w:rPr>
      </w:pPr>
    </w:p>
    <w:p w14:paraId="5E562D09" w14:textId="7C1A3934" w:rsidR="009A3C82" w:rsidRDefault="009A3C82" w:rsidP="009A7C7E">
      <w:pPr>
        <w:spacing w:after="0" w:line="259" w:lineRule="auto"/>
        <w:rPr>
          <w:rFonts w:ascii="Arial" w:eastAsia="Calibri" w:hAnsi="Arial" w:cs="Arial"/>
          <w:sz w:val="24"/>
          <w:szCs w:val="24"/>
          <w:lang w:val="en-US"/>
        </w:rPr>
      </w:pPr>
    </w:p>
    <w:p w14:paraId="75BF8642" w14:textId="599B65AD" w:rsidR="00716114" w:rsidRDefault="00716114">
      <w:pPr>
        <w:rPr>
          <w:rFonts w:ascii="Arial" w:eastAsia="Calibri" w:hAnsi="Arial" w:cs="Arial"/>
          <w:sz w:val="24"/>
          <w:szCs w:val="24"/>
          <w:lang w:val="en-US"/>
        </w:rPr>
      </w:pPr>
      <w:r>
        <w:rPr>
          <w:rFonts w:ascii="Arial" w:eastAsia="Calibri" w:hAnsi="Arial" w:cs="Arial"/>
          <w:sz w:val="24"/>
          <w:szCs w:val="24"/>
          <w:lang w:val="en-US"/>
        </w:rPr>
        <w:br w:type="page"/>
      </w:r>
    </w:p>
    <w:p w14:paraId="399889BF" w14:textId="77777777" w:rsidR="007C68BE" w:rsidRDefault="007C68BE" w:rsidP="009A7C7E">
      <w:pPr>
        <w:spacing w:after="0" w:line="259" w:lineRule="auto"/>
        <w:rPr>
          <w:rFonts w:ascii="Arial" w:eastAsia="Calibri" w:hAnsi="Arial" w:cs="Arial"/>
          <w:sz w:val="24"/>
          <w:szCs w:val="24"/>
          <w:lang w:val="en-US"/>
        </w:rPr>
      </w:pPr>
    </w:p>
    <w:p w14:paraId="0A354357" w14:textId="77777777" w:rsidR="00CC5477" w:rsidRPr="00CC5477" w:rsidRDefault="00CC5477" w:rsidP="00CC5477">
      <w:pPr>
        <w:spacing w:after="160" w:line="259" w:lineRule="auto"/>
        <w:jc w:val="center"/>
        <w:rPr>
          <w:rFonts w:eastAsia="Calibri" w:cstheme="minorHAnsi"/>
          <w:b/>
          <w:lang w:val="en-US"/>
        </w:rPr>
      </w:pPr>
      <w:r w:rsidRPr="00CC5477">
        <w:rPr>
          <w:rFonts w:eastAsia="Calibri" w:cstheme="minorHAnsi"/>
          <w:b/>
          <w:lang w:val="en-US"/>
        </w:rPr>
        <w:t>IOTC RESOLUTION 2023/XX</w:t>
      </w:r>
    </w:p>
    <w:p w14:paraId="3865077E" w14:textId="6EAC778A" w:rsidR="00CC5477" w:rsidRPr="00CC5477" w:rsidRDefault="00CC5477" w:rsidP="00CC5477">
      <w:pPr>
        <w:spacing w:after="160" w:line="259" w:lineRule="auto"/>
        <w:rPr>
          <w:rFonts w:eastAsia="Calibri" w:cstheme="minorHAnsi"/>
          <w:b/>
          <w:u w:val="single"/>
          <w:lang w:val="en-US"/>
        </w:rPr>
      </w:pPr>
      <w:r w:rsidRPr="00CC5477">
        <w:rPr>
          <w:rFonts w:eastAsia="Calibri" w:cstheme="minorHAnsi"/>
          <w:b/>
          <w:u w:val="single"/>
          <w:lang w:val="en-US"/>
        </w:rPr>
        <w:t>ESTABLISHING AN</w:t>
      </w:r>
      <w:r w:rsidR="00FD1B51">
        <w:rPr>
          <w:rFonts w:eastAsia="Calibri" w:cstheme="minorHAnsi"/>
          <w:b/>
          <w:u w:val="single"/>
          <w:lang w:val="en-US"/>
        </w:rPr>
        <w:t xml:space="preserve"> ALLOCATION REGIME FOR THE IOTC</w:t>
      </w:r>
    </w:p>
    <w:p w14:paraId="16DD5108" w14:textId="77777777" w:rsidR="00CC5477" w:rsidRPr="00CC5477" w:rsidRDefault="00CC5477" w:rsidP="00CC5477">
      <w:pPr>
        <w:spacing w:after="160" w:line="259" w:lineRule="auto"/>
        <w:rPr>
          <w:rFonts w:eastAsia="Calibri" w:cstheme="minorHAnsi"/>
          <w:b/>
          <w:lang w:val="en-US"/>
        </w:rPr>
      </w:pPr>
    </w:p>
    <w:p w14:paraId="437A54BB" w14:textId="3230980B" w:rsidR="00CC5477" w:rsidRPr="00CC5477" w:rsidRDefault="0000132D" w:rsidP="00CC5477">
      <w:pPr>
        <w:spacing w:after="160" w:line="259" w:lineRule="auto"/>
        <w:rPr>
          <w:rFonts w:eastAsia="Calibri" w:cstheme="minorHAnsi"/>
          <w:b/>
          <w:lang w:val="en-US"/>
        </w:rPr>
      </w:pPr>
      <w:ins w:id="2" w:author="Nadia Bouffard" w:date="2023-05-24T14:47:00Z">
        <w:r>
          <w:rPr>
            <w:rFonts w:eastAsia="Calibri" w:cstheme="minorHAnsi"/>
            <w:b/>
            <w:lang w:val="en-US"/>
          </w:rPr>
          <w:t>[</w:t>
        </w:r>
      </w:ins>
      <w:r w:rsidR="00CC5477" w:rsidRPr="00CC5477">
        <w:rPr>
          <w:rFonts w:eastAsia="Calibri" w:cstheme="minorHAnsi"/>
          <w:b/>
          <w:lang w:val="en-US"/>
        </w:rPr>
        <w:t>PREAMBLE</w:t>
      </w:r>
    </w:p>
    <w:p w14:paraId="471165F2" w14:textId="77777777" w:rsidR="00CC5477" w:rsidRPr="00CC5477" w:rsidRDefault="00CC5477" w:rsidP="00CC5477">
      <w:pPr>
        <w:autoSpaceDE w:val="0"/>
        <w:autoSpaceDN w:val="0"/>
        <w:adjustRightInd w:val="0"/>
        <w:spacing w:after="160" w:line="259" w:lineRule="auto"/>
        <w:jc w:val="both"/>
        <w:rPr>
          <w:rFonts w:eastAsia="Calibri" w:cstheme="minorHAnsi"/>
          <w:b/>
          <w:bCs/>
          <w:color w:val="000000"/>
          <w:lang w:val="en-US"/>
        </w:rPr>
      </w:pPr>
      <w:r w:rsidRPr="00CC5477">
        <w:rPr>
          <w:rFonts w:eastAsia="Calibri" w:cstheme="minorHAnsi"/>
          <w:b/>
          <w:bCs/>
          <w:color w:val="000000"/>
          <w:lang w:val="en-US"/>
        </w:rPr>
        <w:t>The Indian Ocean Tuna Commission (IOTC),</w:t>
      </w:r>
    </w:p>
    <w:p w14:paraId="0180D0DB" w14:textId="70C7217E" w:rsidR="00CC5477" w:rsidRPr="00CC5477" w:rsidRDefault="00CC5477" w:rsidP="00CC5477">
      <w:pPr>
        <w:autoSpaceDE w:val="0"/>
        <w:autoSpaceDN w:val="0"/>
        <w:adjustRightInd w:val="0"/>
        <w:spacing w:after="160" w:line="259" w:lineRule="auto"/>
        <w:jc w:val="both"/>
        <w:rPr>
          <w:rFonts w:eastAsia="Calibri" w:cstheme="minorHAnsi"/>
          <w:bCs/>
          <w:color w:val="000000"/>
          <w:lang w:val="en-US"/>
        </w:rPr>
      </w:pPr>
      <w:r w:rsidRPr="00CC5477">
        <w:rPr>
          <w:rFonts w:eastAsia="Calibri" w:cstheme="minorHAnsi"/>
          <w:b/>
          <w:bCs/>
          <w:color w:val="000000"/>
          <w:lang w:val="en-US"/>
        </w:rPr>
        <w:t>CONSIDERING</w:t>
      </w:r>
      <w:r w:rsidRPr="00CC5477">
        <w:rPr>
          <w:rFonts w:eastAsia="Calibri" w:cstheme="minorHAnsi"/>
          <w:bCs/>
          <w:color w:val="000000"/>
          <w:lang w:val="en-US"/>
        </w:rPr>
        <w:t xml:space="preserve"> the objective of the Commission to promote cooperation among its </w:t>
      </w:r>
      <w:proofErr w:type="gramStart"/>
      <w:r w:rsidRPr="00CC5477">
        <w:rPr>
          <w:rFonts w:eastAsia="Calibri" w:cstheme="minorHAnsi"/>
          <w:bCs/>
          <w:color w:val="000000"/>
          <w:lang w:val="en-US"/>
        </w:rPr>
        <w:t>Members</w:t>
      </w:r>
      <w:proofErr w:type="gramEnd"/>
      <w:r w:rsidRPr="00CC5477">
        <w:rPr>
          <w:rFonts w:eastAsia="Calibri" w:cstheme="minorHAnsi"/>
          <w:bCs/>
          <w:color w:val="000000"/>
          <w:lang w:val="en-US"/>
        </w:rPr>
        <w:t xml:space="preserve"> with a view to ensuring, through appropriate management, the conservation and optimum utilization of stocks covered by the Agreement and encouraging sustainable development of fisheries based on such stocks, as referenced in Article V</w:t>
      </w:r>
      <w:r w:rsidR="00DB3DA1">
        <w:rPr>
          <w:rFonts w:eastAsia="Calibri" w:cstheme="minorHAnsi"/>
          <w:bCs/>
          <w:color w:val="000000"/>
          <w:lang w:val="en-US"/>
        </w:rPr>
        <w:t>.1</w:t>
      </w:r>
      <w:r w:rsidRPr="00CC5477">
        <w:rPr>
          <w:rFonts w:eastAsia="Calibri" w:cstheme="minorHAnsi"/>
          <w:bCs/>
          <w:color w:val="000000"/>
          <w:lang w:val="en-US"/>
        </w:rPr>
        <w:t xml:space="preserve"> 1 of the IOTC Agreement;</w:t>
      </w:r>
    </w:p>
    <w:p w14:paraId="45D9102A" w14:textId="6EBDA200" w:rsidR="00CC5477" w:rsidRPr="00CC5477" w:rsidRDefault="00CC5477" w:rsidP="00CC5477">
      <w:pPr>
        <w:autoSpaceDE w:val="0"/>
        <w:autoSpaceDN w:val="0"/>
        <w:adjustRightInd w:val="0"/>
        <w:spacing w:after="160" w:line="259" w:lineRule="auto"/>
        <w:jc w:val="both"/>
        <w:rPr>
          <w:rFonts w:eastAsia="Calibri" w:cstheme="minorHAnsi"/>
          <w:bCs/>
          <w:color w:val="000000"/>
          <w:lang w:val="en-US"/>
        </w:rPr>
      </w:pPr>
      <w:r w:rsidRPr="00CC5477">
        <w:rPr>
          <w:rFonts w:eastAsia="Calibri" w:cstheme="minorHAnsi"/>
          <w:b/>
          <w:bCs/>
          <w:color w:val="000000"/>
          <w:lang w:val="en-US"/>
        </w:rPr>
        <w:t>MINDFUL</w:t>
      </w:r>
      <w:r w:rsidRPr="00CC5477">
        <w:rPr>
          <w:rFonts w:eastAsia="Calibri" w:cstheme="minorHAnsi"/>
          <w:bCs/>
          <w:color w:val="000000"/>
          <w:lang w:val="en-US"/>
        </w:rPr>
        <w:t xml:space="preserve"> that allocation regimes can contribute to the sustainable management of fish stocks, in particular for fish stocks </w:t>
      </w:r>
      <w:ins w:id="3" w:author="Nadia Bouffard" w:date="2022-01-14T11:54:00Z">
        <w:r w:rsidR="00E96857" w:rsidRPr="008929E6">
          <w:rPr>
            <w:rFonts w:eastAsia="Calibri" w:cstheme="minorHAnsi"/>
            <w:b/>
            <w:bCs/>
            <w:color w:val="000000"/>
            <w:lang w:val="en-US"/>
          </w:rPr>
          <w:t>[</w:t>
        </w:r>
      </w:ins>
      <w:r w:rsidRPr="00CC5477">
        <w:rPr>
          <w:rFonts w:eastAsia="Calibri" w:cstheme="minorHAnsi"/>
          <w:bCs/>
          <w:color w:val="000000"/>
          <w:lang w:val="en-US"/>
        </w:rPr>
        <w:t>at levels below maximum sustainable yield</w:t>
      </w:r>
      <w:ins w:id="4" w:author="Nadia Bouffard" w:date="2022-01-14T11:54:00Z">
        <w:r w:rsidR="00E96857">
          <w:rPr>
            <w:rFonts w:eastAsia="Calibri" w:cstheme="minorHAnsi"/>
            <w:bCs/>
            <w:color w:val="000000"/>
            <w:lang w:val="en-US"/>
          </w:rPr>
          <w:t xml:space="preserve"> </w:t>
        </w:r>
        <w:r w:rsidR="00E96857" w:rsidRPr="008929E6">
          <w:rPr>
            <w:rFonts w:eastAsia="Calibri" w:cstheme="minorHAnsi"/>
            <w:b/>
            <w:bCs/>
            <w:color w:val="000000"/>
            <w:lang w:val="en-US"/>
          </w:rPr>
          <w:t>/</w:t>
        </w:r>
      </w:ins>
      <w:ins w:id="5" w:author="Nadia Bouffard" w:date="2022-01-18T11:38:00Z">
        <w:r w:rsidR="00CA5C93" w:rsidRPr="008929E6">
          <w:rPr>
            <w:rFonts w:eastAsia="Calibri" w:cstheme="minorHAnsi"/>
            <w:b/>
            <w:bCs/>
            <w:color w:val="000000"/>
            <w:lang w:val="en-US"/>
          </w:rPr>
          <w:t xml:space="preserve"> OR</w:t>
        </w:r>
      </w:ins>
      <w:ins w:id="6" w:author="Nadia Bouffard" w:date="2022-01-14T11:54:00Z">
        <w:r w:rsidR="00E96857" w:rsidRPr="008929E6">
          <w:rPr>
            <w:rFonts w:eastAsia="Calibri" w:cstheme="minorHAnsi"/>
            <w:b/>
            <w:bCs/>
            <w:color w:val="000000"/>
            <w:lang w:val="en-US"/>
          </w:rPr>
          <w:t xml:space="preserve"> </w:t>
        </w:r>
      </w:ins>
      <w:ins w:id="7" w:author="Nadia Bouffard" w:date="2022-01-18T11:39:00Z">
        <w:r w:rsidR="00CA5C93" w:rsidRPr="008929E6">
          <w:rPr>
            <w:rFonts w:eastAsia="Calibri" w:cstheme="minorHAnsi"/>
            <w:b/>
            <w:bCs/>
            <w:color w:val="000000"/>
            <w:lang w:val="en-US"/>
          </w:rPr>
          <w:t>/</w:t>
        </w:r>
        <w:r w:rsidR="00CA5C93">
          <w:rPr>
            <w:rFonts w:eastAsia="Calibri" w:cstheme="minorHAnsi"/>
            <w:bCs/>
            <w:color w:val="000000"/>
            <w:lang w:val="en-US"/>
          </w:rPr>
          <w:t xml:space="preserve"> </w:t>
        </w:r>
      </w:ins>
      <w:r w:rsidR="00FD1B51">
        <w:rPr>
          <w:rFonts w:eastAsia="Calibri" w:cstheme="minorHAnsi"/>
          <w:bCs/>
          <w:color w:val="000000"/>
          <w:lang w:val="en-US"/>
        </w:rPr>
        <w:t>that are depleted, or at or below production levels</w:t>
      </w:r>
      <w:ins w:id="8" w:author="Nadia Bouffard" w:date="2021-08-27T17:20:00Z">
        <w:r w:rsidR="00FD1B51" w:rsidRPr="008929E6">
          <w:rPr>
            <w:rFonts w:eastAsia="Calibri" w:cstheme="minorHAnsi"/>
            <w:b/>
            <w:bCs/>
            <w:color w:val="000000"/>
            <w:lang w:val="en-US"/>
          </w:rPr>
          <w:t>]</w:t>
        </w:r>
      </w:ins>
      <w:r w:rsidRPr="00CC5477">
        <w:rPr>
          <w:rFonts w:eastAsia="Calibri" w:cstheme="minorHAnsi"/>
          <w:bCs/>
          <w:color w:val="000000"/>
          <w:lang w:val="en-US"/>
        </w:rPr>
        <w:t xml:space="preserve">, by providing a transparent and equitable means of distributing fishing </w:t>
      </w:r>
      <w:proofErr w:type="gramStart"/>
      <w:r w:rsidRPr="00CC5477">
        <w:rPr>
          <w:rFonts w:eastAsia="Calibri" w:cstheme="minorHAnsi"/>
          <w:bCs/>
          <w:color w:val="000000"/>
          <w:lang w:val="en-US"/>
        </w:rPr>
        <w:t>opportunities;</w:t>
      </w:r>
      <w:proofErr w:type="gramEnd"/>
      <w:r w:rsidRPr="00CC5477">
        <w:rPr>
          <w:rFonts w:eastAsia="Calibri" w:cstheme="minorHAnsi"/>
          <w:bCs/>
          <w:color w:val="000000"/>
          <w:lang w:val="en-US"/>
        </w:rPr>
        <w:t xml:space="preserve"> </w:t>
      </w:r>
    </w:p>
    <w:p w14:paraId="334DF45A" w14:textId="77777777" w:rsidR="00CC5477" w:rsidRPr="00CC5477" w:rsidRDefault="00CC5477" w:rsidP="00CC5477">
      <w:pPr>
        <w:autoSpaceDE w:val="0"/>
        <w:autoSpaceDN w:val="0"/>
        <w:adjustRightInd w:val="0"/>
        <w:spacing w:after="160" w:line="259" w:lineRule="auto"/>
        <w:jc w:val="both"/>
        <w:rPr>
          <w:rFonts w:eastAsia="Calibri" w:cstheme="minorHAnsi"/>
          <w:bCs/>
          <w:color w:val="000000"/>
          <w:lang w:val="en-US"/>
        </w:rPr>
      </w:pPr>
      <w:r w:rsidRPr="00CC5477">
        <w:rPr>
          <w:rFonts w:eastAsia="Calibri" w:cstheme="minorHAnsi"/>
          <w:b/>
          <w:bCs/>
          <w:color w:val="000000"/>
          <w:lang w:val="en-US"/>
        </w:rPr>
        <w:t>NOTING</w:t>
      </w:r>
      <w:r w:rsidRPr="00CC5477">
        <w:rPr>
          <w:rFonts w:eastAsia="Calibri" w:cstheme="minorHAnsi"/>
          <w:bCs/>
          <w:color w:val="000000"/>
          <w:lang w:val="en-US"/>
        </w:rPr>
        <w:t xml:space="preserve"> in this regard IOTC 2010 </w:t>
      </w:r>
      <w:r w:rsidRPr="00CC5477">
        <w:rPr>
          <w:rFonts w:eastAsia="Calibri" w:cstheme="minorHAnsi"/>
          <w:bCs/>
          <w:i/>
          <w:color w:val="000000"/>
          <w:lang w:val="en-US"/>
        </w:rPr>
        <w:t xml:space="preserve">Resolution 10/01 for the conservation and management of tropical tuna stocks in the IOTC area of competence </w:t>
      </w:r>
      <w:r w:rsidRPr="00CC5477">
        <w:rPr>
          <w:rFonts w:eastAsia="Calibri" w:cstheme="minorHAnsi"/>
          <w:bCs/>
          <w:color w:val="000000"/>
          <w:lang w:val="en-US"/>
        </w:rPr>
        <w:t>endorsed by the IOTC at its 2010 meeting in Busan, Korea, pursuant to which the Commission mandated the Technical Committee on Allocation Criteria to “discuss allocation criteria for the management of tuna resources in the Indian Ocean and recommend an allocation quota system or any other relevant measures</w:t>
      </w:r>
      <w:proofErr w:type="gramStart"/>
      <w:r w:rsidRPr="00CC5477">
        <w:rPr>
          <w:rFonts w:eastAsia="Calibri" w:cstheme="minorHAnsi"/>
          <w:bCs/>
          <w:color w:val="000000"/>
          <w:lang w:val="en-US"/>
        </w:rPr>
        <w:t>”;</w:t>
      </w:r>
      <w:proofErr w:type="gramEnd"/>
    </w:p>
    <w:p w14:paraId="50A3DE83" w14:textId="77777777" w:rsidR="00CC5477" w:rsidRPr="00CC5477" w:rsidRDefault="00CC5477" w:rsidP="00CC5477">
      <w:pPr>
        <w:autoSpaceDE w:val="0"/>
        <w:autoSpaceDN w:val="0"/>
        <w:adjustRightInd w:val="0"/>
        <w:spacing w:after="160" w:line="259" w:lineRule="auto"/>
        <w:jc w:val="both"/>
        <w:rPr>
          <w:rFonts w:eastAsia="Calibri" w:cstheme="minorHAnsi"/>
          <w:bCs/>
          <w:color w:val="000000"/>
          <w:lang w:val="en-US"/>
        </w:rPr>
      </w:pPr>
      <w:r w:rsidRPr="00CC5477">
        <w:rPr>
          <w:rFonts w:eastAsia="Calibri" w:cstheme="minorHAnsi"/>
          <w:b/>
          <w:bCs/>
          <w:color w:val="000000"/>
          <w:lang w:val="en-US"/>
        </w:rPr>
        <w:t xml:space="preserve">RECALLING </w:t>
      </w:r>
      <w:r w:rsidRPr="00CC5477">
        <w:rPr>
          <w:rFonts w:eastAsia="Calibri" w:cstheme="minorHAnsi"/>
          <w:bCs/>
          <w:color w:val="000000"/>
          <w:lang w:val="en-US"/>
        </w:rPr>
        <w:t xml:space="preserve">the principles, rights and obligations of all States, and provisions of treaties and other international instruments relating to marine fisheries, </w:t>
      </w:r>
      <w:proofErr w:type="gramStart"/>
      <w:r w:rsidRPr="00CC5477">
        <w:rPr>
          <w:rFonts w:eastAsia="Calibri" w:cstheme="minorHAnsi"/>
          <w:bCs/>
          <w:color w:val="000000"/>
          <w:lang w:val="en-US"/>
        </w:rPr>
        <w:t>and in particular, relating</w:t>
      </w:r>
      <w:proofErr w:type="gramEnd"/>
      <w:r w:rsidRPr="00CC5477">
        <w:rPr>
          <w:rFonts w:eastAsia="Calibri" w:cstheme="minorHAnsi"/>
          <w:bCs/>
          <w:color w:val="000000"/>
          <w:lang w:val="en-US"/>
        </w:rPr>
        <w:t xml:space="preserve"> to highly migratory species, including those contained in:</w:t>
      </w:r>
    </w:p>
    <w:p w14:paraId="399C1BCF" w14:textId="53BD22CE" w:rsidR="00CC5477" w:rsidRPr="00CC5477" w:rsidRDefault="00CC5477" w:rsidP="00CC5477">
      <w:pPr>
        <w:autoSpaceDE w:val="0"/>
        <w:autoSpaceDN w:val="0"/>
        <w:adjustRightInd w:val="0"/>
        <w:spacing w:after="160" w:line="259" w:lineRule="auto"/>
        <w:jc w:val="both"/>
        <w:rPr>
          <w:rFonts w:eastAsia="Calibri" w:cstheme="minorHAnsi"/>
          <w:bCs/>
          <w:color w:val="000000"/>
          <w:lang w:val="en-US"/>
        </w:rPr>
      </w:pPr>
      <w:r w:rsidRPr="00CC5477">
        <w:rPr>
          <w:rFonts w:eastAsia="Calibri" w:cstheme="minorHAnsi"/>
          <w:bCs/>
          <w:i/>
          <w:color w:val="000000"/>
          <w:lang w:val="en-US"/>
        </w:rPr>
        <w:t>The United Nations Convention on the Law of the Sea of 10 December 1982</w:t>
      </w:r>
      <w:r w:rsidR="00D466E0">
        <w:rPr>
          <w:rFonts w:eastAsia="Calibri" w:cstheme="minorHAnsi"/>
          <w:bCs/>
          <w:i/>
          <w:color w:val="000000"/>
          <w:lang w:val="en-US"/>
        </w:rPr>
        <w:t xml:space="preserve"> (UNCLOS</w:t>
      </w:r>
      <w:proofErr w:type="gramStart"/>
      <w:r w:rsidR="00D466E0">
        <w:rPr>
          <w:rFonts w:eastAsia="Calibri" w:cstheme="minorHAnsi"/>
          <w:bCs/>
          <w:i/>
          <w:color w:val="000000"/>
          <w:lang w:val="en-US"/>
        </w:rPr>
        <w:t>)</w:t>
      </w:r>
      <w:r w:rsidRPr="00CC5477">
        <w:rPr>
          <w:rFonts w:eastAsia="Calibri" w:cstheme="minorHAnsi"/>
          <w:bCs/>
          <w:color w:val="000000"/>
          <w:lang w:val="en-US"/>
        </w:rPr>
        <w:t>;</w:t>
      </w:r>
      <w:proofErr w:type="gramEnd"/>
    </w:p>
    <w:p w14:paraId="34E3B455" w14:textId="1C0D9AEB" w:rsidR="00CC5477" w:rsidRPr="00CC5477" w:rsidRDefault="00CC5477" w:rsidP="00CC5477">
      <w:pPr>
        <w:autoSpaceDE w:val="0"/>
        <w:autoSpaceDN w:val="0"/>
        <w:adjustRightInd w:val="0"/>
        <w:spacing w:after="160" w:line="259" w:lineRule="auto"/>
        <w:jc w:val="both"/>
        <w:rPr>
          <w:rFonts w:eastAsia="Calibri" w:cstheme="minorHAnsi"/>
          <w:bCs/>
          <w:color w:val="000000"/>
          <w:lang w:val="en-US"/>
        </w:rPr>
      </w:pPr>
      <w:r w:rsidRPr="00CC5477">
        <w:rPr>
          <w:rFonts w:eastAsia="Calibri" w:cstheme="minorHAnsi"/>
          <w:bCs/>
          <w:i/>
          <w:color w:val="000000"/>
          <w:lang w:val="en-US"/>
        </w:rPr>
        <w:t>The Agreement for the Implementation of the Provisions of the United Nations Convention on the Law of the Sea of 10 December 1982 relating to the Conservation and Management of Straddling Fish Stocks and Highly Migratory Fish Stocks, of 4 August 1995</w:t>
      </w:r>
      <w:r w:rsidR="00D466E0">
        <w:rPr>
          <w:rFonts w:eastAsia="Calibri" w:cstheme="minorHAnsi"/>
          <w:bCs/>
          <w:i/>
          <w:color w:val="000000"/>
          <w:lang w:val="en-US"/>
        </w:rPr>
        <w:t xml:space="preserve"> (UNFSA</w:t>
      </w:r>
      <w:proofErr w:type="gramStart"/>
      <w:r w:rsidR="00D466E0">
        <w:rPr>
          <w:rFonts w:eastAsia="Calibri" w:cstheme="minorHAnsi"/>
          <w:bCs/>
          <w:i/>
          <w:color w:val="000000"/>
          <w:lang w:val="en-US"/>
        </w:rPr>
        <w:t>)</w:t>
      </w:r>
      <w:r w:rsidRPr="00CC5477">
        <w:rPr>
          <w:rFonts w:eastAsia="Calibri" w:cstheme="minorHAnsi"/>
          <w:bCs/>
          <w:color w:val="000000"/>
          <w:lang w:val="en-US"/>
        </w:rPr>
        <w:t>;</w:t>
      </w:r>
      <w:proofErr w:type="gramEnd"/>
      <w:r w:rsidRPr="00CC5477">
        <w:rPr>
          <w:rFonts w:eastAsia="Calibri" w:cstheme="minorHAnsi"/>
          <w:bCs/>
          <w:color w:val="000000"/>
          <w:lang w:val="en-US"/>
        </w:rPr>
        <w:t xml:space="preserve"> </w:t>
      </w:r>
    </w:p>
    <w:p w14:paraId="6E263A7D" w14:textId="24C878B6" w:rsidR="00C647AB" w:rsidRPr="001B335C" w:rsidRDefault="00C647AB" w:rsidP="00C647AB">
      <w:pPr>
        <w:jc w:val="both"/>
        <w:rPr>
          <w:rFonts w:ascii="Arial" w:hAnsi="Arial" w:cs="Arial"/>
        </w:rPr>
      </w:pPr>
      <w:r w:rsidRPr="001B335C">
        <w:rPr>
          <w:rFonts w:ascii="Arial" w:hAnsi="Arial" w:cs="Arial"/>
          <w:sz w:val="20"/>
          <w:szCs w:val="20"/>
          <w:shd w:val="clear" w:color="auto" w:fill="FFFFFF"/>
        </w:rPr>
        <w:t>The Agreement to Promote Compliance with International Conservation and Management Measures by Fishing Vessels on the High Seas of 1993 (The 1993 Compliance Agreement</w:t>
      </w:r>
      <w:proofErr w:type="gramStart"/>
      <w:r w:rsidRPr="001B335C">
        <w:rPr>
          <w:rFonts w:ascii="Arial" w:hAnsi="Arial" w:cs="Arial"/>
          <w:sz w:val="20"/>
          <w:szCs w:val="20"/>
          <w:shd w:val="clear" w:color="auto" w:fill="FFFFFF"/>
        </w:rPr>
        <w:t>)</w:t>
      </w:r>
      <w:r>
        <w:rPr>
          <w:rFonts w:ascii="Arial" w:hAnsi="Arial" w:cs="Arial"/>
          <w:sz w:val="20"/>
          <w:szCs w:val="20"/>
          <w:shd w:val="clear" w:color="auto" w:fill="FFFFFF"/>
        </w:rPr>
        <w:t>;</w:t>
      </w:r>
      <w:proofErr w:type="gramEnd"/>
    </w:p>
    <w:p w14:paraId="2EA6538B" w14:textId="77777777" w:rsidR="00CC5477" w:rsidRPr="00CC5477" w:rsidRDefault="00CC5477" w:rsidP="00CC5477">
      <w:pPr>
        <w:autoSpaceDE w:val="0"/>
        <w:autoSpaceDN w:val="0"/>
        <w:adjustRightInd w:val="0"/>
        <w:spacing w:after="160" w:line="259" w:lineRule="auto"/>
        <w:jc w:val="both"/>
        <w:rPr>
          <w:rFonts w:eastAsia="Calibri" w:cstheme="minorHAnsi"/>
          <w:bCs/>
          <w:color w:val="000000"/>
          <w:lang w:val="en-US"/>
        </w:rPr>
      </w:pPr>
      <w:r w:rsidRPr="00CC5477">
        <w:rPr>
          <w:rFonts w:eastAsia="Calibri" w:cstheme="minorHAnsi"/>
          <w:bCs/>
          <w:i/>
          <w:color w:val="000000"/>
          <w:lang w:val="en-US"/>
        </w:rPr>
        <w:t xml:space="preserve">The 1995 FAO Code of Conduct for Responsible </w:t>
      </w:r>
      <w:proofErr w:type="gramStart"/>
      <w:r w:rsidRPr="00CC5477">
        <w:rPr>
          <w:rFonts w:eastAsia="Calibri" w:cstheme="minorHAnsi"/>
          <w:bCs/>
          <w:i/>
          <w:color w:val="000000"/>
          <w:lang w:val="en-US"/>
        </w:rPr>
        <w:t>Fisheries</w:t>
      </w:r>
      <w:r w:rsidRPr="00CC5477">
        <w:rPr>
          <w:rFonts w:eastAsia="Calibri" w:cstheme="minorHAnsi"/>
          <w:bCs/>
          <w:color w:val="000000"/>
          <w:lang w:val="en-US"/>
        </w:rPr>
        <w:t>;</w:t>
      </w:r>
      <w:proofErr w:type="gramEnd"/>
      <w:r w:rsidRPr="00CC5477">
        <w:rPr>
          <w:rFonts w:eastAsia="Calibri" w:cstheme="minorHAnsi"/>
          <w:bCs/>
          <w:color w:val="000000"/>
          <w:lang w:val="en-US"/>
        </w:rPr>
        <w:t xml:space="preserve"> </w:t>
      </w:r>
    </w:p>
    <w:p w14:paraId="3DDFC2D4" w14:textId="5E0A2B98" w:rsidR="00CC5477" w:rsidRPr="00CC5477" w:rsidRDefault="00CC5477" w:rsidP="00CC5477">
      <w:pPr>
        <w:autoSpaceDE w:val="0"/>
        <w:autoSpaceDN w:val="0"/>
        <w:adjustRightInd w:val="0"/>
        <w:spacing w:after="160" w:line="259" w:lineRule="auto"/>
        <w:jc w:val="both"/>
        <w:rPr>
          <w:rFonts w:eastAsia="Calibri" w:cstheme="minorHAnsi"/>
          <w:bCs/>
          <w:color w:val="000000"/>
          <w:lang w:val="en-US"/>
        </w:rPr>
      </w:pPr>
      <w:r w:rsidRPr="00CC5477">
        <w:rPr>
          <w:rFonts w:eastAsia="Calibri" w:cstheme="minorHAnsi"/>
          <w:bCs/>
          <w:color w:val="000000"/>
          <w:lang w:val="en-US"/>
        </w:rPr>
        <w:t xml:space="preserve">Other relevant instruments adopted by the Food and Agriculture </w:t>
      </w:r>
      <w:r w:rsidR="00714542" w:rsidRPr="00CC5477">
        <w:rPr>
          <w:rFonts w:eastAsia="Calibri" w:cstheme="minorHAnsi"/>
          <w:bCs/>
          <w:color w:val="000000"/>
          <w:lang w:val="en-US"/>
        </w:rPr>
        <w:t>Organization</w:t>
      </w:r>
      <w:r w:rsidRPr="00CC5477">
        <w:rPr>
          <w:rFonts w:eastAsia="Calibri" w:cstheme="minorHAnsi"/>
          <w:bCs/>
          <w:color w:val="000000"/>
          <w:lang w:val="en-US"/>
        </w:rPr>
        <w:t xml:space="preserve"> of the United Nations; and,</w:t>
      </w:r>
    </w:p>
    <w:p w14:paraId="4C4215DB" w14:textId="77777777" w:rsidR="00CC5477" w:rsidRPr="00CC5477" w:rsidRDefault="00CC5477" w:rsidP="00CC5477">
      <w:pPr>
        <w:autoSpaceDE w:val="0"/>
        <w:autoSpaceDN w:val="0"/>
        <w:adjustRightInd w:val="0"/>
        <w:spacing w:after="160" w:line="259" w:lineRule="auto"/>
        <w:jc w:val="both"/>
        <w:rPr>
          <w:rFonts w:eastAsia="Calibri" w:cstheme="minorHAnsi"/>
          <w:bCs/>
          <w:color w:val="000000"/>
          <w:lang w:val="en-US"/>
        </w:rPr>
      </w:pPr>
      <w:r w:rsidRPr="00CC5477">
        <w:rPr>
          <w:rFonts w:eastAsia="Calibri" w:cstheme="minorHAnsi"/>
          <w:bCs/>
          <w:color w:val="000000"/>
          <w:lang w:val="en-US"/>
        </w:rPr>
        <w:t xml:space="preserve">The relevant resolutions of the United Nations General </w:t>
      </w:r>
      <w:proofErr w:type="gramStart"/>
      <w:r w:rsidRPr="00CC5477">
        <w:rPr>
          <w:rFonts w:eastAsia="Calibri" w:cstheme="minorHAnsi"/>
          <w:bCs/>
          <w:color w:val="000000"/>
          <w:lang w:val="en-US"/>
        </w:rPr>
        <w:t>Assembly;</w:t>
      </w:r>
      <w:proofErr w:type="gramEnd"/>
      <w:r w:rsidRPr="00CC5477">
        <w:rPr>
          <w:rFonts w:eastAsia="Calibri" w:cstheme="minorHAnsi"/>
          <w:bCs/>
          <w:color w:val="000000"/>
          <w:lang w:val="en-US"/>
        </w:rPr>
        <w:t xml:space="preserve"> </w:t>
      </w:r>
    </w:p>
    <w:p w14:paraId="1E4D6068" w14:textId="77777777" w:rsidR="00CC5477" w:rsidRPr="00CC5477" w:rsidRDefault="00CC5477" w:rsidP="00CC5477">
      <w:pPr>
        <w:autoSpaceDE w:val="0"/>
        <w:autoSpaceDN w:val="0"/>
        <w:adjustRightInd w:val="0"/>
        <w:spacing w:after="160" w:line="259" w:lineRule="auto"/>
        <w:jc w:val="both"/>
        <w:rPr>
          <w:rFonts w:eastAsia="Calibri" w:cstheme="minorHAnsi"/>
          <w:bCs/>
          <w:color w:val="000000"/>
          <w:lang w:val="en-US"/>
        </w:rPr>
      </w:pPr>
      <w:r w:rsidRPr="00CC5477">
        <w:rPr>
          <w:rFonts w:eastAsia="Calibri" w:cstheme="minorHAnsi"/>
          <w:b/>
          <w:bCs/>
          <w:color w:val="000000"/>
          <w:lang w:val="en-US"/>
        </w:rPr>
        <w:t>RECALLING</w:t>
      </w:r>
      <w:r w:rsidRPr="00CC5477">
        <w:rPr>
          <w:rFonts w:eastAsia="Calibri" w:cstheme="minorHAnsi"/>
          <w:bCs/>
          <w:color w:val="000000"/>
          <w:lang w:val="en-US"/>
        </w:rPr>
        <w:t xml:space="preserve"> global commitments to open and transparent </w:t>
      </w:r>
      <w:proofErr w:type="gramStart"/>
      <w:r w:rsidRPr="00CC5477">
        <w:rPr>
          <w:rFonts w:eastAsia="Calibri" w:cstheme="minorHAnsi"/>
          <w:bCs/>
          <w:color w:val="000000"/>
          <w:lang w:val="en-US"/>
        </w:rPr>
        <w:t>decision-making;</w:t>
      </w:r>
      <w:proofErr w:type="gramEnd"/>
    </w:p>
    <w:p w14:paraId="19783433" w14:textId="11205CB4" w:rsidR="00CC5477" w:rsidRDefault="00CC5477" w:rsidP="00CC5477">
      <w:pPr>
        <w:autoSpaceDE w:val="0"/>
        <w:autoSpaceDN w:val="0"/>
        <w:adjustRightInd w:val="0"/>
        <w:spacing w:after="160" w:line="259" w:lineRule="auto"/>
        <w:jc w:val="both"/>
        <w:rPr>
          <w:rFonts w:eastAsia="Calibri" w:cstheme="minorHAnsi"/>
          <w:bCs/>
          <w:color w:val="000000"/>
          <w:lang w:val="en-GB"/>
        </w:rPr>
      </w:pPr>
      <w:r w:rsidRPr="00CC5477">
        <w:rPr>
          <w:rFonts w:eastAsia="Calibri" w:cstheme="minorHAnsi"/>
          <w:b/>
          <w:bCs/>
          <w:color w:val="000000"/>
          <w:lang w:val="en-GB"/>
        </w:rPr>
        <w:t xml:space="preserve">NOTING </w:t>
      </w:r>
      <w:r w:rsidRPr="00CC5477">
        <w:rPr>
          <w:rFonts w:eastAsia="Calibri" w:cstheme="minorHAnsi"/>
          <w:bCs/>
          <w:color w:val="000000"/>
          <w:lang w:val="en-GB"/>
        </w:rPr>
        <w:t>the sovereign rights of coastal States in accordance with the international law of the sea</w:t>
      </w:r>
      <w:r w:rsidR="009162BA">
        <w:rPr>
          <w:rFonts w:eastAsia="Calibri" w:cstheme="minorHAnsi"/>
          <w:bCs/>
          <w:color w:val="000000"/>
          <w:lang w:val="en-GB"/>
        </w:rPr>
        <w:t>, including those contained in the above international instruments,</w:t>
      </w:r>
      <w:r w:rsidRPr="00CC5477">
        <w:rPr>
          <w:rFonts w:eastAsia="Calibri" w:cstheme="minorHAnsi"/>
          <w:bCs/>
          <w:color w:val="000000"/>
          <w:lang w:val="en-GB"/>
        </w:rPr>
        <w:t xml:space="preserve"> for the purposes of exploring and exploiting, conserving and managing the living resources, including highly migratory species, within the 200 nautical mile Exclusive Economic Zone under their jurisdiction, and the need for the </w:t>
      </w:r>
      <w:r w:rsidR="0089320A">
        <w:rPr>
          <w:rFonts w:eastAsia="Calibri" w:cstheme="minorHAnsi"/>
          <w:bCs/>
          <w:color w:val="000000"/>
          <w:lang w:val="en-GB"/>
        </w:rPr>
        <w:t>a</w:t>
      </w:r>
      <w:r w:rsidRPr="00CC5477">
        <w:rPr>
          <w:rFonts w:eastAsia="Calibri" w:cstheme="minorHAnsi"/>
          <w:bCs/>
          <w:color w:val="000000"/>
          <w:lang w:val="en-GB"/>
        </w:rPr>
        <w:t xml:space="preserve">llocation </w:t>
      </w:r>
      <w:r w:rsidR="0089320A">
        <w:rPr>
          <w:rFonts w:eastAsia="Calibri" w:cstheme="minorHAnsi"/>
          <w:bCs/>
          <w:color w:val="000000"/>
          <w:lang w:val="en-GB"/>
        </w:rPr>
        <w:t>r</w:t>
      </w:r>
      <w:r w:rsidRPr="00CC5477">
        <w:rPr>
          <w:rFonts w:eastAsia="Calibri" w:cstheme="minorHAnsi"/>
          <w:bCs/>
          <w:color w:val="000000"/>
          <w:lang w:val="en-GB"/>
        </w:rPr>
        <w:t xml:space="preserve">egime not to prejudice such </w:t>
      </w:r>
      <w:proofErr w:type="gramStart"/>
      <w:r w:rsidRPr="00CC5477">
        <w:rPr>
          <w:rFonts w:eastAsia="Calibri" w:cstheme="minorHAnsi"/>
          <w:bCs/>
          <w:color w:val="000000"/>
          <w:lang w:val="en-GB"/>
        </w:rPr>
        <w:t>rights;</w:t>
      </w:r>
      <w:proofErr w:type="gramEnd"/>
    </w:p>
    <w:p w14:paraId="6827BD7B" w14:textId="03BB0FE1" w:rsidR="001F3489" w:rsidRPr="00CC5477" w:rsidRDefault="00C647AB" w:rsidP="00CC5477">
      <w:pPr>
        <w:autoSpaceDE w:val="0"/>
        <w:autoSpaceDN w:val="0"/>
        <w:adjustRightInd w:val="0"/>
        <w:spacing w:after="160" w:line="259" w:lineRule="auto"/>
        <w:jc w:val="both"/>
        <w:rPr>
          <w:rFonts w:eastAsia="Calibri" w:cstheme="minorHAnsi"/>
          <w:bCs/>
          <w:color w:val="000000"/>
          <w:lang w:val="en-GB"/>
        </w:rPr>
      </w:pPr>
      <w:r>
        <w:rPr>
          <w:b/>
          <w:bCs/>
          <w:color w:val="222222"/>
          <w:shd w:val="clear" w:color="auto" w:fill="FFFFFF"/>
        </w:rPr>
        <w:t>RECOGNIZING</w:t>
      </w:r>
      <w:r w:rsidR="001F3489">
        <w:rPr>
          <w:b/>
          <w:bCs/>
          <w:color w:val="222222"/>
          <w:shd w:val="clear" w:color="auto" w:fill="FFFFFF"/>
        </w:rPr>
        <w:t xml:space="preserve"> </w:t>
      </w:r>
      <w:r w:rsidR="001F3489" w:rsidRPr="00876F81">
        <w:rPr>
          <w:bCs/>
          <w:color w:val="222222"/>
          <w:shd w:val="clear" w:color="auto" w:fill="FFFFFF"/>
        </w:rPr>
        <w:t xml:space="preserve">the established interests, </w:t>
      </w:r>
      <w:r w:rsidR="00E96857" w:rsidRPr="00876F81">
        <w:rPr>
          <w:bCs/>
          <w:color w:val="222222"/>
          <w:shd w:val="clear" w:color="auto" w:fill="FFFFFF"/>
        </w:rPr>
        <w:t xml:space="preserve">historical </w:t>
      </w:r>
      <w:r w:rsidR="001F3489" w:rsidRPr="00876F81">
        <w:rPr>
          <w:bCs/>
          <w:color w:val="222222"/>
          <w:shd w:val="clear" w:color="auto" w:fill="FFFFFF"/>
        </w:rPr>
        <w:t xml:space="preserve">fishing patterns and fishing practices of </w:t>
      </w:r>
      <w:r w:rsidR="00D5389B" w:rsidRPr="00876F81">
        <w:rPr>
          <w:bCs/>
          <w:color w:val="222222"/>
          <w:shd w:val="clear" w:color="auto" w:fill="FFFFFF"/>
        </w:rPr>
        <w:t>Members</w:t>
      </w:r>
      <w:r w:rsidR="00E96857" w:rsidRPr="00876F81">
        <w:rPr>
          <w:bCs/>
          <w:color w:val="222222"/>
          <w:shd w:val="clear" w:color="auto" w:fill="FFFFFF"/>
        </w:rPr>
        <w:t xml:space="preserve"> of the IOTC</w:t>
      </w:r>
      <w:r w:rsidR="001F3489" w:rsidRPr="00876F81">
        <w:rPr>
          <w:bCs/>
          <w:color w:val="222222"/>
          <w:shd w:val="clear" w:color="auto" w:fill="FFFFFF"/>
        </w:rPr>
        <w:t xml:space="preserve"> historically fishing in the IOTC area of </w:t>
      </w:r>
      <w:proofErr w:type="gramStart"/>
      <w:r w:rsidR="001F3489" w:rsidRPr="00876F81">
        <w:rPr>
          <w:bCs/>
          <w:color w:val="222222"/>
          <w:shd w:val="clear" w:color="auto" w:fill="FFFFFF"/>
        </w:rPr>
        <w:t>competence;</w:t>
      </w:r>
      <w:proofErr w:type="gramEnd"/>
    </w:p>
    <w:p w14:paraId="337747C5" w14:textId="4B539A12" w:rsidR="00CC5477" w:rsidRPr="00CC5477" w:rsidRDefault="00CC5477" w:rsidP="00CC5477">
      <w:pPr>
        <w:autoSpaceDE w:val="0"/>
        <w:autoSpaceDN w:val="0"/>
        <w:adjustRightInd w:val="0"/>
        <w:spacing w:after="160" w:line="259" w:lineRule="auto"/>
        <w:jc w:val="both"/>
        <w:rPr>
          <w:rFonts w:eastAsia="Calibri" w:cstheme="minorHAnsi"/>
          <w:bCs/>
          <w:color w:val="000000"/>
          <w:lang w:val="en-GB"/>
        </w:rPr>
      </w:pPr>
      <w:r w:rsidRPr="00CC5477">
        <w:rPr>
          <w:rFonts w:eastAsia="Calibri" w:cstheme="minorHAnsi"/>
          <w:b/>
          <w:bCs/>
          <w:color w:val="000000"/>
          <w:lang w:val="en-GB"/>
        </w:rPr>
        <w:lastRenderedPageBreak/>
        <w:t>RECOGNIZING</w:t>
      </w:r>
      <w:r w:rsidRPr="00CC5477">
        <w:rPr>
          <w:rFonts w:eastAsia="Calibri" w:cstheme="minorHAnsi"/>
          <w:bCs/>
          <w:color w:val="000000"/>
          <w:lang w:val="en-GB"/>
        </w:rPr>
        <w:t xml:space="preserve"> the interests, aspirations, needs, and special requirements of developing States, as stated in various international instruments,</w:t>
      </w:r>
      <w:r w:rsidR="007547D6">
        <w:rPr>
          <w:rFonts w:eastAsia="Calibri" w:cstheme="minorHAnsi"/>
          <w:bCs/>
          <w:color w:val="000000"/>
          <w:lang w:val="en-GB"/>
        </w:rPr>
        <w:t xml:space="preserve"> </w:t>
      </w:r>
      <w:r w:rsidRPr="00CC5477">
        <w:rPr>
          <w:rFonts w:eastAsia="Calibri" w:cstheme="minorHAnsi"/>
          <w:bCs/>
          <w:color w:val="000000"/>
          <w:lang w:val="en-GB"/>
        </w:rPr>
        <w:t xml:space="preserve">in particular least-developed States and Small Island Developing States (SIDS) that are coastal States in the IOTC area of competence, including their requirement </w:t>
      </w:r>
      <w:r w:rsidR="00714542" w:rsidRPr="00CC5477">
        <w:rPr>
          <w:rFonts w:eastAsia="Calibri" w:cstheme="minorHAnsi"/>
          <w:bCs/>
          <w:color w:val="000000"/>
          <w:lang w:val="en-GB"/>
        </w:rPr>
        <w:t>to equitably</w:t>
      </w:r>
      <w:r w:rsidRPr="00CC5477">
        <w:rPr>
          <w:rFonts w:eastAsia="Calibri" w:cstheme="minorHAnsi"/>
          <w:bCs/>
          <w:color w:val="000000"/>
          <w:lang w:val="en-GB"/>
        </w:rPr>
        <w:t xml:space="preserve"> participate in the fishery for highly migratory fish stocks in this </w:t>
      </w:r>
      <w:proofErr w:type="gramStart"/>
      <w:r w:rsidRPr="00CC5477">
        <w:rPr>
          <w:rFonts w:eastAsia="Calibri" w:cstheme="minorHAnsi"/>
          <w:bCs/>
          <w:color w:val="000000"/>
          <w:lang w:val="en-GB"/>
        </w:rPr>
        <w:t>area;</w:t>
      </w:r>
      <w:proofErr w:type="gramEnd"/>
    </w:p>
    <w:p w14:paraId="02090FBC" w14:textId="77777777" w:rsidR="00CC5477" w:rsidRPr="00CC5477" w:rsidRDefault="00CC5477" w:rsidP="00CC5477">
      <w:pPr>
        <w:autoSpaceDE w:val="0"/>
        <w:autoSpaceDN w:val="0"/>
        <w:adjustRightInd w:val="0"/>
        <w:spacing w:after="160" w:line="259" w:lineRule="auto"/>
        <w:jc w:val="both"/>
        <w:rPr>
          <w:rFonts w:eastAsia="Calibri" w:cstheme="minorHAnsi"/>
          <w:bCs/>
          <w:color w:val="000000"/>
          <w:lang w:val="en-US"/>
        </w:rPr>
      </w:pPr>
      <w:r w:rsidRPr="00CC5477">
        <w:rPr>
          <w:rFonts w:eastAsia="Calibri" w:cstheme="minorHAnsi"/>
          <w:b/>
          <w:bCs/>
          <w:color w:val="000000"/>
          <w:lang w:val="en-US"/>
        </w:rPr>
        <w:t>UNDERLINING</w:t>
      </w:r>
      <w:r w:rsidRPr="00CC5477">
        <w:rPr>
          <w:rFonts w:eastAsia="Calibri" w:cstheme="minorHAnsi"/>
          <w:bCs/>
          <w:color w:val="000000"/>
          <w:lang w:val="en-US"/>
        </w:rPr>
        <w:t xml:space="preserve"> the results and recommendations from the KOBE </w:t>
      </w:r>
      <w:proofErr w:type="gramStart"/>
      <w:r w:rsidRPr="00CC5477">
        <w:rPr>
          <w:rFonts w:eastAsia="Calibri" w:cstheme="minorHAnsi"/>
          <w:bCs/>
          <w:color w:val="000000"/>
          <w:lang w:val="en-US"/>
        </w:rPr>
        <w:t>process;</w:t>
      </w:r>
      <w:proofErr w:type="gramEnd"/>
      <w:r w:rsidRPr="00CC5477">
        <w:rPr>
          <w:rFonts w:eastAsia="Calibri" w:cstheme="minorHAnsi"/>
          <w:bCs/>
          <w:color w:val="000000"/>
          <w:lang w:val="en-US"/>
        </w:rPr>
        <w:t xml:space="preserve"> </w:t>
      </w:r>
    </w:p>
    <w:p w14:paraId="30AD577F" w14:textId="621DF002" w:rsidR="00CC5477" w:rsidRPr="00CC5477" w:rsidRDefault="00CC5477" w:rsidP="00CC5477">
      <w:pPr>
        <w:autoSpaceDE w:val="0"/>
        <w:autoSpaceDN w:val="0"/>
        <w:adjustRightInd w:val="0"/>
        <w:spacing w:after="160" w:line="259" w:lineRule="auto"/>
        <w:jc w:val="both"/>
        <w:rPr>
          <w:rFonts w:eastAsia="Calibri" w:cstheme="minorHAnsi"/>
          <w:bCs/>
          <w:color w:val="000000"/>
          <w:lang w:val="en-GB"/>
        </w:rPr>
      </w:pPr>
      <w:r w:rsidRPr="00CC5477">
        <w:rPr>
          <w:rFonts w:eastAsia="Calibri" w:cstheme="minorHAnsi"/>
          <w:b/>
          <w:bCs/>
          <w:color w:val="000000"/>
          <w:lang w:val="en-GB"/>
        </w:rPr>
        <w:t>DESIRING</w:t>
      </w:r>
      <w:r w:rsidRPr="00CC5477">
        <w:rPr>
          <w:rFonts w:eastAsia="Calibri" w:cstheme="minorHAnsi"/>
          <w:bCs/>
          <w:color w:val="000000"/>
          <w:lang w:val="en-GB"/>
        </w:rPr>
        <w:t xml:space="preserve"> to cooperate to address developing coastal States interests, aspirations, needs, and special requirements and the rights of coastal States regarding fisheries resources in their exclusive economic zone, while recognizing the historic economic interests and rights of all IOTC Contracting Parties and Cooperating Non-Contracting Parties involved in fisheries for IOTC </w:t>
      </w:r>
      <w:r w:rsidR="00CB3048">
        <w:rPr>
          <w:rFonts w:eastAsia="Calibri" w:cstheme="minorHAnsi"/>
          <w:bCs/>
          <w:color w:val="000000"/>
          <w:lang w:val="en-GB"/>
        </w:rPr>
        <w:t xml:space="preserve">fish </w:t>
      </w:r>
      <w:proofErr w:type="gramStart"/>
      <w:r w:rsidR="00CB3048">
        <w:rPr>
          <w:rFonts w:eastAsia="Calibri" w:cstheme="minorHAnsi"/>
          <w:bCs/>
          <w:color w:val="000000"/>
          <w:lang w:val="en-GB"/>
        </w:rPr>
        <w:t>stocks</w:t>
      </w:r>
      <w:r w:rsidRPr="00CC5477">
        <w:rPr>
          <w:rFonts w:eastAsia="Calibri" w:cstheme="minorHAnsi"/>
          <w:bCs/>
          <w:color w:val="000000"/>
          <w:lang w:val="en-GB"/>
        </w:rPr>
        <w:t>;</w:t>
      </w:r>
      <w:proofErr w:type="gramEnd"/>
      <w:r w:rsidRPr="00CC5477">
        <w:rPr>
          <w:rFonts w:eastAsia="Calibri" w:cstheme="minorHAnsi"/>
          <w:bCs/>
          <w:color w:val="000000"/>
          <w:lang w:val="en-GB"/>
        </w:rPr>
        <w:t xml:space="preserve"> </w:t>
      </w:r>
    </w:p>
    <w:p w14:paraId="05025F76" w14:textId="0B86DA98" w:rsidR="00CC5477" w:rsidRPr="00CC5477" w:rsidRDefault="00CC5477" w:rsidP="00CC5477">
      <w:pPr>
        <w:spacing w:before="200" w:after="160" w:line="232" w:lineRule="exact"/>
        <w:jc w:val="both"/>
        <w:rPr>
          <w:rFonts w:eastAsia="Calibri" w:cstheme="minorHAnsi"/>
          <w:lang w:val="en-GB"/>
        </w:rPr>
      </w:pPr>
      <w:r w:rsidRPr="00CC5477">
        <w:rPr>
          <w:rFonts w:eastAsia="Calibri" w:cstheme="minorHAnsi"/>
          <w:b/>
          <w:lang w:val="en-GB"/>
        </w:rPr>
        <w:t>ADOPTS</w:t>
      </w:r>
      <w:r w:rsidRPr="00CC5477">
        <w:rPr>
          <w:rFonts w:eastAsia="Calibri" w:cstheme="minorHAnsi"/>
          <w:lang w:val="en-GB"/>
        </w:rPr>
        <w:t>, in accordance with the provisions of Article IX</w:t>
      </w:r>
      <w:r w:rsidR="00DB3DA1">
        <w:rPr>
          <w:rFonts w:eastAsia="Calibri" w:cstheme="minorHAnsi"/>
          <w:lang w:val="en-GB"/>
        </w:rPr>
        <w:t>.1</w:t>
      </w:r>
      <w:r w:rsidRPr="00CC5477">
        <w:rPr>
          <w:rFonts w:eastAsia="Calibri" w:cstheme="minorHAnsi"/>
          <w:lang w:val="en-GB"/>
        </w:rPr>
        <w:t xml:space="preserve"> of the Agreement, the following:</w:t>
      </w:r>
      <w:ins w:id="9" w:author="Nadia Bouffard" w:date="2022-05-04T10:26:00Z">
        <w:r w:rsidR="00340224" w:rsidRPr="008929E6">
          <w:rPr>
            <w:rFonts w:eastAsia="Calibri" w:cstheme="minorHAnsi"/>
            <w:b/>
            <w:lang w:val="en-GB"/>
          </w:rPr>
          <w:t>]</w:t>
        </w:r>
      </w:ins>
    </w:p>
    <w:p w14:paraId="4714DE73" w14:textId="77777777" w:rsidR="00CC5477" w:rsidRPr="00CC5477" w:rsidRDefault="00CC5477" w:rsidP="00CC5477">
      <w:pPr>
        <w:autoSpaceDE w:val="0"/>
        <w:autoSpaceDN w:val="0"/>
        <w:adjustRightInd w:val="0"/>
        <w:spacing w:after="160" w:line="259" w:lineRule="auto"/>
        <w:jc w:val="both"/>
        <w:rPr>
          <w:rFonts w:eastAsia="Calibri" w:cstheme="minorHAnsi"/>
          <w:bCs/>
          <w:color w:val="000000"/>
          <w:lang w:val="en-GB"/>
        </w:rPr>
      </w:pPr>
    </w:p>
    <w:p w14:paraId="06A6BE8B" w14:textId="78B9235E" w:rsidR="00CC5477" w:rsidRPr="00CC5477" w:rsidRDefault="00CC5477" w:rsidP="00CC5477">
      <w:pPr>
        <w:spacing w:after="160" w:line="259" w:lineRule="auto"/>
        <w:rPr>
          <w:rFonts w:eastAsia="Calibri" w:cstheme="minorHAnsi"/>
          <w:b/>
          <w:sz w:val="24"/>
          <w:szCs w:val="24"/>
          <w:lang w:val="en-US"/>
        </w:rPr>
      </w:pPr>
      <w:bookmarkStart w:id="10" w:name="_Hlk135842198"/>
      <w:r w:rsidRPr="00CC5477">
        <w:rPr>
          <w:rFonts w:eastAsia="Calibri" w:cstheme="minorHAnsi"/>
          <w:b/>
          <w:sz w:val="24"/>
          <w:szCs w:val="24"/>
          <w:lang w:val="en-US"/>
        </w:rPr>
        <w:t>Article 1.  USE OF TERMS</w:t>
      </w:r>
      <w:r w:rsidR="006C10CF">
        <w:rPr>
          <w:rFonts w:eastAsia="Calibri" w:cstheme="minorHAnsi"/>
          <w:b/>
          <w:sz w:val="24"/>
          <w:szCs w:val="24"/>
          <w:lang w:val="en-US"/>
        </w:rPr>
        <w:t xml:space="preserve"> </w:t>
      </w:r>
    </w:p>
    <w:bookmarkEnd w:id="10"/>
    <w:p w14:paraId="45E88907" w14:textId="77777777" w:rsidR="00CC5477" w:rsidRPr="00CC5477" w:rsidRDefault="00CC5477" w:rsidP="00CC5477">
      <w:pPr>
        <w:spacing w:after="160" w:line="259" w:lineRule="auto"/>
        <w:rPr>
          <w:rFonts w:eastAsia="Calibri" w:cstheme="minorHAnsi"/>
          <w:lang w:val="en-US"/>
        </w:rPr>
      </w:pPr>
      <w:r w:rsidRPr="00CC5477">
        <w:rPr>
          <w:rFonts w:eastAsia="Calibri" w:cstheme="minorHAnsi"/>
          <w:lang w:val="en-US"/>
        </w:rPr>
        <w:t>1.1. For the purposes of this Resolution:</w:t>
      </w:r>
    </w:p>
    <w:p w14:paraId="04DDA3AB" w14:textId="5CB9FFBD" w:rsidR="00CC5477" w:rsidRDefault="00CC5477" w:rsidP="00B813CA">
      <w:pPr>
        <w:numPr>
          <w:ilvl w:val="0"/>
          <w:numId w:val="1"/>
        </w:numPr>
        <w:spacing w:after="160" w:line="240" w:lineRule="auto"/>
        <w:contextualSpacing/>
        <w:rPr>
          <w:rFonts w:eastAsia="Calibri" w:cstheme="minorHAnsi"/>
          <w:lang w:val="en-US"/>
        </w:rPr>
      </w:pPr>
      <w:r w:rsidRPr="00CC5477">
        <w:rPr>
          <w:rFonts w:eastAsia="Calibri" w:cstheme="minorHAnsi"/>
          <w:b/>
          <w:lang w:val="en-US"/>
        </w:rPr>
        <w:t>“Agreement”</w:t>
      </w:r>
      <w:r w:rsidRPr="00CC5477">
        <w:rPr>
          <w:rFonts w:eastAsia="Calibri" w:cstheme="minorHAnsi"/>
          <w:lang w:val="en-US"/>
        </w:rPr>
        <w:t xml:space="preserve"> means the Agreement for the Establishment of the Indian Ocean Tuna </w:t>
      </w:r>
      <w:proofErr w:type="gramStart"/>
      <w:r w:rsidRPr="00CC5477">
        <w:rPr>
          <w:rFonts w:eastAsia="Calibri" w:cstheme="minorHAnsi"/>
          <w:lang w:val="en-US"/>
        </w:rPr>
        <w:t>Commission;</w:t>
      </w:r>
      <w:proofErr w:type="gramEnd"/>
      <w:r w:rsidRPr="00CC5477">
        <w:rPr>
          <w:rFonts w:eastAsia="Calibri" w:cstheme="minorHAnsi"/>
          <w:lang w:val="en-US"/>
        </w:rPr>
        <w:t xml:space="preserve"> </w:t>
      </w:r>
    </w:p>
    <w:p w14:paraId="6B18853A" w14:textId="77777777" w:rsidR="00B813CA" w:rsidRPr="00CC5477" w:rsidRDefault="00B813CA" w:rsidP="00B813CA">
      <w:pPr>
        <w:spacing w:after="160" w:line="240" w:lineRule="auto"/>
        <w:ind w:left="720"/>
        <w:contextualSpacing/>
        <w:rPr>
          <w:rFonts w:eastAsia="Calibri" w:cstheme="minorHAnsi"/>
          <w:lang w:val="en-US"/>
        </w:rPr>
      </w:pPr>
    </w:p>
    <w:p w14:paraId="6AAC1AD3" w14:textId="701D74A4" w:rsidR="009D0A7D" w:rsidRDefault="00CC5477" w:rsidP="009D0A7D">
      <w:pPr>
        <w:numPr>
          <w:ilvl w:val="0"/>
          <w:numId w:val="1"/>
        </w:numPr>
        <w:spacing w:after="160" w:line="240" w:lineRule="auto"/>
        <w:contextualSpacing/>
        <w:rPr>
          <w:rFonts w:eastAsia="Calibri" w:cstheme="minorHAnsi"/>
          <w:lang w:val="en-US"/>
        </w:rPr>
      </w:pPr>
      <w:r w:rsidRPr="00CC5477">
        <w:rPr>
          <w:rFonts w:eastAsia="Calibri" w:cstheme="minorHAnsi"/>
          <w:b/>
          <w:lang w:val="en-US"/>
        </w:rPr>
        <w:t>“Allocation”</w:t>
      </w:r>
      <w:r w:rsidRPr="00CC5477">
        <w:rPr>
          <w:rFonts w:eastAsia="Calibri" w:cstheme="minorHAnsi"/>
          <w:lang w:val="en-US"/>
        </w:rPr>
        <w:t xml:space="preserve"> means</w:t>
      </w:r>
      <w:r w:rsidR="00A06B54">
        <w:rPr>
          <w:rFonts w:eastAsia="Calibri" w:cstheme="minorHAnsi"/>
          <w:lang w:val="en-US"/>
        </w:rPr>
        <w:t xml:space="preserve"> </w:t>
      </w:r>
      <w:r w:rsidR="00711E12">
        <w:rPr>
          <w:rFonts w:eastAsia="Calibri" w:cstheme="minorHAnsi"/>
          <w:lang w:val="en-US"/>
        </w:rPr>
        <w:t>a</w:t>
      </w:r>
      <w:r w:rsidR="00711E12" w:rsidRPr="00711E12">
        <w:rPr>
          <w:rFonts w:eastAsia="Calibri" w:cstheme="minorHAnsi"/>
          <w:lang w:val="en-US"/>
        </w:rPr>
        <w:t xml:space="preserve"> </w:t>
      </w:r>
      <w:r w:rsidR="00711E12" w:rsidRPr="00CC5477">
        <w:rPr>
          <w:rFonts w:eastAsia="Calibri" w:cstheme="minorHAnsi"/>
          <w:lang w:val="en-US"/>
        </w:rPr>
        <w:t>fishing opportunit</w:t>
      </w:r>
      <w:r w:rsidR="00711E12">
        <w:rPr>
          <w:rFonts w:eastAsia="Calibri" w:cstheme="minorHAnsi"/>
          <w:lang w:val="en-US"/>
        </w:rPr>
        <w:t>y</w:t>
      </w:r>
      <w:r w:rsidR="00711E12" w:rsidRPr="00CC5477">
        <w:rPr>
          <w:rFonts w:eastAsia="Calibri" w:cstheme="minorHAnsi"/>
          <w:lang w:val="en-US"/>
        </w:rPr>
        <w:t xml:space="preserve"> represented as</w:t>
      </w:r>
      <w:r w:rsidR="00711E12">
        <w:rPr>
          <w:rFonts w:eastAsia="Calibri" w:cstheme="minorHAnsi"/>
          <w:lang w:val="en-US"/>
        </w:rPr>
        <w:t xml:space="preserve"> a</w:t>
      </w:r>
      <w:r w:rsidR="00711E12" w:rsidRPr="00CC5477">
        <w:rPr>
          <w:rFonts w:eastAsia="Calibri" w:cstheme="minorHAnsi"/>
          <w:lang w:val="en-US"/>
        </w:rPr>
        <w:t xml:space="preserve"> percentage share of the Total Allowable Catch (TAC) for</w:t>
      </w:r>
      <w:r w:rsidR="00711E12">
        <w:rPr>
          <w:rFonts w:eastAsia="Calibri" w:cstheme="minorHAnsi"/>
          <w:lang w:val="en-US"/>
        </w:rPr>
        <w:t xml:space="preserve"> a given</w:t>
      </w:r>
      <w:r w:rsidR="00711E12" w:rsidRPr="00CC5477">
        <w:rPr>
          <w:rFonts w:eastAsia="Calibri" w:cstheme="minorHAnsi"/>
          <w:lang w:val="en-US"/>
        </w:rPr>
        <w:t xml:space="preserve"> </w:t>
      </w:r>
      <w:r w:rsidR="00711E12">
        <w:rPr>
          <w:rFonts w:eastAsia="Calibri" w:cstheme="minorHAnsi"/>
          <w:lang w:val="en-US"/>
        </w:rPr>
        <w:t>fish stock</w:t>
      </w:r>
      <w:r w:rsidR="00751C88">
        <w:rPr>
          <w:rFonts w:eastAsia="Calibri" w:cstheme="minorHAnsi"/>
          <w:lang w:val="en-US"/>
        </w:rPr>
        <w:t xml:space="preserve"> pursuant to </w:t>
      </w:r>
      <w:r w:rsidR="00C23E67">
        <w:rPr>
          <w:rFonts w:eastAsia="Calibri" w:cstheme="minorHAnsi"/>
          <w:lang w:val="en-US"/>
        </w:rPr>
        <w:t xml:space="preserve">this </w:t>
      </w:r>
      <w:r w:rsidR="00C23E67" w:rsidRPr="00A13B1C">
        <w:rPr>
          <w:rFonts w:eastAsia="Calibri" w:cstheme="minorHAnsi"/>
          <w:lang w:val="en-US"/>
        </w:rPr>
        <w:t>Resolution</w:t>
      </w:r>
      <w:r w:rsidR="00751C88">
        <w:rPr>
          <w:rFonts w:eastAsia="Calibri" w:cstheme="minorHAnsi"/>
          <w:lang w:val="en-US"/>
        </w:rPr>
        <w:t>.</w:t>
      </w:r>
    </w:p>
    <w:p w14:paraId="3E7A6E76" w14:textId="77777777" w:rsidR="003E743F" w:rsidRPr="00E4422F" w:rsidRDefault="003E743F" w:rsidP="003E743F">
      <w:pPr>
        <w:spacing w:after="160" w:line="240" w:lineRule="auto"/>
        <w:ind w:left="720"/>
        <w:contextualSpacing/>
        <w:rPr>
          <w:rFonts w:eastAsia="Calibri" w:cstheme="minorHAnsi"/>
          <w:lang w:val="en-US"/>
        </w:rPr>
      </w:pPr>
    </w:p>
    <w:p w14:paraId="75D129F3" w14:textId="6714CD37" w:rsidR="00E4422F" w:rsidRPr="00E4422F" w:rsidRDefault="00E4422F" w:rsidP="008E3A52">
      <w:pPr>
        <w:numPr>
          <w:ilvl w:val="0"/>
          <w:numId w:val="1"/>
        </w:numPr>
        <w:spacing w:after="160" w:line="240" w:lineRule="auto"/>
        <w:contextualSpacing/>
        <w:rPr>
          <w:rFonts w:eastAsia="Calibri" w:cstheme="minorHAnsi"/>
          <w:b/>
          <w:lang w:val="en-US"/>
        </w:rPr>
      </w:pPr>
      <w:ins w:id="11" w:author="Nadia Bouffard" w:date="2023-11-07T16:15:00Z">
        <w:r w:rsidRPr="00E4422F">
          <w:rPr>
            <w:rFonts w:eastAsia="Calibri" w:cstheme="minorHAnsi"/>
            <w:b/>
            <w:bCs/>
            <w:lang w:val="en-US"/>
          </w:rPr>
          <w:t>“Allocation Cycle”</w:t>
        </w:r>
        <w:r w:rsidRPr="00E4422F">
          <w:rPr>
            <w:rFonts w:eastAsia="Calibri" w:cstheme="minorHAnsi"/>
            <w:lang w:val="en-US"/>
          </w:rPr>
          <w:t xml:space="preserve"> means</w:t>
        </w:r>
      </w:ins>
      <w:ins w:id="12" w:author="Nadia Bouffard" w:date="2023-11-07T16:16:00Z">
        <w:r w:rsidRPr="00E4422F">
          <w:rPr>
            <w:rFonts w:eastAsia="Calibri" w:cstheme="minorHAnsi"/>
            <w:lang w:val="en-US"/>
          </w:rPr>
          <w:t xml:space="preserve"> </w:t>
        </w:r>
      </w:ins>
      <w:ins w:id="13" w:author="Nadia Bouffard" w:date="2023-11-07T16:17:00Z">
        <w:r w:rsidRPr="00E4422F">
          <w:rPr>
            <w:rFonts w:eastAsia="Calibri" w:cstheme="minorHAnsi"/>
            <w:lang w:val="en-US"/>
          </w:rPr>
          <w:t>the allocation process for each stock begin</w:t>
        </w:r>
      </w:ins>
      <w:ins w:id="14" w:author="Nadia Bouffard" w:date="2023-11-07T16:19:00Z">
        <w:r>
          <w:rPr>
            <w:rFonts w:eastAsia="Calibri" w:cstheme="minorHAnsi"/>
            <w:lang w:val="en-US"/>
          </w:rPr>
          <w:t>ning</w:t>
        </w:r>
      </w:ins>
      <w:ins w:id="15" w:author="Nadia Bouffard" w:date="2023-11-07T16:17:00Z">
        <w:r w:rsidRPr="00E4422F">
          <w:rPr>
            <w:rFonts w:eastAsia="Calibri" w:cstheme="minorHAnsi"/>
            <w:lang w:val="en-US"/>
          </w:rPr>
          <w:t xml:space="preserve"> with the issuance of the report containing the Scientific Committee’s advice for the stock and end</w:t>
        </w:r>
      </w:ins>
      <w:ins w:id="16" w:author="Nadia Bouffard" w:date="2023-11-07T16:19:00Z">
        <w:r>
          <w:rPr>
            <w:rFonts w:eastAsia="Calibri" w:cstheme="minorHAnsi"/>
            <w:lang w:val="en-US"/>
          </w:rPr>
          <w:t>ing</w:t>
        </w:r>
      </w:ins>
      <w:ins w:id="17" w:author="Nadia Bouffard" w:date="2023-11-07T16:17:00Z">
        <w:r w:rsidRPr="00E4422F">
          <w:rPr>
            <w:rFonts w:eastAsia="Calibri" w:cstheme="minorHAnsi"/>
            <w:lang w:val="en-US"/>
          </w:rPr>
          <w:t xml:space="preserve"> with the expiry of the </w:t>
        </w:r>
      </w:ins>
      <w:ins w:id="18" w:author="Nadia Bouffard" w:date="2023-11-13T16:23:00Z">
        <w:r w:rsidR="00C61EA2">
          <w:rPr>
            <w:rFonts w:eastAsia="Calibri" w:cstheme="minorHAnsi"/>
            <w:lang w:val="en-US"/>
          </w:rPr>
          <w:t>A</w:t>
        </w:r>
      </w:ins>
      <w:ins w:id="19" w:author="Nadia Bouffard" w:date="2023-11-07T16:17:00Z">
        <w:r w:rsidRPr="00E4422F">
          <w:rPr>
            <w:rFonts w:eastAsia="Calibri" w:cstheme="minorHAnsi"/>
            <w:lang w:val="en-US"/>
          </w:rPr>
          <w:t xml:space="preserve">llocation </w:t>
        </w:r>
      </w:ins>
      <w:ins w:id="20" w:author="Nadia Bouffard" w:date="2023-11-13T16:23:00Z">
        <w:r w:rsidR="00C61EA2">
          <w:rPr>
            <w:rFonts w:eastAsia="Calibri" w:cstheme="minorHAnsi"/>
            <w:lang w:val="en-US"/>
          </w:rPr>
          <w:t>P</w:t>
        </w:r>
      </w:ins>
      <w:ins w:id="21" w:author="Nadia Bouffard" w:date="2023-11-07T16:17:00Z">
        <w:r w:rsidRPr="00E4422F">
          <w:rPr>
            <w:rFonts w:eastAsia="Calibri" w:cstheme="minorHAnsi"/>
            <w:lang w:val="en-US"/>
          </w:rPr>
          <w:t xml:space="preserve">eriod for that </w:t>
        </w:r>
        <w:proofErr w:type="gramStart"/>
        <w:r w:rsidRPr="00E4422F">
          <w:rPr>
            <w:rFonts w:eastAsia="Calibri" w:cstheme="minorHAnsi"/>
            <w:lang w:val="en-US"/>
          </w:rPr>
          <w:t>stock</w:t>
        </w:r>
      </w:ins>
      <w:ins w:id="22" w:author="Nadia Bouffard" w:date="2023-11-21T14:03:00Z">
        <w:r w:rsidR="00C5430B">
          <w:rPr>
            <w:rFonts w:eastAsia="Calibri" w:cstheme="minorHAnsi"/>
            <w:lang w:val="en-US"/>
          </w:rPr>
          <w:t>;</w:t>
        </w:r>
      </w:ins>
      <w:proofErr w:type="gramEnd"/>
    </w:p>
    <w:p w14:paraId="5EA7525F" w14:textId="77777777" w:rsidR="00E4422F" w:rsidRPr="00E4422F" w:rsidRDefault="00E4422F" w:rsidP="00E4422F">
      <w:pPr>
        <w:spacing w:after="160" w:line="240" w:lineRule="auto"/>
        <w:ind w:left="720"/>
        <w:contextualSpacing/>
        <w:rPr>
          <w:rFonts w:eastAsia="Calibri" w:cstheme="minorHAnsi"/>
          <w:b/>
          <w:lang w:val="en-US"/>
        </w:rPr>
      </w:pPr>
    </w:p>
    <w:p w14:paraId="4BC939F9" w14:textId="1DB1BBB7" w:rsidR="00F125A3" w:rsidRPr="003E743F" w:rsidDel="00DE3779" w:rsidRDefault="00F125A3" w:rsidP="00E4422F">
      <w:pPr>
        <w:numPr>
          <w:ilvl w:val="0"/>
          <w:numId w:val="1"/>
        </w:numPr>
        <w:spacing w:before="240" w:after="160" w:line="240" w:lineRule="auto"/>
        <w:contextualSpacing/>
        <w:rPr>
          <w:del w:id="23" w:author="Nadia Bouffard" w:date="2023-11-21T11:29:00Z"/>
          <w:rFonts w:eastAsia="Calibri" w:cstheme="minorHAnsi"/>
          <w:lang w:val="en-US"/>
        </w:rPr>
      </w:pPr>
      <w:del w:id="24" w:author="Nadia Bouffard" w:date="2023-11-21T11:29:00Z">
        <w:r w:rsidRPr="00DD6965" w:rsidDel="00DE3779">
          <w:rPr>
            <w:rFonts w:eastAsia="Calibri" w:cstheme="minorHAnsi"/>
            <w:b/>
            <w:lang w:val="en-US"/>
          </w:rPr>
          <w:delText>“Allocation Regime”</w:delText>
        </w:r>
        <w:r w:rsidRPr="003E743F" w:rsidDel="00DE3779">
          <w:rPr>
            <w:rFonts w:eastAsia="Calibri" w:cstheme="minorHAnsi"/>
            <w:lang w:val="en-US"/>
          </w:rPr>
          <w:delText xml:space="preserve"> means</w:delText>
        </w:r>
        <w:r w:rsidR="003E743F" w:rsidRPr="008346A8" w:rsidDel="00DE3779">
          <w:rPr>
            <w:rFonts w:eastAsia="Calibri" w:cstheme="minorHAnsi"/>
            <w:lang w:val="en-US"/>
          </w:rPr>
          <w:delText xml:space="preserve"> the criteria, rules and process contained in this Resolution </w:delText>
        </w:r>
        <w:r w:rsidR="00DD6965" w:rsidDel="00DE3779">
          <w:rPr>
            <w:rFonts w:eastAsia="Calibri" w:cstheme="minorHAnsi"/>
            <w:lang w:val="en-US"/>
          </w:rPr>
          <w:delText>pursuant to</w:delText>
        </w:r>
        <w:r w:rsidR="003E743F" w:rsidRPr="008346A8" w:rsidDel="00DE3779">
          <w:rPr>
            <w:rFonts w:eastAsia="Calibri" w:cstheme="minorHAnsi"/>
            <w:lang w:val="en-US"/>
          </w:rPr>
          <w:delText xml:space="preserve"> which allocations are determine</w:delText>
        </w:r>
        <w:r w:rsidR="00DD6965" w:rsidDel="00DE3779">
          <w:rPr>
            <w:rFonts w:eastAsia="Calibri" w:cstheme="minorHAnsi"/>
            <w:lang w:val="en-US"/>
          </w:rPr>
          <w:delText>d and approved by the Commission</w:delText>
        </w:r>
        <w:r w:rsidR="003E743F" w:rsidRPr="008346A8" w:rsidDel="00DE3779">
          <w:rPr>
            <w:rFonts w:eastAsia="Calibri" w:cstheme="minorHAnsi"/>
          </w:rPr>
          <w:delText>.</w:delText>
        </w:r>
      </w:del>
    </w:p>
    <w:p w14:paraId="06A07B7D" w14:textId="467B2B0E" w:rsidR="00B813CA" w:rsidRPr="00B813CA" w:rsidDel="00DE3779" w:rsidRDefault="00B813CA" w:rsidP="00B813CA">
      <w:pPr>
        <w:spacing w:before="240" w:after="160" w:line="240" w:lineRule="auto"/>
        <w:ind w:left="720"/>
        <w:contextualSpacing/>
        <w:rPr>
          <w:del w:id="25" w:author="Nadia Bouffard" w:date="2023-11-21T11:29:00Z"/>
          <w:rFonts w:eastAsia="Calibri" w:cstheme="minorHAnsi"/>
          <w:lang w:val="en-US"/>
        </w:rPr>
      </w:pPr>
    </w:p>
    <w:p w14:paraId="724ADD9B" w14:textId="262222DF" w:rsidR="009E28C6" w:rsidRPr="00CC5477" w:rsidRDefault="009E28C6" w:rsidP="009D0A7D">
      <w:pPr>
        <w:numPr>
          <w:ilvl w:val="0"/>
          <w:numId w:val="1"/>
        </w:numPr>
        <w:spacing w:before="240" w:after="160" w:line="240" w:lineRule="auto"/>
        <w:contextualSpacing/>
        <w:rPr>
          <w:rFonts w:eastAsia="Calibri" w:cstheme="minorHAnsi"/>
          <w:lang w:val="en-US"/>
        </w:rPr>
      </w:pPr>
      <w:r w:rsidRPr="009D0A7D">
        <w:rPr>
          <w:rFonts w:eastAsia="Calibri" w:cstheme="minorHAnsi"/>
          <w:b/>
          <w:lang w:val="en-US"/>
        </w:rPr>
        <w:t>“Allocation Period”</w:t>
      </w:r>
      <w:r w:rsidR="00D909FC">
        <w:rPr>
          <w:rFonts w:eastAsia="Calibri" w:cstheme="minorHAnsi"/>
          <w:lang w:val="en-US"/>
        </w:rPr>
        <w:t xml:space="preserve"> means the period during which an allocation</w:t>
      </w:r>
      <w:r w:rsidR="009C0565">
        <w:rPr>
          <w:rFonts w:eastAsia="Calibri" w:cstheme="minorHAnsi"/>
          <w:lang w:val="en-US"/>
        </w:rPr>
        <w:t xml:space="preserve"> established pursuant to this Resolution</w:t>
      </w:r>
      <w:r w:rsidR="00D909FC">
        <w:rPr>
          <w:rFonts w:eastAsia="Calibri" w:cstheme="minorHAnsi"/>
          <w:lang w:val="en-US"/>
        </w:rPr>
        <w:t xml:space="preserve"> remains valid as determined pursuant to </w:t>
      </w:r>
      <w:r w:rsidR="0071787B">
        <w:rPr>
          <w:rFonts w:eastAsia="Calibri" w:cstheme="minorHAnsi"/>
          <w:lang w:val="en-US"/>
        </w:rPr>
        <w:t>A</w:t>
      </w:r>
      <w:r w:rsidR="00D909FC">
        <w:rPr>
          <w:rFonts w:eastAsia="Calibri" w:cstheme="minorHAnsi"/>
          <w:lang w:val="en-US"/>
        </w:rPr>
        <w:t xml:space="preserve">rticle </w:t>
      </w:r>
      <w:proofErr w:type="gramStart"/>
      <w:r w:rsidR="00D909FC">
        <w:rPr>
          <w:rFonts w:eastAsia="Calibri" w:cstheme="minorHAnsi"/>
          <w:lang w:val="en-US"/>
        </w:rPr>
        <w:t>10</w:t>
      </w:r>
      <w:r w:rsidR="0013447C">
        <w:rPr>
          <w:rFonts w:eastAsia="Calibri" w:cstheme="minorHAnsi"/>
          <w:lang w:val="en-US"/>
        </w:rPr>
        <w:t>;</w:t>
      </w:r>
      <w:proofErr w:type="gramEnd"/>
    </w:p>
    <w:p w14:paraId="3D1E471B" w14:textId="77777777" w:rsidR="00B813CA" w:rsidRPr="00B813CA" w:rsidRDefault="00B813CA" w:rsidP="00B813CA">
      <w:pPr>
        <w:spacing w:after="160" w:line="240" w:lineRule="auto"/>
        <w:ind w:left="720"/>
        <w:contextualSpacing/>
        <w:rPr>
          <w:rFonts w:eastAsia="Calibri" w:cstheme="minorHAnsi"/>
          <w:lang w:val="en-US"/>
        </w:rPr>
      </w:pPr>
    </w:p>
    <w:p w14:paraId="6BCB00B2" w14:textId="546A616D" w:rsidR="00CC5477" w:rsidRPr="008E35BD" w:rsidRDefault="00CC5477" w:rsidP="008E35BD">
      <w:pPr>
        <w:numPr>
          <w:ilvl w:val="0"/>
          <w:numId w:val="1"/>
        </w:numPr>
        <w:spacing w:after="160" w:line="240" w:lineRule="auto"/>
        <w:contextualSpacing/>
        <w:rPr>
          <w:rFonts w:eastAsia="Calibri" w:cstheme="minorHAnsi"/>
          <w:lang w:val="en-US"/>
        </w:rPr>
      </w:pPr>
      <w:bookmarkStart w:id="26" w:name="_Hlk135841563"/>
      <w:r w:rsidRPr="008E35BD">
        <w:rPr>
          <w:rFonts w:eastAsia="Calibri" w:cstheme="minorHAnsi"/>
          <w:b/>
          <w:lang w:val="en-US"/>
        </w:rPr>
        <w:t>“Coastal</w:t>
      </w:r>
      <w:r w:rsidR="00B51DE0" w:rsidRPr="008E35BD">
        <w:rPr>
          <w:rFonts w:eastAsia="Calibri" w:cstheme="minorHAnsi"/>
          <w:b/>
          <w:lang w:val="en-US"/>
        </w:rPr>
        <w:t xml:space="preserve"> State</w:t>
      </w:r>
      <w:r w:rsidRPr="008E35BD">
        <w:rPr>
          <w:rFonts w:eastAsia="Calibri" w:cstheme="minorHAnsi"/>
          <w:b/>
          <w:lang w:val="en-US"/>
        </w:rPr>
        <w:t xml:space="preserve"> </w:t>
      </w:r>
      <w:r w:rsidR="001F3489" w:rsidRPr="008E35BD">
        <w:rPr>
          <w:rFonts w:eastAsia="Calibri" w:cstheme="minorHAnsi"/>
          <w:b/>
          <w:lang w:val="en-US"/>
        </w:rPr>
        <w:t>CPC</w:t>
      </w:r>
      <w:r w:rsidRPr="008E35BD">
        <w:rPr>
          <w:rFonts w:eastAsia="Calibri" w:cstheme="minorHAnsi"/>
          <w:b/>
          <w:lang w:val="en-US"/>
        </w:rPr>
        <w:t xml:space="preserve"> </w:t>
      </w:r>
      <w:r w:rsidRPr="008E35BD">
        <w:rPr>
          <w:rFonts w:eastAsia="Calibri" w:cstheme="minorHAnsi"/>
          <w:lang w:val="en-US"/>
        </w:rPr>
        <w:t>means</w:t>
      </w:r>
      <w:r w:rsidR="00F74368" w:rsidRPr="008E35BD">
        <w:rPr>
          <w:rFonts w:eastAsia="Calibri" w:cstheme="minorHAnsi"/>
          <w:lang w:val="en-US"/>
        </w:rPr>
        <w:t xml:space="preserve"> </w:t>
      </w:r>
      <w:proofErr w:type="gramStart"/>
      <w:r w:rsidR="00F74368" w:rsidRPr="008E35BD">
        <w:rPr>
          <w:rFonts w:eastAsia="Calibri" w:cstheme="minorHAnsi"/>
          <w:lang w:val="en-US"/>
        </w:rPr>
        <w:t xml:space="preserve">a </w:t>
      </w:r>
      <w:r w:rsidR="001C7A09" w:rsidRPr="008E35BD">
        <w:rPr>
          <w:rFonts w:eastAsia="Calibri" w:cstheme="minorHAnsi"/>
          <w:lang w:val="en-US"/>
        </w:rPr>
        <w:t xml:space="preserve"> State</w:t>
      </w:r>
      <w:proofErr w:type="gramEnd"/>
      <w:r w:rsidR="00F7605D" w:rsidRPr="008E35BD">
        <w:rPr>
          <w:rFonts w:eastAsia="Calibri" w:cstheme="minorHAnsi"/>
          <w:lang w:val="en-US"/>
        </w:rPr>
        <w:t xml:space="preserve"> that is a CPC </w:t>
      </w:r>
      <w:r w:rsidR="00A93E47" w:rsidRPr="008E35BD">
        <w:rPr>
          <w:rFonts w:eastAsia="Calibri" w:cstheme="minorHAnsi"/>
          <w:lang w:val="en-US"/>
        </w:rPr>
        <w:t>which</w:t>
      </w:r>
      <w:r w:rsidR="00F7605D" w:rsidRPr="008E35BD">
        <w:rPr>
          <w:rFonts w:eastAsia="Calibri" w:cstheme="minorHAnsi"/>
          <w:lang w:val="en-US"/>
        </w:rPr>
        <w:t xml:space="preserve"> is</w:t>
      </w:r>
      <w:r w:rsidR="001C7A09" w:rsidRPr="008E35BD">
        <w:rPr>
          <w:rFonts w:eastAsia="Calibri" w:cstheme="minorHAnsi"/>
          <w:lang w:val="en-US"/>
        </w:rPr>
        <w:t xml:space="preserve"> </w:t>
      </w:r>
      <w:r w:rsidR="001C7A09" w:rsidRPr="008E35BD">
        <w:rPr>
          <w:shd w:val="clear" w:color="auto" w:fill="FFFFFF"/>
        </w:rPr>
        <w:t>situated wholly or partly in the IOTC Area of Competence</w:t>
      </w:r>
      <w:r w:rsidRPr="008E35BD">
        <w:rPr>
          <w:rFonts w:eastAsia="Calibri" w:cstheme="minorHAnsi"/>
          <w:lang w:val="en-US"/>
        </w:rPr>
        <w:t>;</w:t>
      </w:r>
    </w:p>
    <w:bookmarkEnd w:id="26"/>
    <w:p w14:paraId="6A679424" w14:textId="77777777" w:rsidR="00B813CA" w:rsidRPr="00CC5477" w:rsidRDefault="00B813CA" w:rsidP="00B813CA">
      <w:pPr>
        <w:spacing w:after="160" w:line="240" w:lineRule="auto"/>
        <w:ind w:left="720"/>
        <w:contextualSpacing/>
        <w:rPr>
          <w:rFonts w:eastAsia="Calibri" w:cstheme="minorHAnsi"/>
          <w:lang w:val="en-US"/>
        </w:rPr>
      </w:pPr>
    </w:p>
    <w:p w14:paraId="5D4914FB" w14:textId="6B955937" w:rsidR="00CC5477" w:rsidRPr="00CC5477" w:rsidDel="00DE3779" w:rsidRDefault="00CC5477" w:rsidP="009D0A7D">
      <w:pPr>
        <w:numPr>
          <w:ilvl w:val="0"/>
          <w:numId w:val="1"/>
        </w:numPr>
        <w:spacing w:after="160" w:line="240" w:lineRule="auto"/>
        <w:contextualSpacing/>
        <w:rPr>
          <w:del w:id="27" w:author="Nadia Bouffard" w:date="2023-11-21T11:39:00Z"/>
          <w:rFonts w:eastAsia="Calibri" w:cstheme="minorHAnsi"/>
          <w:lang w:val="en-US"/>
        </w:rPr>
      </w:pPr>
      <w:del w:id="28" w:author="Nadia Bouffard" w:date="2023-11-21T11:39:00Z">
        <w:r w:rsidRPr="00CC5477" w:rsidDel="00DE3779">
          <w:rPr>
            <w:rFonts w:eastAsia="Calibri" w:cstheme="minorHAnsi"/>
            <w:b/>
            <w:lang w:val="en-US"/>
          </w:rPr>
          <w:delText>“Commission”</w:delText>
        </w:r>
        <w:r w:rsidRPr="00CC5477" w:rsidDel="00DE3779">
          <w:rPr>
            <w:rFonts w:eastAsia="Calibri" w:cstheme="minorHAnsi"/>
            <w:lang w:val="en-US"/>
          </w:rPr>
          <w:delText xml:space="preserve"> or </w:delText>
        </w:r>
        <w:r w:rsidRPr="00CC5477" w:rsidDel="00DE3779">
          <w:rPr>
            <w:rFonts w:eastAsia="Calibri" w:cstheme="minorHAnsi"/>
            <w:b/>
            <w:lang w:val="en-US"/>
          </w:rPr>
          <w:delText>“IOTC”</w:delText>
        </w:r>
        <w:r w:rsidRPr="00CC5477" w:rsidDel="00DE3779">
          <w:rPr>
            <w:rFonts w:eastAsia="Calibri" w:cstheme="minorHAnsi"/>
            <w:lang w:val="en-US"/>
          </w:rPr>
          <w:delText xml:space="preserve"> means the Indian Ocean Tuna Commission; </w:delText>
        </w:r>
      </w:del>
    </w:p>
    <w:p w14:paraId="08FC467A" w14:textId="77777777" w:rsidR="00B813CA" w:rsidRPr="00B813CA" w:rsidRDefault="00B813CA" w:rsidP="00B813CA">
      <w:pPr>
        <w:spacing w:after="160" w:line="240" w:lineRule="auto"/>
        <w:ind w:left="720"/>
        <w:contextualSpacing/>
        <w:rPr>
          <w:rFonts w:eastAsia="Calibri" w:cstheme="minorHAnsi"/>
          <w:lang w:val="en-US"/>
        </w:rPr>
      </w:pPr>
    </w:p>
    <w:p w14:paraId="1A0631C6" w14:textId="4C7393DC" w:rsidR="00CC5477" w:rsidRPr="00CC5477" w:rsidRDefault="00CC5477" w:rsidP="009D0A7D">
      <w:pPr>
        <w:numPr>
          <w:ilvl w:val="0"/>
          <w:numId w:val="1"/>
        </w:numPr>
        <w:spacing w:after="160" w:line="240" w:lineRule="auto"/>
        <w:contextualSpacing/>
        <w:rPr>
          <w:rFonts w:eastAsia="Calibri" w:cstheme="minorHAnsi"/>
          <w:lang w:val="en-US"/>
        </w:rPr>
      </w:pPr>
      <w:r w:rsidRPr="00CC5477">
        <w:rPr>
          <w:rFonts w:eastAsia="Calibri" w:cstheme="minorHAnsi"/>
          <w:b/>
          <w:lang w:val="en-US"/>
        </w:rPr>
        <w:t>“Compliance Committee”</w:t>
      </w:r>
      <w:r w:rsidRPr="00CC5477">
        <w:rPr>
          <w:rFonts w:eastAsia="Calibri" w:cstheme="minorHAnsi"/>
          <w:lang w:val="en-US"/>
        </w:rPr>
        <w:t xml:space="preserve"> means the permanent committee provided for in Article XII.5 of the Agreement and established pursuant to the IOTC Rules of Procedures (2014</w:t>
      </w:r>
      <w:proofErr w:type="gramStart"/>
      <w:r w:rsidRPr="00CC5477">
        <w:rPr>
          <w:rFonts w:eastAsia="Calibri" w:cstheme="minorHAnsi"/>
          <w:lang w:val="en-US"/>
        </w:rPr>
        <w:t>);</w:t>
      </w:r>
      <w:proofErr w:type="gramEnd"/>
    </w:p>
    <w:p w14:paraId="23B73FB0" w14:textId="77777777" w:rsidR="00B813CA" w:rsidRPr="00B813CA" w:rsidRDefault="00B813CA" w:rsidP="00B813CA">
      <w:pPr>
        <w:spacing w:after="160" w:line="240" w:lineRule="auto"/>
        <w:ind w:left="720"/>
        <w:contextualSpacing/>
        <w:rPr>
          <w:rFonts w:eastAsia="Calibri" w:cstheme="minorHAnsi"/>
          <w:lang w:val="en-US"/>
        </w:rPr>
      </w:pPr>
    </w:p>
    <w:p w14:paraId="5664A3C4" w14:textId="110D3570" w:rsidR="00CC5477" w:rsidRPr="00CC5477" w:rsidDel="0049414C" w:rsidRDefault="00CC5477" w:rsidP="009D0A7D">
      <w:pPr>
        <w:numPr>
          <w:ilvl w:val="0"/>
          <w:numId w:val="1"/>
        </w:numPr>
        <w:spacing w:after="160" w:line="240" w:lineRule="auto"/>
        <w:contextualSpacing/>
        <w:rPr>
          <w:del w:id="29" w:author="Nadia Bouffard" w:date="2023-11-21T11:40:00Z"/>
          <w:rFonts w:eastAsia="Calibri" w:cstheme="minorHAnsi"/>
          <w:lang w:val="en-US"/>
        </w:rPr>
      </w:pPr>
      <w:del w:id="30" w:author="Nadia Bouffard" w:date="2023-11-21T11:40:00Z">
        <w:r w:rsidRPr="00CC5477" w:rsidDel="0049414C">
          <w:rPr>
            <w:rFonts w:eastAsia="Calibri" w:cstheme="minorHAnsi"/>
            <w:b/>
            <w:lang w:val="en-US"/>
          </w:rPr>
          <w:delText>“Conservation and Management Measure”</w:delText>
        </w:r>
        <w:r w:rsidRPr="00CC5477" w:rsidDel="0049414C">
          <w:rPr>
            <w:rFonts w:eastAsia="Calibri" w:cstheme="minorHAnsi"/>
            <w:lang w:val="en-US"/>
          </w:rPr>
          <w:delText xml:space="preserve"> or </w:delText>
        </w:r>
        <w:r w:rsidRPr="00CC5477" w:rsidDel="0049414C">
          <w:rPr>
            <w:rFonts w:eastAsia="Calibri" w:cstheme="minorHAnsi"/>
            <w:b/>
            <w:lang w:val="en-US"/>
          </w:rPr>
          <w:delText>“CMM”</w:delText>
        </w:r>
        <w:r w:rsidRPr="00CC5477" w:rsidDel="0049414C">
          <w:rPr>
            <w:rFonts w:eastAsia="Calibri" w:cstheme="minorHAnsi"/>
            <w:lang w:val="en-US"/>
          </w:rPr>
          <w:delText xml:space="preserve"> as specified in Article IX of the Agreement, and consist of Resolutions, which are binding on Members, subject to Article IX para 5 of the IOTC Agreement, and Recommendations, which are non-binding, subject to Article IX para 8 of the Agreement; </w:delText>
        </w:r>
      </w:del>
    </w:p>
    <w:p w14:paraId="5DA19620" w14:textId="42C7D36B" w:rsidR="00B813CA" w:rsidRPr="00B813CA" w:rsidDel="0049414C" w:rsidRDefault="00B813CA" w:rsidP="00B813CA">
      <w:pPr>
        <w:spacing w:after="160" w:line="240" w:lineRule="auto"/>
        <w:ind w:left="720"/>
        <w:contextualSpacing/>
        <w:rPr>
          <w:del w:id="31" w:author="Nadia Bouffard" w:date="2023-11-21T11:40:00Z"/>
          <w:rFonts w:eastAsia="Calibri" w:cstheme="minorHAnsi"/>
          <w:lang w:val="en-US"/>
        </w:rPr>
      </w:pPr>
    </w:p>
    <w:p w14:paraId="0012FB2F" w14:textId="253AD8F3" w:rsidR="00CC5477" w:rsidRPr="00CC5477" w:rsidRDefault="00CC5477" w:rsidP="009D0A7D">
      <w:pPr>
        <w:numPr>
          <w:ilvl w:val="0"/>
          <w:numId w:val="1"/>
        </w:numPr>
        <w:spacing w:after="160" w:line="240" w:lineRule="auto"/>
        <w:contextualSpacing/>
        <w:rPr>
          <w:rFonts w:eastAsia="Calibri" w:cstheme="minorHAnsi"/>
          <w:lang w:val="en-US"/>
        </w:rPr>
      </w:pPr>
      <w:bookmarkStart w:id="32" w:name="_Hlk135841515"/>
      <w:r w:rsidRPr="00CC5477">
        <w:rPr>
          <w:rFonts w:eastAsia="Calibri" w:cstheme="minorHAnsi"/>
          <w:b/>
          <w:lang w:val="en-US"/>
        </w:rPr>
        <w:t>“Contracting Party”</w:t>
      </w:r>
      <w:r w:rsidRPr="00CC5477">
        <w:rPr>
          <w:rFonts w:eastAsia="Calibri" w:cstheme="minorHAnsi"/>
          <w:lang w:val="en-US"/>
        </w:rPr>
        <w:t xml:space="preserve"> or </w:t>
      </w:r>
      <w:r w:rsidRPr="00CC5477">
        <w:rPr>
          <w:rFonts w:eastAsia="Calibri" w:cstheme="minorHAnsi"/>
          <w:b/>
          <w:lang w:val="en-US"/>
        </w:rPr>
        <w:t>“CP”</w:t>
      </w:r>
      <w:r w:rsidRPr="00CC5477">
        <w:rPr>
          <w:rFonts w:eastAsia="Calibri" w:cstheme="minorHAnsi"/>
          <w:lang w:val="en-US"/>
        </w:rPr>
        <w:t xml:space="preserve"> means a party to the </w:t>
      </w:r>
      <w:proofErr w:type="gramStart"/>
      <w:r w:rsidRPr="00CC5477">
        <w:rPr>
          <w:rFonts w:eastAsia="Calibri" w:cstheme="minorHAnsi"/>
          <w:lang w:val="en-US"/>
        </w:rPr>
        <w:t>Agreement;</w:t>
      </w:r>
      <w:proofErr w:type="gramEnd"/>
    </w:p>
    <w:bookmarkEnd w:id="32"/>
    <w:p w14:paraId="4BAD62CF" w14:textId="77777777" w:rsidR="00B813CA" w:rsidRPr="00B813CA" w:rsidRDefault="00B813CA" w:rsidP="00B813CA">
      <w:pPr>
        <w:spacing w:after="160" w:line="240" w:lineRule="auto"/>
        <w:ind w:left="720"/>
        <w:contextualSpacing/>
        <w:rPr>
          <w:rFonts w:eastAsia="Calibri" w:cstheme="minorHAnsi"/>
          <w:lang w:val="en-US"/>
        </w:rPr>
      </w:pPr>
    </w:p>
    <w:p w14:paraId="36F1894F" w14:textId="42582C6E" w:rsidR="00CC5477" w:rsidRPr="00CC5477" w:rsidRDefault="00CC5477" w:rsidP="009D0A7D">
      <w:pPr>
        <w:numPr>
          <w:ilvl w:val="0"/>
          <w:numId w:val="1"/>
        </w:numPr>
        <w:spacing w:after="160" w:line="240" w:lineRule="auto"/>
        <w:contextualSpacing/>
        <w:rPr>
          <w:rFonts w:eastAsia="Calibri" w:cstheme="minorHAnsi"/>
          <w:lang w:val="en-US"/>
        </w:rPr>
      </w:pPr>
      <w:r w:rsidRPr="00CC5477">
        <w:rPr>
          <w:rFonts w:eastAsia="Calibri" w:cstheme="minorHAnsi"/>
          <w:b/>
          <w:lang w:val="en-US"/>
        </w:rPr>
        <w:t xml:space="preserve">“Contracting Parties and Cooperating Non-Contracting Parties” </w:t>
      </w:r>
      <w:r w:rsidRPr="00CC5477">
        <w:rPr>
          <w:rFonts w:eastAsia="Calibri" w:cstheme="minorHAnsi"/>
          <w:lang w:val="en-US"/>
        </w:rPr>
        <w:t>are jointly</w:t>
      </w:r>
      <w:r w:rsidRPr="00CC5477">
        <w:rPr>
          <w:rFonts w:eastAsia="Calibri" w:cstheme="minorHAnsi"/>
          <w:b/>
          <w:lang w:val="en-US"/>
        </w:rPr>
        <w:t xml:space="preserve"> </w:t>
      </w:r>
      <w:r w:rsidRPr="00CC5477">
        <w:rPr>
          <w:rFonts w:eastAsia="Calibri" w:cstheme="minorHAnsi"/>
          <w:lang w:val="en-US"/>
        </w:rPr>
        <w:t xml:space="preserve">referred to as </w:t>
      </w:r>
      <w:r w:rsidRPr="00CC5477">
        <w:rPr>
          <w:rFonts w:eastAsia="Calibri" w:cstheme="minorHAnsi"/>
          <w:b/>
          <w:lang w:val="en-US"/>
        </w:rPr>
        <w:t>“CPCs</w:t>
      </w:r>
      <w:proofErr w:type="gramStart"/>
      <w:r w:rsidRPr="00CC5477">
        <w:rPr>
          <w:rFonts w:eastAsia="Calibri" w:cstheme="minorHAnsi"/>
          <w:b/>
          <w:lang w:val="en-US"/>
        </w:rPr>
        <w:t>”</w:t>
      </w:r>
      <w:r w:rsidRPr="00CC5477">
        <w:rPr>
          <w:rFonts w:eastAsia="Calibri" w:cstheme="minorHAnsi"/>
          <w:lang w:val="en-US"/>
        </w:rPr>
        <w:t>;</w:t>
      </w:r>
      <w:proofErr w:type="gramEnd"/>
      <w:r w:rsidRPr="00CC5477">
        <w:rPr>
          <w:rFonts w:eastAsia="Calibri" w:cstheme="minorHAnsi"/>
          <w:lang w:val="en-US"/>
        </w:rPr>
        <w:t xml:space="preserve"> </w:t>
      </w:r>
    </w:p>
    <w:p w14:paraId="773AC3E9" w14:textId="77777777" w:rsidR="00B813CA" w:rsidRPr="00B813CA" w:rsidRDefault="00B813CA" w:rsidP="00B813CA">
      <w:pPr>
        <w:spacing w:after="160" w:line="240" w:lineRule="auto"/>
        <w:ind w:left="720"/>
        <w:contextualSpacing/>
        <w:rPr>
          <w:rFonts w:eastAsia="Calibri" w:cstheme="minorHAnsi"/>
          <w:lang w:val="en-US"/>
        </w:rPr>
      </w:pPr>
    </w:p>
    <w:p w14:paraId="4B28339D" w14:textId="1C6E9A65" w:rsidR="00CC5477" w:rsidRPr="00CC5477" w:rsidRDefault="00CC5477" w:rsidP="009D0A7D">
      <w:pPr>
        <w:numPr>
          <w:ilvl w:val="0"/>
          <w:numId w:val="1"/>
        </w:numPr>
        <w:spacing w:after="160" w:line="240" w:lineRule="auto"/>
        <w:contextualSpacing/>
        <w:rPr>
          <w:rFonts w:eastAsia="Calibri" w:cstheme="minorHAnsi"/>
          <w:lang w:val="en-US"/>
        </w:rPr>
      </w:pPr>
      <w:r w:rsidRPr="00CC5477">
        <w:rPr>
          <w:rFonts w:eastAsia="Calibri" w:cstheme="minorHAnsi"/>
          <w:b/>
          <w:lang w:val="en-US"/>
        </w:rPr>
        <w:lastRenderedPageBreak/>
        <w:t>“Cooperating Non-Contracting Party”</w:t>
      </w:r>
      <w:r w:rsidRPr="00CC5477">
        <w:rPr>
          <w:rFonts w:eastAsia="Calibri" w:cstheme="minorHAnsi"/>
          <w:lang w:val="en-US"/>
        </w:rPr>
        <w:t xml:space="preserve"> or </w:t>
      </w:r>
      <w:r w:rsidRPr="00CC5477">
        <w:rPr>
          <w:rFonts w:eastAsia="Calibri" w:cstheme="minorHAnsi"/>
          <w:b/>
          <w:lang w:val="en-US"/>
        </w:rPr>
        <w:t>“CNCP”</w:t>
      </w:r>
      <w:r w:rsidRPr="00CC5477">
        <w:rPr>
          <w:rFonts w:eastAsia="Calibri" w:cstheme="minorHAnsi"/>
          <w:lang w:val="en-US"/>
        </w:rPr>
        <w:t xml:space="preserve"> means any non-Member of the Commission, which voluntarily ensures that vessels flying its flag fish in a manner which conforms with the Conservation and Management Measures adopted by the IOTC and have </w:t>
      </w:r>
      <w:r w:rsidR="00C307BC">
        <w:rPr>
          <w:rFonts w:eastAsia="Calibri" w:cstheme="minorHAnsi"/>
          <w:lang w:val="en-US"/>
        </w:rPr>
        <w:t>been admitted as a</w:t>
      </w:r>
      <w:r w:rsidRPr="00CC5477">
        <w:rPr>
          <w:rFonts w:eastAsia="Calibri" w:cstheme="minorHAnsi"/>
          <w:lang w:val="en-US"/>
        </w:rPr>
        <w:t xml:space="preserve"> </w:t>
      </w:r>
      <w:proofErr w:type="spellStart"/>
      <w:r w:rsidRPr="00CC5477">
        <w:rPr>
          <w:rFonts w:eastAsia="Calibri" w:cstheme="minorHAnsi"/>
          <w:lang w:val="en-US"/>
        </w:rPr>
        <w:t>a</w:t>
      </w:r>
      <w:proofErr w:type="spellEnd"/>
      <w:r w:rsidRPr="00CC5477">
        <w:rPr>
          <w:rFonts w:eastAsia="Calibri" w:cstheme="minorHAnsi"/>
          <w:lang w:val="en-US"/>
        </w:rPr>
        <w:t xml:space="preserve"> Cooperating Non-contracting Party to the IOTC</w:t>
      </w:r>
      <w:del w:id="33" w:author="Nadia Bouffard" w:date="2023-11-21T11:42:00Z">
        <w:r w:rsidRPr="00CC5477" w:rsidDel="0049414C">
          <w:rPr>
            <w:rFonts w:eastAsia="Calibri" w:cstheme="minorHAnsi"/>
            <w:lang w:val="en-US"/>
          </w:rPr>
          <w:delText>,</w:delText>
        </w:r>
        <w:r w:rsidR="00CE0B0D" w:rsidDel="0049414C">
          <w:rPr>
            <w:rFonts w:eastAsia="Calibri" w:cstheme="minorHAnsi"/>
            <w:lang w:val="en-US"/>
          </w:rPr>
          <w:delText xml:space="preserve"> </w:delText>
        </w:r>
        <w:r w:rsidR="00C307BC" w:rsidDel="0049414C">
          <w:rPr>
            <w:rFonts w:eastAsia="Calibri" w:cstheme="minorHAnsi"/>
            <w:lang w:val="en-US"/>
          </w:rPr>
          <w:delText>pursuant to</w:delText>
        </w:r>
        <w:r w:rsidR="001878D1" w:rsidDel="0049414C">
          <w:rPr>
            <w:rFonts w:eastAsia="Calibri" w:cstheme="minorHAnsi"/>
            <w:lang w:val="en-US"/>
          </w:rPr>
          <w:delText xml:space="preserve"> the </w:delText>
        </w:r>
        <w:r w:rsidR="009E2157" w:rsidDel="0049414C">
          <w:rPr>
            <w:rFonts w:eastAsia="Calibri" w:cstheme="minorHAnsi"/>
            <w:lang w:val="en-US"/>
          </w:rPr>
          <w:delText xml:space="preserve">IOTC </w:delText>
        </w:r>
        <w:r w:rsidR="001878D1" w:rsidDel="0049414C">
          <w:rPr>
            <w:rFonts w:eastAsia="Calibri" w:cstheme="minorHAnsi"/>
            <w:lang w:val="en-US"/>
          </w:rPr>
          <w:delText>Rules of Procedures</w:delText>
        </w:r>
      </w:del>
      <w:r w:rsidRPr="00CC5477">
        <w:rPr>
          <w:rFonts w:eastAsia="Calibri" w:cstheme="minorHAnsi"/>
          <w:lang w:val="en-US"/>
        </w:rPr>
        <w:t xml:space="preserve">; </w:t>
      </w:r>
    </w:p>
    <w:p w14:paraId="7575D9CD" w14:textId="77777777" w:rsidR="00B813CA" w:rsidRPr="00B813CA" w:rsidRDefault="00B813CA" w:rsidP="00B813CA">
      <w:pPr>
        <w:spacing w:after="160" w:line="240" w:lineRule="auto"/>
        <w:ind w:left="720"/>
        <w:contextualSpacing/>
        <w:rPr>
          <w:rFonts w:eastAsia="Calibri" w:cstheme="minorHAnsi"/>
          <w:lang w:val="en-US"/>
        </w:rPr>
      </w:pPr>
    </w:p>
    <w:p w14:paraId="1B0A4BFB" w14:textId="2B5A8738" w:rsidR="00CC5477" w:rsidRPr="0000132D" w:rsidRDefault="00CC5477" w:rsidP="009D0A7D">
      <w:pPr>
        <w:numPr>
          <w:ilvl w:val="0"/>
          <w:numId w:val="1"/>
        </w:numPr>
        <w:spacing w:after="160" w:line="240" w:lineRule="auto"/>
        <w:contextualSpacing/>
        <w:rPr>
          <w:rFonts w:eastAsia="Calibri" w:cstheme="minorHAnsi"/>
          <w:lang w:val="en-US"/>
        </w:rPr>
      </w:pPr>
      <w:r w:rsidRPr="00CC5477">
        <w:rPr>
          <w:rFonts w:eastAsia="Calibri" w:cstheme="minorHAnsi"/>
          <w:b/>
          <w:lang w:val="en-US"/>
        </w:rPr>
        <w:t>“Developing State”</w:t>
      </w:r>
      <w:r w:rsidR="006D5436">
        <w:rPr>
          <w:rFonts w:eastAsia="Calibri" w:cstheme="minorHAnsi"/>
          <w:lang w:val="en-US"/>
        </w:rPr>
        <w:t>,</w:t>
      </w:r>
      <w:r w:rsidR="006D5436" w:rsidRPr="00CC5477">
        <w:rPr>
          <w:rFonts w:eastAsia="Calibri" w:cstheme="minorHAnsi"/>
          <w:lang w:val="en-US"/>
        </w:rPr>
        <w:t xml:space="preserve"> </w:t>
      </w:r>
      <w:r w:rsidR="006D5436">
        <w:rPr>
          <w:rFonts w:eastAsia="Calibri" w:cstheme="minorHAnsi"/>
          <w:lang w:val="en-US"/>
        </w:rPr>
        <w:t>which includes least developed States and Small Island Developing States,</w:t>
      </w:r>
      <w:r w:rsidR="006D5436" w:rsidRPr="00CC5477">
        <w:rPr>
          <w:rFonts w:eastAsia="Calibri" w:cstheme="minorHAnsi"/>
          <w:lang w:val="en-US"/>
        </w:rPr>
        <w:t xml:space="preserve"> </w:t>
      </w:r>
      <w:r w:rsidRPr="00CC5477">
        <w:rPr>
          <w:rFonts w:eastAsia="Calibri" w:cstheme="minorHAnsi"/>
          <w:lang w:val="en-US"/>
        </w:rPr>
        <w:t xml:space="preserve">means a State that is a </w:t>
      </w:r>
      <w:proofErr w:type="gramStart"/>
      <w:r w:rsidRPr="00CC5477">
        <w:rPr>
          <w:rFonts w:eastAsia="Calibri" w:cstheme="minorHAnsi"/>
          <w:lang w:val="en-US"/>
        </w:rPr>
        <w:t>CPC</w:t>
      </w:r>
      <w:r w:rsidR="00746367">
        <w:rPr>
          <w:rFonts w:eastAsia="Calibri" w:cstheme="minorHAnsi"/>
          <w:lang w:val="en-US"/>
        </w:rPr>
        <w:t xml:space="preserve"> </w:t>
      </w:r>
      <w:r w:rsidRPr="00CC5477">
        <w:rPr>
          <w:rFonts w:eastAsia="Calibri" w:cstheme="minorHAnsi"/>
          <w:lang w:val="en-US"/>
        </w:rPr>
        <w:t xml:space="preserve"> whose</w:t>
      </w:r>
      <w:proofErr w:type="gramEnd"/>
      <w:r w:rsidRPr="00CC5477">
        <w:rPr>
          <w:rFonts w:eastAsia="Calibri" w:cstheme="minorHAnsi"/>
          <w:lang w:val="en-US"/>
        </w:rPr>
        <w:t xml:space="preserve"> developing status </w:t>
      </w:r>
      <w:r w:rsidR="0049414C">
        <w:rPr>
          <w:rFonts w:eastAsia="Calibri" w:cstheme="minorHAnsi"/>
          <w:lang w:val="en-US"/>
        </w:rPr>
        <w:t>is</w:t>
      </w:r>
      <w:r w:rsidR="00F125A3">
        <w:rPr>
          <w:rFonts w:eastAsia="Calibri" w:cstheme="minorHAnsi"/>
          <w:lang w:val="en-US"/>
        </w:rPr>
        <w:t xml:space="preserve"> </w:t>
      </w:r>
      <w:r w:rsidRPr="00CC5477">
        <w:rPr>
          <w:rFonts w:eastAsia="Calibri" w:cstheme="minorHAnsi"/>
          <w:lang w:val="en-US"/>
        </w:rPr>
        <w:t>defined</w:t>
      </w:r>
      <w:r w:rsidR="00833E2D">
        <w:rPr>
          <w:rFonts w:eastAsia="Calibri" w:cstheme="minorHAnsi"/>
          <w:lang w:val="en-US"/>
        </w:rPr>
        <w:t xml:space="preserve"> </w:t>
      </w:r>
      <w:r w:rsidR="00F125A3">
        <w:rPr>
          <w:rFonts w:eastAsia="Calibri" w:cstheme="minorHAnsi"/>
          <w:lang w:val="en-US"/>
        </w:rPr>
        <w:t>by</w:t>
      </w:r>
      <w:r w:rsidR="00323B0C">
        <w:rPr>
          <w:rFonts w:eastAsia="Calibri" w:cstheme="minorHAnsi"/>
          <w:lang w:val="en-US"/>
        </w:rPr>
        <w:t xml:space="preserve"> </w:t>
      </w:r>
      <w:ins w:id="34" w:author="Nadia Bouffard" w:date="2023-11-21T11:43:00Z">
        <w:r w:rsidR="0049414C" w:rsidRPr="0049414C">
          <w:rPr>
            <w:rFonts w:eastAsia="Calibri" w:cstheme="minorHAnsi"/>
            <w:b/>
            <w:bCs/>
            <w:lang w:val="en-US"/>
          </w:rPr>
          <w:t>[</w:t>
        </w:r>
      </w:ins>
      <w:r w:rsidR="00323B0C">
        <w:rPr>
          <w:rFonts w:eastAsia="Calibri" w:cstheme="minorHAnsi"/>
          <w:lang w:val="en-US"/>
        </w:rPr>
        <w:t xml:space="preserve">the human development index categories of the </w:t>
      </w:r>
      <w:bookmarkStart w:id="35" w:name="_Hlk135835292"/>
      <w:r w:rsidR="00323B0C">
        <w:rPr>
          <w:rFonts w:eastAsia="Calibri" w:cstheme="minorHAnsi"/>
          <w:lang w:val="en-US"/>
        </w:rPr>
        <w:t>United Nations Development Program</w:t>
      </w:r>
      <w:bookmarkEnd w:id="35"/>
      <w:r w:rsidR="00212470">
        <w:rPr>
          <w:rStyle w:val="FootnoteReference"/>
          <w:rFonts w:eastAsia="Calibri" w:cstheme="minorHAnsi"/>
          <w:lang w:val="en-US"/>
        </w:rPr>
        <w:footnoteReference w:id="1"/>
      </w:r>
      <w:r w:rsidR="003560BB">
        <w:rPr>
          <w:rFonts w:eastAsia="Calibri" w:cstheme="minorHAnsi"/>
          <w:lang w:val="en-US"/>
        </w:rPr>
        <w:t xml:space="preserve"> </w:t>
      </w:r>
      <w:bookmarkStart w:id="37" w:name="_Hlk112249674"/>
      <w:r w:rsidR="001074A9">
        <w:rPr>
          <w:rFonts w:eastAsia="Calibri" w:cstheme="minorHAnsi"/>
          <w:lang w:val="en-US"/>
        </w:rPr>
        <w:t xml:space="preserve">(and subsequent revisions) </w:t>
      </w:r>
      <w:r w:rsidR="003560BB">
        <w:rPr>
          <w:rFonts w:eastAsia="Calibri" w:cstheme="minorHAnsi"/>
          <w:lang w:val="en-US"/>
        </w:rPr>
        <w:t xml:space="preserve">and the </w:t>
      </w:r>
      <w:bookmarkStart w:id="38" w:name="_Hlk135835331"/>
      <w:r w:rsidR="003560BB">
        <w:rPr>
          <w:rFonts w:eastAsia="Calibri" w:cstheme="minorHAnsi"/>
          <w:lang w:val="en-US"/>
        </w:rPr>
        <w:t>United Nations Department of Economic and Social Affairs</w:t>
      </w:r>
      <w:bookmarkEnd w:id="37"/>
      <w:bookmarkEnd w:id="38"/>
      <w:r w:rsidR="001074A9">
        <w:rPr>
          <w:rStyle w:val="FootnoteReference"/>
          <w:rFonts w:eastAsia="Calibri" w:cstheme="minorHAnsi"/>
          <w:lang w:val="en-US"/>
        </w:rPr>
        <w:footnoteReference w:id="2"/>
      </w:r>
      <w:r w:rsidR="0000132D">
        <w:rPr>
          <w:rFonts w:eastAsia="Calibri" w:cstheme="minorHAnsi"/>
          <w:lang w:val="en-US"/>
        </w:rPr>
        <w:t xml:space="preserve"> (and subsequent revisions)</w:t>
      </w:r>
      <w:ins w:id="39" w:author="Nadia Bouffard" w:date="2023-11-21T11:43:00Z">
        <w:r w:rsidR="0049414C" w:rsidRPr="0049414C">
          <w:rPr>
            <w:rFonts w:eastAsia="Calibri" w:cstheme="minorHAnsi"/>
            <w:b/>
            <w:bCs/>
            <w:lang w:val="en-US"/>
          </w:rPr>
          <w:t>]</w:t>
        </w:r>
      </w:ins>
      <w:r w:rsidRPr="0000132D">
        <w:rPr>
          <w:rFonts w:eastAsia="Calibri" w:cstheme="minorHAnsi"/>
          <w:lang w:val="en-US"/>
        </w:rPr>
        <w:t xml:space="preserve">; </w:t>
      </w:r>
    </w:p>
    <w:p w14:paraId="6DA51D1F" w14:textId="77777777" w:rsidR="00B813CA" w:rsidRPr="00B813CA" w:rsidRDefault="00B813CA" w:rsidP="00B813CA">
      <w:pPr>
        <w:spacing w:after="160" w:line="240" w:lineRule="auto"/>
        <w:ind w:left="720"/>
        <w:contextualSpacing/>
        <w:rPr>
          <w:rFonts w:eastAsia="Calibri" w:cstheme="minorHAnsi"/>
          <w:lang w:val="en-US"/>
        </w:rPr>
      </w:pPr>
    </w:p>
    <w:p w14:paraId="0B73CFEF" w14:textId="6992690B" w:rsidR="000F038D" w:rsidRDefault="000F038D" w:rsidP="009D0A7D">
      <w:pPr>
        <w:numPr>
          <w:ilvl w:val="0"/>
          <w:numId w:val="1"/>
        </w:numPr>
        <w:spacing w:after="160" w:line="240" w:lineRule="auto"/>
        <w:contextualSpacing/>
        <w:rPr>
          <w:rFonts w:eastAsia="Calibri" w:cstheme="minorHAnsi"/>
          <w:lang w:val="en-US"/>
        </w:rPr>
      </w:pPr>
      <w:r w:rsidRPr="00822045">
        <w:rPr>
          <w:rFonts w:eastAsia="Calibri" w:cstheme="minorHAnsi"/>
          <w:b/>
          <w:lang w:val="en-US"/>
        </w:rPr>
        <w:t>“Fish Stocks”</w:t>
      </w:r>
      <w:r>
        <w:rPr>
          <w:rFonts w:eastAsia="Calibri" w:cstheme="minorHAnsi"/>
          <w:lang w:val="en-US"/>
        </w:rPr>
        <w:t xml:space="preserve"> or </w:t>
      </w:r>
      <w:r w:rsidRPr="00822045">
        <w:rPr>
          <w:rFonts w:eastAsia="Calibri" w:cstheme="minorHAnsi"/>
          <w:b/>
          <w:lang w:val="en-US"/>
        </w:rPr>
        <w:t>“Stocks”</w:t>
      </w:r>
      <w:r>
        <w:rPr>
          <w:rFonts w:eastAsia="Calibri" w:cstheme="minorHAnsi"/>
          <w:lang w:val="en-US"/>
        </w:rPr>
        <w:t xml:space="preserve"> means </w:t>
      </w:r>
      <w:r w:rsidR="00E6164A">
        <w:rPr>
          <w:rFonts w:eastAsia="Calibri" w:cstheme="minorHAnsi"/>
          <w:lang w:val="en-US"/>
        </w:rPr>
        <w:t>highly migratory species</w:t>
      </w:r>
      <w:r w:rsidR="003A7253">
        <w:rPr>
          <w:rFonts w:eastAsia="Calibri" w:cstheme="minorHAnsi"/>
          <w:lang w:val="en-US"/>
        </w:rPr>
        <w:t xml:space="preserve"> as </w:t>
      </w:r>
      <w:r w:rsidR="00697E42">
        <w:rPr>
          <w:rFonts w:eastAsia="Calibri" w:cstheme="minorHAnsi"/>
          <w:lang w:val="en-US"/>
        </w:rPr>
        <w:t>referenced</w:t>
      </w:r>
      <w:r w:rsidR="003A7253">
        <w:rPr>
          <w:rFonts w:eastAsia="Calibri" w:cstheme="minorHAnsi"/>
          <w:lang w:val="en-US"/>
        </w:rPr>
        <w:t xml:space="preserve"> in Article III and Annex B of the Agreement</w:t>
      </w:r>
      <w:r w:rsidR="006F077D">
        <w:rPr>
          <w:rFonts w:eastAsia="Calibri" w:cstheme="minorHAnsi"/>
          <w:lang w:val="en-US"/>
        </w:rPr>
        <w:t xml:space="preserve"> and</w:t>
      </w:r>
      <w:r>
        <w:rPr>
          <w:rFonts w:eastAsia="Calibri" w:cstheme="minorHAnsi"/>
          <w:lang w:val="en-US"/>
        </w:rPr>
        <w:t xml:space="preserve"> </w:t>
      </w:r>
      <w:r w:rsidR="00697E42">
        <w:rPr>
          <w:rFonts w:eastAsia="Calibri" w:cstheme="minorHAnsi"/>
          <w:lang w:val="en-US"/>
        </w:rPr>
        <w:t>listed</w:t>
      </w:r>
      <w:r>
        <w:rPr>
          <w:rFonts w:eastAsia="Calibri" w:cstheme="minorHAnsi"/>
          <w:lang w:val="en-US"/>
        </w:rPr>
        <w:t xml:space="preserve"> in Article </w:t>
      </w:r>
      <w:proofErr w:type="gramStart"/>
      <w:r>
        <w:rPr>
          <w:rFonts w:eastAsia="Calibri" w:cstheme="minorHAnsi"/>
          <w:lang w:val="en-US"/>
        </w:rPr>
        <w:t>5;</w:t>
      </w:r>
      <w:proofErr w:type="gramEnd"/>
    </w:p>
    <w:p w14:paraId="6955E139" w14:textId="77777777" w:rsidR="00B813CA" w:rsidRPr="00B813CA" w:rsidRDefault="00B813CA" w:rsidP="00B813CA">
      <w:pPr>
        <w:spacing w:after="160" w:line="240" w:lineRule="auto"/>
        <w:ind w:left="720"/>
        <w:contextualSpacing/>
        <w:rPr>
          <w:rFonts w:eastAsia="Calibri" w:cstheme="minorHAnsi"/>
          <w:lang w:val="en-US"/>
        </w:rPr>
      </w:pPr>
    </w:p>
    <w:p w14:paraId="6CA9C57D" w14:textId="3DDA4771" w:rsidR="00F94E28" w:rsidRPr="00CC5477" w:rsidRDefault="00F94E28" w:rsidP="009D0A7D">
      <w:pPr>
        <w:numPr>
          <w:ilvl w:val="0"/>
          <w:numId w:val="1"/>
        </w:numPr>
        <w:spacing w:after="160" w:line="240" w:lineRule="auto"/>
        <w:contextualSpacing/>
        <w:rPr>
          <w:rFonts w:eastAsia="Calibri" w:cstheme="minorHAnsi"/>
          <w:lang w:val="en-US"/>
        </w:rPr>
      </w:pPr>
      <w:r>
        <w:rPr>
          <w:rFonts w:eastAsia="Calibri" w:cstheme="minorHAnsi"/>
          <w:b/>
          <w:lang w:val="en-US"/>
        </w:rPr>
        <w:t xml:space="preserve">“Fishing Opportunity” </w:t>
      </w:r>
      <w:r>
        <w:rPr>
          <w:rFonts w:eastAsia="Calibri" w:cstheme="minorHAnsi"/>
          <w:lang w:val="en-US"/>
        </w:rPr>
        <w:t>means</w:t>
      </w:r>
      <w:r w:rsidR="00836E85">
        <w:rPr>
          <w:rFonts w:eastAsia="Calibri" w:cstheme="minorHAnsi"/>
          <w:lang w:val="en-US"/>
        </w:rPr>
        <w:t>,</w:t>
      </w:r>
      <w:r>
        <w:rPr>
          <w:rFonts w:eastAsia="Calibri" w:cstheme="minorHAnsi"/>
          <w:lang w:val="en-US"/>
        </w:rPr>
        <w:t xml:space="preserve"> </w:t>
      </w:r>
      <w:r w:rsidR="00F72B44">
        <w:rPr>
          <w:rFonts w:eastAsia="Calibri" w:cstheme="minorHAnsi"/>
          <w:lang w:val="en-US"/>
        </w:rPr>
        <w:t>in the conte</w:t>
      </w:r>
      <w:r w:rsidR="00836E85">
        <w:rPr>
          <w:rFonts w:eastAsia="Calibri" w:cstheme="minorHAnsi"/>
          <w:lang w:val="en-US"/>
        </w:rPr>
        <w:t xml:space="preserve">xt of allocations, access rights of </w:t>
      </w:r>
      <w:r w:rsidR="00CB3048">
        <w:rPr>
          <w:rFonts w:eastAsia="Calibri" w:cstheme="minorHAnsi"/>
          <w:lang w:val="en-US"/>
        </w:rPr>
        <w:t>CPCs</w:t>
      </w:r>
      <w:r w:rsidR="00836E85">
        <w:rPr>
          <w:rFonts w:eastAsia="Calibri" w:cstheme="minorHAnsi"/>
          <w:lang w:val="en-US"/>
        </w:rPr>
        <w:t xml:space="preserve"> to catch a share of a given fish stock managed by the </w:t>
      </w:r>
      <w:proofErr w:type="gramStart"/>
      <w:r w:rsidR="00836E85">
        <w:rPr>
          <w:rFonts w:eastAsia="Calibri" w:cstheme="minorHAnsi"/>
          <w:lang w:val="en-US"/>
        </w:rPr>
        <w:t>IOTC</w:t>
      </w:r>
      <w:r w:rsidR="00AB4B42">
        <w:rPr>
          <w:rFonts w:eastAsia="Calibri" w:cstheme="minorHAnsi"/>
          <w:lang w:val="en-US"/>
        </w:rPr>
        <w:t>;</w:t>
      </w:r>
      <w:proofErr w:type="gramEnd"/>
    </w:p>
    <w:p w14:paraId="13505EBA" w14:textId="77777777" w:rsidR="00B813CA" w:rsidRPr="00B813CA" w:rsidRDefault="00B813CA" w:rsidP="00B813CA">
      <w:pPr>
        <w:spacing w:after="160" w:line="240" w:lineRule="auto"/>
        <w:ind w:left="720"/>
        <w:contextualSpacing/>
        <w:rPr>
          <w:rFonts w:eastAsia="Calibri" w:cstheme="minorHAnsi"/>
          <w:lang w:val="en-US"/>
        </w:rPr>
      </w:pPr>
    </w:p>
    <w:p w14:paraId="3F4DC638" w14:textId="5E0C824D" w:rsidR="00CC5477" w:rsidRPr="00CC5477" w:rsidRDefault="00CC5477" w:rsidP="009D0A7D">
      <w:pPr>
        <w:numPr>
          <w:ilvl w:val="0"/>
          <w:numId w:val="1"/>
        </w:numPr>
        <w:spacing w:after="160" w:line="240" w:lineRule="auto"/>
        <w:contextualSpacing/>
        <w:rPr>
          <w:rFonts w:eastAsia="Calibri" w:cstheme="minorHAnsi"/>
          <w:lang w:val="en-US"/>
        </w:rPr>
      </w:pPr>
      <w:r w:rsidRPr="00884F8B">
        <w:rPr>
          <w:rFonts w:eastAsia="Calibri" w:cstheme="minorHAnsi"/>
          <w:b/>
          <w:lang w:val="en-US"/>
        </w:rPr>
        <w:t xml:space="preserve">“IOTC </w:t>
      </w:r>
      <w:r w:rsidR="00A728A9" w:rsidRPr="00884F8B">
        <w:rPr>
          <w:rFonts w:eastAsia="Calibri" w:cstheme="minorHAnsi"/>
          <w:b/>
          <w:lang w:val="en-US"/>
        </w:rPr>
        <w:t>A</w:t>
      </w:r>
      <w:r w:rsidRPr="00884F8B">
        <w:rPr>
          <w:rFonts w:eastAsia="Calibri" w:cstheme="minorHAnsi"/>
          <w:b/>
          <w:lang w:val="en-US"/>
        </w:rPr>
        <w:t xml:space="preserve">rea of </w:t>
      </w:r>
      <w:r w:rsidR="00A728A9" w:rsidRPr="00884F8B">
        <w:rPr>
          <w:rFonts w:eastAsia="Calibri" w:cstheme="minorHAnsi"/>
          <w:b/>
          <w:lang w:val="en-US"/>
        </w:rPr>
        <w:t>C</w:t>
      </w:r>
      <w:r w:rsidRPr="00884F8B">
        <w:rPr>
          <w:rFonts w:eastAsia="Calibri" w:cstheme="minorHAnsi"/>
          <w:b/>
          <w:lang w:val="en-US"/>
        </w:rPr>
        <w:t>ompetence”</w:t>
      </w:r>
      <w:r w:rsidRPr="00884F8B">
        <w:rPr>
          <w:rFonts w:eastAsia="Calibri" w:cstheme="minorHAnsi"/>
          <w:lang w:val="en-US"/>
        </w:rPr>
        <w:t xml:space="preserve"> means the area under the IOTC mandate as</w:t>
      </w:r>
      <w:r w:rsidR="00A728A9" w:rsidRPr="00884F8B">
        <w:rPr>
          <w:rFonts w:eastAsia="Calibri" w:cstheme="minorHAnsi"/>
          <w:lang w:val="en-US"/>
        </w:rPr>
        <w:t xml:space="preserve"> defined in Article II of the Agreement and</w:t>
      </w:r>
      <w:r w:rsidRPr="00884F8B">
        <w:rPr>
          <w:rFonts w:eastAsia="Calibri" w:cstheme="minorHAnsi"/>
          <w:lang w:val="en-US"/>
        </w:rPr>
        <w:t xml:space="preserve"> set out in </w:t>
      </w:r>
      <w:r w:rsidRPr="00884F8B">
        <w:rPr>
          <w:rFonts w:eastAsia="Calibri" w:cstheme="minorHAnsi"/>
          <w:i/>
          <w:lang w:val="en-US"/>
        </w:rPr>
        <w:t>Annex A</w:t>
      </w:r>
      <w:r w:rsidRPr="00884F8B">
        <w:rPr>
          <w:rFonts w:eastAsia="Calibri" w:cstheme="minorHAnsi"/>
          <w:lang w:val="en-US"/>
        </w:rPr>
        <w:t xml:space="preserve"> </w:t>
      </w:r>
      <w:r w:rsidR="00A728A9" w:rsidRPr="00884F8B">
        <w:rPr>
          <w:rFonts w:eastAsia="Calibri" w:cstheme="minorHAnsi"/>
          <w:lang w:val="en-US"/>
        </w:rPr>
        <w:t>to</w:t>
      </w:r>
      <w:r w:rsidRPr="00884F8B">
        <w:rPr>
          <w:rFonts w:eastAsia="Calibri" w:cstheme="minorHAnsi"/>
          <w:lang w:val="en-US"/>
        </w:rPr>
        <w:t xml:space="preserve"> </w:t>
      </w:r>
      <w:r w:rsidRPr="00884F8B">
        <w:rPr>
          <w:rFonts w:eastAsia="Calibri" w:cstheme="minorHAnsi"/>
          <w:i/>
          <w:lang w:val="en-US"/>
        </w:rPr>
        <w:t>the Agreement</w:t>
      </w:r>
      <w:r w:rsidR="005F2CAC" w:rsidRPr="00884F8B">
        <w:rPr>
          <w:rFonts w:eastAsia="Calibri" w:cstheme="minorHAnsi"/>
          <w:iCs/>
          <w:lang w:val="en-US"/>
        </w:rPr>
        <w:t xml:space="preserve"> and amended pursuant to the decision in the 4</w:t>
      </w:r>
      <w:r w:rsidR="00C07C68" w:rsidRPr="00884F8B">
        <w:rPr>
          <w:rFonts w:eastAsia="Calibri" w:cstheme="minorHAnsi"/>
          <w:iCs/>
          <w:lang w:val="en-US"/>
        </w:rPr>
        <w:t>t</w:t>
      </w:r>
      <w:r w:rsidR="005F2CAC" w:rsidRPr="00884F8B">
        <w:rPr>
          <w:rFonts w:eastAsia="Calibri" w:cstheme="minorHAnsi"/>
          <w:iCs/>
          <w:lang w:val="en-US"/>
        </w:rPr>
        <w:t xml:space="preserve">h Session of the Commission to modify the western boundary of the IOTC Area of Competence from </w:t>
      </w:r>
      <w:proofErr w:type="gramStart"/>
      <w:r w:rsidR="005F2CAC" w:rsidRPr="00884F8B">
        <w:rPr>
          <w:rFonts w:eastAsia="Calibri" w:cstheme="minorHAnsi"/>
          <w:iCs/>
          <w:lang w:val="en-US"/>
        </w:rPr>
        <w:t>30”E</w:t>
      </w:r>
      <w:proofErr w:type="gramEnd"/>
      <w:r w:rsidR="005F2CAC" w:rsidRPr="00884F8B">
        <w:rPr>
          <w:rFonts w:eastAsia="Calibri" w:cstheme="minorHAnsi"/>
          <w:iCs/>
          <w:lang w:val="en-US"/>
        </w:rPr>
        <w:t xml:space="preserve"> to 20”E</w:t>
      </w:r>
      <w:r w:rsidRPr="00CC5477">
        <w:rPr>
          <w:rFonts w:eastAsia="Calibri" w:cstheme="minorHAnsi"/>
          <w:lang w:val="en-US"/>
        </w:rPr>
        <w:t>;</w:t>
      </w:r>
    </w:p>
    <w:p w14:paraId="341965B2" w14:textId="77777777" w:rsidR="00B813CA" w:rsidRPr="00B813CA" w:rsidRDefault="00B813CA" w:rsidP="00B813CA">
      <w:pPr>
        <w:spacing w:after="160" w:line="240" w:lineRule="auto"/>
        <w:ind w:left="720"/>
        <w:contextualSpacing/>
        <w:rPr>
          <w:rFonts w:eastAsia="Calibri" w:cstheme="minorHAnsi"/>
          <w:lang w:val="en-US"/>
        </w:rPr>
      </w:pPr>
    </w:p>
    <w:p w14:paraId="732F4DE1" w14:textId="5B38ACC7" w:rsidR="00CC5477" w:rsidRPr="00234F27" w:rsidRDefault="00CC5477" w:rsidP="009D0A7D">
      <w:pPr>
        <w:numPr>
          <w:ilvl w:val="0"/>
          <w:numId w:val="1"/>
        </w:numPr>
        <w:spacing w:after="160" w:line="240" w:lineRule="auto"/>
        <w:contextualSpacing/>
        <w:rPr>
          <w:rFonts w:eastAsia="Calibri" w:cstheme="minorHAnsi"/>
          <w:lang w:val="en-US"/>
        </w:rPr>
      </w:pPr>
      <w:r w:rsidRPr="00234F27">
        <w:rPr>
          <w:rFonts w:eastAsia="Calibri" w:cstheme="minorHAnsi"/>
          <w:b/>
          <w:lang w:val="en-US"/>
        </w:rPr>
        <w:t>“Management Procedures”</w:t>
      </w:r>
      <w:r w:rsidRPr="00234F27">
        <w:rPr>
          <w:rFonts w:eastAsia="Calibri" w:cstheme="minorHAnsi"/>
          <w:lang w:val="en-US"/>
        </w:rPr>
        <w:t xml:space="preserve"> means IOTC Resolutions adopted for</w:t>
      </w:r>
      <w:r w:rsidR="00B26861" w:rsidRPr="00234F27">
        <w:rPr>
          <w:shd w:val="clear" w:color="auto" w:fill="FFFFFF"/>
        </w:rPr>
        <w:t xml:space="preserve"> the sustainable exploitation of harvested </w:t>
      </w:r>
      <w:r w:rsidR="00CB3048" w:rsidRPr="00234F27">
        <w:rPr>
          <w:shd w:val="clear" w:color="auto" w:fill="FFFFFF"/>
        </w:rPr>
        <w:t>stocks</w:t>
      </w:r>
      <w:r w:rsidR="00B26861" w:rsidRPr="00234F27">
        <w:rPr>
          <w:shd w:val="clear" w:color="auto" w:fill="FFFFFF"/>
        </w:rPr>
        <w:t xml:space="preserve"> through a set of formal actions, usually consisting of data collection, stock assessment (or other indicators), and harvest control rules, able to iteratively and adaptively provide robust decisions to manage a </w:t>
      </w:r>
      <w:proofErr w:type="gramStart"/>
      <w:r w:rsidR="00B26861" w:rsidRPr="00234F27">
        <w:rPr>
          <w:shd w:val="clear" w:color="auto" w:fill="FFFFFF"/>
        </w:rPr>
        <w:t>fishery</w:t>
      </w:r>
      <w:r w:rsidRPr="00234F27">
        <w:rPr>
          <w:rFonts w:eastAsia="Calibri" w:cstheme="minorHAnsi"/>
          <w:lang w:val="en-US"/>
        </w:rPr>
        <w:t>;</w:t>
      </w:r>
      <w:proofErr w:type="gramEnd"/>
    </w:p>
    <w:p w14:paraId="177F2ABD" w14:textId="77777777" w:rsidR="00B813CA" w:rsidRPr="00B813CA" w:rsidRDefault="00B813CA" w:rsidP="00B813CA">
      <w:pPr>
        <w:spacing w:after="160" w:line="240" w:lineRule="auto"/>
        <w:ind w:left="720"/>
        <w:contextualSpacing/>
        <w:rPr>
          <w:rFonts w:eastAsia="Calibri" w:cstheme="minorHAnsi"/>
          <w:lang w:val="en-US"/>
        </w:rPr>
      </w:pPr>
    </w:p>
    <w:p w14:paraId="391C21A0" w14:textId="26D6BF8C" w:rsidR="00CC5477" w:rsidRPr="00CC5477" w:rsidRDefault="00CC5477" w:rsidP="009D0A7D">
      <w:pPr>
        <w:numPr>
          <w:ilvl w:val="0"/>
          <w:numId w:val="1"/>
        </w:numPr>
        <w:spacing w:after="160" w:line="240" w:lineRule="auto"/>
        <w:contextualSpacing/>
        <w:rPr>
          <w:rFonts w:eastAsia="Calibri" w:cstheme="minorHAnsi"/>
          <w:lang w:val="en-US"/>
        </w:rPr>
      </w:pPr>
      <w:r w:rsidRPr="00CC5477">
        <w:rPr>
          <w:rFonts w:eastAsia="Calibri" w:cstheme="minorHAnsi"/>
          <w:b/>
          <w:lang w:val="en-US"/>
        </w:rPr>
        <w:t>“Member”</w:t>
      </w:r>
      <w:r w:rsidRPr="00CC5477">
        <w:rPr>
          <w:rFonts w:eastAsia="Calibri" w:cstheme="minorHAnsi"/>
          <w:lang w:val="en-US"/>
        </w:rPr>
        <w:t xml:space="preserve"> means a Member of the Commission as specified in Article IV of the </w:t>
      </w:r>
      <w:proofErr w:type="gramStart"/>
      <w:r w:rsidRPr="00CC5477">
        <w:rPr>
          <w:rFonts w:eastAsia="Calibri" w:cstheme="minorHAnsi"/>
          <w:lang w:val="en-US"/>
        </w:rPr>
        <w:t>Agreement;</w:t>
      </w:r>
      <w:proofErr w:type="gramEnd"/>
      <w:r w:rsidRPr="00CC5477">
        <w:rPr>
          <w:rFonts w:eastAsia="Calibri" w:cstheme="minorHAnsi"/>
          <w:lang w:val="en-US"/>
        </w:rPr>
        <w:t xml:space="preserve"> </w:t>
      </w:r>
    </w:p>
    <w:p w14:paraId="358D3C67" w14:textId="77777777" w:rsidR="00B813CA" w:rsidRPr="00B813CA" w:rsidRDefault="00B813CA" w:rsidP="00B813CA">
      <w:pPr>
        <w:spacing w:after="160" w:line="240" w:lineRule="auto"/>
        <w:ind w:left="720"/>
        <w:contextualSpacing/>
        <w:rPr>
          <w:rFonts w:eastAsia="Calibri" w:cstheme="minorHAnsi"/>
          <w:lang w:val="en-US"/>
        </w:rPr>
      </w:pPr>
    </w:p>
    <w:p w14:paraId="29F29E6C" w14:textId="1A1B3EC9" w:rsidR="00CC5477" w:rsidRPr="001D36B0" w:rsidRDefault="00CC5477" w:rsidP="009D0A7D">
      <w:pPr>
        <w:numPr>
          <w:ilvl w:val="0"/>
          <w:numId w:val="1"/>
        </w:numPr>
        <w:spacing w:after="160" w:line="240" w:lineRule="auto"/>
        <w:contextualSpacing/>
        <w:rPr>
          <w:rFonts w:eastAsia="Calibri" w:cstheme="minorHAnsi"/>
          <w:lang w:val="en-US"/>
        </w:rPr>
      </w:pPr>
      <w:r w:rsidRPr="001D36B0">
        <w:rPr>
          <w:rFonts w:eastAsia="Calibri" w:cstheme="minorHAnsi"/>
          <w:b/>
          <w:lang w:val="en-US"/>
        </w:rPr>
        <w:t xml:space="preserve">“New Entrant” </w:t>
      </w:r>
      <w:r w:rsidRPr="001D36B0">
        <w:rPr>
          <w:rFonts w:eastAsia="Calibri" w:cstheme="minorHAnsi"/>
          <w:lang w:val="en-US"/>
        </w:rPr>
        <w:t>means a</w:t>
      </w:r>
      <w:r w:rsidR="003C7E46" w:rsidRPr="001D36B0">
        <w:rPr>
          <w:rFonts w:eastAsia="Calibri" w:cstheme="minorHAnsi"/>
          <w:lang w:val="en-US"/>
        </w:rPr>
        <w:t xml:space="preserve"> </w:t>
      </w:r>
      <w:r w:rsidR="0034059F">
        <w:rPr>
          <w:rFonts w:eastAsia="Calibri" w:cstheme="minorHAnsi"/>
          <w:lang w:val="en-US"/>
        </w:rPr>
        <w:t xml:space="preserve">State or </w:t>
      </w:r>
      <w:r w:rsidR="0034059F" w:rsidRPr="00F30F75">
        <w:rPr>
          <w:rFonts w:eastAsia="Calibri" w:cstheme="minorHAnsi"/>
          <w:lang w:val="en-US"/>
        </w:rPr>
        <w:t>regional economic integration organization</w:t>
      </w:r>
      <w:ins w:id="40" w:author="Nadia Bouffard" w:date="2023-11-21T11:47:00Z">
        <w:r w:rsidR="0049414C" w:rsidRPr="0049414C">
          <w:rPr>
            <w:rFonts w:eastAsia="Calibri" w:cstheme="minorHAnsi"/>
            <w:lang w:val="en-US"/>
          </w:rPr>
          <w:t xml:space="preserve"> </w:t>
        </w:r>
        <w:r w:rsidR="0049414C">
          <w:rPr>
            <w:rFonts w:eastAsia="Calibri" w:cstheme="minorHAnsi"/>
            <w:lang w:val="en-US"/>
          </w:rPr>
          <w:t>which has become a Contracting Party to the Agreement subsequent to the adoption of this Resolution</w:t>
        </w:r>
      </w:ins>
      <w:del w:id="41" w:author="Nadia Bouffard" w:date="2023-11-21T11:47:00Z">
        <w:r w:rsidR="003C7E46" w:rsidRPr="001D36B0" w:rsidDel="0049414C">
          <w:rPr>
            <w:rFonts w:eastAsia="Calibri" w:cstheme="minorHAnsi"/>
            <w:lang w:val="en-US"/>
          </w:rPr>
          <w:delText>, as defined in Article IV of the IOTC Agreement, which, subsequent to the adoption of this Resolution, has acceded to the Agreement pursuant to paragraph IV</w:delText>
        </w:r>
        <w:r w:rsidR="001D36B0" w:rsidRPr="001D36B0" w:rsidDel="0049414C">
          <w:rPr>
            <w:rFonts w:eastAsia="Calibri" w:cstheme="minorHAnsi"/>
            <w:lang w:val="en-US"/>
          </w:rPr>
          <w:delText>.1 and XVII.1</w:delText>
        </w:r>
        <w:r w:rsidR="003C7E46" w:rsidRPr="001D36B0" w:rsidDel="0049414C">
          <w:rPr>
            <w:rFonts w:eastAsia="Calibri" w:cstheme="minorHAnsi"/>
            <w:lang w:val="en-US"/>
          </w:rPr>
          <w:delText xml:space="preserve"> of the Agreement</w:delText>
        </w:r>
        <w:r w:rsidR="0034059F" w:rsidDel="0049414C">
          <w:rPr>
            <w:rFonts w:eastAsia="Calibri" w:cstheme="minorHAnsi"/>
            <w:lang w:val="en-US"/>
          </w:rPr>
          <w:delText>,</w:delText>
        </w:r>
        <w:r w:rsidR="003C7E46" w:rsidRPr="001D36B0" w:rsidDel="0049414C">
          <w:rPr>
            <w:rFonts w:eastAsia="Calibri" w:cstheme="minorHAnsi"/>
            <w:lang w:val="en-US"/>
          </w:rPr>
          <w:delText xml:space="preserve"> or whose accession has been approved by the Commission pursuant to IV</w:delText>
        </w:r>
        <w:r w:rsidR="001D36B0" w:rsidRPr="001D36B0" w:rsidDel="0049414C">
          <w:rPr>
            <w:rFonts w:eastAsia="Calibri" w:cstheme="minorHAnsi"/>
            <w:lang w:val="en-US"/>
          </w:rPr>
          <w:delText>.2 and XVII.2 of the Agreement</w:delText>
        </w:r>
      </w:del>
      <w:r w:rsidRPr="001D36B0">
        <w:rPr>
          <w:rFonts w:eastAsia="Calibri" w:cstheme="minorHAnsi"/>
          <w:lang w:val="en-US"/>
        </w:rPr>
        <w:t>;</w:t>
      </w:r>
    </w:p>
    <w:p w14:paraId="20B8820F" w14:textId="77777777" w:rsidR="003C7E46" w:rsidRPr="003C7E46" w:rsidRDefault="00230012" w:rsidP="003C7E46">
      <w:pPr>
        <w:spacing w:after="160" w:line="240" w:lineRule="auto"/>
        <w:ind w:left="720"/>
        <w:contextualSpacing/>
        <w:rPr>
          <w:rFonts w:eastAsia="Calibri" w:cstheme="minorHAnsi"/>
          <w:lang w:val="en-US"/>
        </w:rPr>
      </w:pPr>
      <w:r w:rsidRPr="00B813CA" w:rsidDel="00230012">
        <w:rPr>
          <w:rFonts w:eastAsia="Calibri" w:cstheme="minorHAnsi"/>
          <w:lang w:val="en-US"/>
        </w:rPr>
        <w:t xml:space="preserve"> </w:t>
      </w:r>
    </w:p>
    <w:p w14:paraId="2D69AFE0" w14:textId="6CBBAB8A" w:rsidR="00B43B2F" w:rsidRPr="002F4267" w:rsidRDefault="00B43B2F" w:rsidP="00F91554">
      <w:pPr>
        <w:numPr>
          <w:ilvl w:val="0"/>
          <w:numId w:val="1"/>
        </w:numPr>
        <w:spacing w:after="160" w:line="240" w:lineRule="auto"/>
        <w:contextualSpacing/>
        <w:rPr>
          <w:rFonts w:eastAsia="Calibri" w:cstheme="minorHAnsi"/>
          <w:lang w:val="en-US"/>
        </w:rPr>
      </w:pPr>
      <w:bookmarkStart w:id="42" w:name="_Hlk135841390"/>
      <w:r w:rsidRPr="002F4267">
        <w:rPr>
          <w:rFonts w:eastAsia="Calibri" w:cstheme="minorHAnsi"/>
          <w:b/>
          <w:bCs/>
          <w:lang w:val="en-US"/>
        </w:rPr>
        <w:t>“Regional Economic Integration Organization CPC”</w:t>
      </w:r>
      <w:r w:rsidR="006747E0" w:rsidRPr="002F4267">
        <w:rPr>
          <w:rFonts w:eastAsia="Calibri" w:cstheme="minorHAnsi"/>
          <w:b/>
          <w:bCs/>
          <w:lang w:val="en-US"/>
        </w:rPr>
        <w:t xml:space="preserve"> or “REIO CPC”</w:t>
      </w:r>
      <w:r w:rsidRPr="002F4267">
        <w:rPr>
          <w:rFonts w:eastAsia="Calibri" w:cstheme="minorHAnsi"/>
          <w:lang w:val="en-US"/>
        </w:rPr>
        <w:t xml:space="preserve"> means </w:t>
      </w:r>
      <w:r w:rsidR="000906F8" w:rsidRPr="002F4267">
        <w:rPr>
          <w:rFonts w:eastAsia="Calibri" w:cstheme="minorHAnsi"/>
          <w:lang w:val="en-US"/>
        </w:rPr>
        <w:t>the</w:t>
      </w:r>
      <w:r w:rsidRPr="002F4267">
        <w:rPr>
          <w:rFonts w:eastAsia="Calibri" w:cstheme="minorHAnsi"/>
          <w:lang w:val="en-US"/>
        </w:rPr>
        <w:t xml:space="preserve"> regional economic integration organization</w:t>
      </w:r>
      <w:r w:rsidR="0020739A" w:rsidRPr="002F4267">
        <w:rPr>
          <w:rFonts w:eastAsia="Calibri" w:cstheme="minorHAnsi"/>
          <w:lang w:val="en-US"/>
        </w:rPr>
        <w:t xml:space="preserve"> defined in Article IV of the Agreement</w:t>
      </w:r>
      <w:r w:rsidRPr="002F4267">
        <w:rPr>
          <w:rFonts w:eastAsia="Calibri" w:cstheme="minorHAnsi"/>
          <w:lang w:val="en-US"/>
        </w:rPr>
        <w:t xml:space="preserve"> that is a CP</w:t>
      </w:r>
      <w:bookmarkEnd w:id="42"/>
      <w:ins w:id="43" w:author="Nadia Bouffard" w:date="2023-11-21T11:48:00Z">
        <w:r w:rsidR="0049414C">
          <w:rPr>
            <w:rFonts w:eastAsia="Calibri" w:cstheme="minorHAnsi"/>
            <w:lang w:val="en-US"/>
          </w:rPr>
          <w:t xml:space="preserve"> at the time of the adoption of this </w:t>
        </w:r>
        <w:proofErr w:type="gramStart"/>
        <w:r w:rsidR="0049414C">
          <w:rPr>
            <w:rFonts w:eastAsia="Calibri" w:cstheme="minorHAnsi"/>
            <w:lang w:val="en-US"/>
          </w:rPr>
          <w:t>Resolution</w:t>
        </w:r>
      </w:ins>
      <w:r w:rsidRPr="002F4267">
        <w:rPr>
          <w:rFonts w:eastAsia="Calibri" w:cstheme="minorHAnsi"/>
          <w:lang w:val="en-US"/>
        </w:rPr>
        <w:t>;</w:t>
      </w:r>
      <w:proofErr w:type="gramEnd"/>
    </w:p>
    <w:p w14:paraId="294B7E47" w14:textId="77777777" w:rsidR="00DC1D97" w:rsidRPr="00B813CA" w:rsidRDefault="00DC1D97" w:rsidP="00B813CA">
      <w:pPr>
        <w:spacing w:after="160" w:line="240" w:lineRule="auto"/>
        <w:ind w:left="720"/>
        <w:contextualSpacing/>
        <w:rPr>
          <w:rFonts w:eastAsia="Calibri" w:cstheme="minorHAnsi"/>
          <w:lang w:val="en-US"/>
        </w:rPr>
      </w:pPr>
    </w:p>
    <w:p w14:paraId="575A257F" w14:textId="3A9CFEB5" w:rsidR="009E1BC5" w:rsidRPr="000A2FA4" w:rsidRDefault="009E1BC5" w:rsidP="009D0A7D">
      <w:pPr>
        <w:numPr>
          <w:ilvl w:val="0"/>
          <w:numId w:val="1"/>
        </w:numPr>
        <w:spacing w:after="160" w:line="240" w:lineRule="auto"/>
        <w:contextualSpacing/>
        <w:rPr>
          <w:rFonts w:eastAsia="Calibri" w:cstheme="minorHAnsi"/>
          <w:lang w:val="en-US"/>
        </w:rPr>
      </w:pPr>
      <w:r w:rsidRPr="000A2FA4">
        <w:rPr>
          <w:rFonts w:eastAsia="Calibri" w:cstheme="minorHAnsi"/>
          <w:b/>
          <w:lang w:val="en-US"/>
        </w:rPr>
        <w:t>“S</w:t>
      </w:r>
      <w:r w:rsidR="000A2FA4" w:rsidRPr="000A2FA4">
        <w:rPr>
          <w:rFonts w:eastAsia="Calibri" w:cstheme="minorHAnsi"/>
          <w:b/>
          <w:lang w:val="en-US"/>
        </w:rPr>
        <w:t>ignificant</w:t>
      </w:r>
      <w:r w:rsidRPr="000A2FA4">
        <w:rPr>
          <w:rFonts w:eastAsia="Calibri" w:cstheme="minorHAnsi"/>
          <w:b/>
          <w:lang w:val="en-US"/>
        </w:rPr>
        <w:t xml:space="preserve"> non-</w:t>
      </w:r>
      <w:r w:rsidR="00E60A44" w:rsidRPr="000A2FA4">
        <w:rPr>
          <w:rFonts w:eastAsia="Calibri" w:cstheme="minorHAnsi"/>
          <w:b/>
          <w:lang w:val="en-US"/>
        </w:rPr>
        <w:t>compliance”</w:t>
      </w:r>
      <w:r w:rsidR="00E60A44" w:rsidRPr="000A2FA4">
        <w:rPr>
          <w:rFonts w:eastAsia="Calibri" w:cstheme="minorHAnsi"/>
          <w:lang w:val="en-US"/>
        </w:rPr>
        <w:t xml:space="preserve"> means</w:t>
      </w:r>
      <w:r w:rsidR="00FA59EA" w:rsidRPr="000A2FA4">
        <w:rPr>
          <w:rFonts w:eastAsia="Calibri" w:cstheme="minorHAnsi"/>
          <w:lang w:val="en-US"/>
        </w:rPr>
        <w:t xml:space="preserve"> violations </w:t>
      </w:r>
      <w:r w:rsidR="00777546" w:rsidRPr="000A2FA4">
        <w:rPr>
          <w:rFonts w:eastAsia="Calibri" w:cstheme="minorHAnsi"/>
          <w:lang w:val="en-US"/>
        </w:rPr>
        <w:t>identifi</w:t>
      </w:r>
      <w:r w:rsidR="00FA59EA" w:rsidRPr="000A2FA4">
        <w:rPr>
          <w:rFonts w:eastAsia="Calibri" w:cstheme="minorHAnsi"/>
          <w:lang w:val="en-US"/>
        </w:rPr>
        <w:t>ed by the Commission pursuant to Article 7.2, which constitute</w:t>
      </w:r>
      <w:r w:rsidR="00EF3347" w:rsidRPr="000A2FA4">
        <w:rPr>
          <w:rFonts w:eastAsia="Calibri" w:cstheme="minorHAnsi"/>
          <w:lang w:val="en-US"/>
        </w:rPr>
        <w:t xml:space="preserve"> </w:t>
      </w:r>
      <w:r w:rsidR="0027662F" w:rsidRPr="000A2FA4">
        <w:rPr>
          <w:rFonts w:eastAsia="Calibri" w:cstheme="minorHAnsi"/>
          <w:lang w:val="en-US"/>
        </w:rPr>
        <w:t xml:space="preserve">repeated </w:t>
      </w:r>
      <w:r w:rsidR="00BD306D" w:rsidRPr="000A2FA4">
        <w:rPr>
          <w:rFonts w:eastAsia="Calibri" w:cstheme="minorHAnsi"/>
          <w:lang w:val="en-US"/>
        </w:rPr>
        <w:t xml:space="preserve">or systematic </w:t>
      </w:r>
      <w:r w:rsidR="0027662F" w:rsidRPr="000A2FA4">
        <w:rPr>
          <w:rFonts w:eastAsia="Calibri" w:cstheme="minorHAnsi"/>
          <w:lang w:val="en-US"/>
        </w:rPr>
        <w:t>disrespect of</w:t>
      </w:r>
      <w:r w:rsidR="002C4F1F" w:rsidRPr="000A2FA4">
        <w:rPr>
          <w:rFonts w:eastAsia="Calibri" w:cstheme="minorHAnsi"/>
          <w:lang w:val="en-US"/>
        </w:rPr>
        <w:t xml:space="preserve"> the Agreement</w:t>
      </w:r>
      <w:r w:rsidR="00BD306D" w:rsidRPr="000A2FA4">
        <w:rPr>
          <w:rFonts w:eastAsia="Calibri" w:cstheme="minorHAnsi"/>
          <w:lang w:val="en-US"/>
        </w:rPr>
        <w:t>,</w:t>
      </w:r>
      <w:r w:rsidR="002C4F1F" w:rsidRPr="000A2FA4">
        <w:rPr>
          <w:rFonts w:eastAsia="Calibri" w:cstheme="minorHAnsi"/>
          <w:lang w:val="en-US"/>
        </w:rPr>
        <w:t xml:space="preserve"> </w:t>
      </w:r>
      <w:r w:rsidR="0027662F" w:rsidRPr="000A2FA4">
        <w:rPr>
          <w:rFonts w:eastAsia="Calibri" w:cstheme="minorHAnsi"/>
          <w:lang w:val="en-US"/>
        </w:rPr>
        <w:t>the IOTC’s Conservation and Management Measures adopted by IOTC Resolution</w:t>
      </w:r>
      <w:r w:rsidR="00BD306D" w:rsidRPr="000A2FA4">
        <w:rPr>
          <w:rFonts w:eastAsia="Calibri" w:cstheme="minorHAnsi"/>
          <w:lang w:val="en-US"/>
        </w:rPr>
        <w:t xml:space="preserve"> </w:t>
      </w:r>
      <w:r w:rsidR="00212470" w:rsidRPr="000A2FA4">
        <w:rPr>
          <w:rFonts w:eastAsia="Calibri" w:cstheme="minorHAnsi"/>
          <w:lang w:val="en-US"/>
        </w:rPr>
        <w:t>including</w:t>
      </w:r>
      <w:r w:rsidR="00BD306D" w:rsidRPr="000A2FA4">
        <w:rPr>
          <w:rFonts w:eastAsia="Calibri" w:cstheme="minorHAnsi"/>
          <w:lang w:val="en-US"/>
        </w:rPr>
        <w:t xml:space="preserve"> this Resolution,</w:t>
      </w:r>
      <w:r w:rsidR="00FA59EA" w:rsidRPr="000A2FA4">
        <w:rPr>
          <w:rFonts w:eastAsia="Calibri" w:cstheme="minorHAnsi"/>
          <w:lang w:val="en-US"/>
        </w:rPr>
        <w:t xml:space="preserve"> </w:t>
      </w:r>
      <w:r w:rsidR="00BD306D" w:rsidRPr="000A2FA4">
        <w:rPr>
          <w:rFonts w:eastAsia="Calibri" w:cstheme="minorHAnsi"/>
          <w:lang w:val="en-US"/>
        </w:rPr>
        <w:t>which</w:t>
      </w:r>
      <w:r w:rsidR="00FA59EA" w:rsidRPr="000A2FA4">
        <w:rPr>
          <w:rFonts w:eastAsia="Calibri" w:cstheme="minorHAnsi"/>
          <w:lang w:val="en-US"/>
        </w:rPr>
        <w:t xml:space="preserve"> the Commission deems a s</w:t>
      </w:r>
      <w:r w:rsidR="000A2FA4">
        <w:rPr>
          <w:rFonts w:eastAsia="Calibri" w:cstheme="minorHAnsi"/>
          <w:lang w:val="en-US"/>
        </w:rPr>
        <w:t>ignificant</w:t>
      </w:r>
      <w:r w:rsidR="00FA59EA" w:rsidRPr="000A2FA4">
        <w:rPr>
          <w:rFonts w:eastAsia="Calibri" w:cstheme="minorHAnsi"/>
          <w:lang w:val="en-US"/>
        </w:rPr>
        <w:t xml:space="preserve"> threat to the conservation of </w:t>
      </w:r>
      <w:r w:rsidR="00777546" w:rsidRPr="000A2FA4">
        <w:rPr>
          <w:rFonts w:eastAsia="Calibri" w:cstheme="minorHAnsi"/>
          <w:lang w:val="en-US"/>
        </w:rPr>
        <w:t xml:space="preserve">IOTC </w:t>
      </w:r>
      <w:r w:rsidR="00FA59EA" w:rsidRPr="000A2FA4">
        <w:rPr>
          <w:rFonts w:eastAsia="Calibri" w:cstheme="minorHAnsi"/>
          <w:lang w:val="en-US"/>
        </w:rPr>
        <w:t xml:space="preserve">fish </w:t>
      </w:r>
      <w:proofErr w:type="gramStart"/>
      <w:r w:rsidR="00FA59EA" w:rsidRPr="000A2FA4">
        <w:rPr>
          <w:rFonts w:eastAsia="Calibri" w:cstheme="minorHAnsi"/>
          <w:lang w:val="en-US"/>
        </w:rPr>
        <w:t>stocks</w:t>
      </w:r>
      <w:r w:rsidR="00EF3347" w:rsidRPr="000A2FA4">
        <w:rPr>
          <w:rFonts w:eastAsia="Calibri" w:cstheme="minorHAnsi"/>
          <w:lang w:val="en-US"/>
        </w:rPr>
        <w:t>;</w:t>
      </w:r>
      <w:proofErr w:type="gramEnd"/>
    </w:p>
    <w:p w14:paraId="4EC1E10D" w14:textId="77777777" w:rsidR="00B813CA" w:rsidRPr="00B813CA" w:rsidRDefault="00B813CA" w:rsidP="00B813CA">
      <w:pPr>
        <w:spacing w:after="160" w:line="240" w:lineRule="auto"/>
        <w:ind w:left="720"/>
        <w:contextualSpacing/>
        <w:rPr>
          <w:rFonts w:eastAsia="Calibri" w:cstheme="minorHAnsi"/>
          <w:lang w:val="en-US"/>
        </w:rPr>
      </w:pPr>
    </w:p>
    <w:p w14:paraId="2C20EA9F" w14:textId="214EEC27" w:rsidR="00CC5477" w:rsidRPr="00CC5477" w:rsidDel="0049414C" w:rsidRDefault="00CC5477" w:rsidP="009D0A7D">
      <w:pPr>
        <w:numPr>
          <w:ilvl w:val="0"/>
          <w:numId w:val="1"/>
        </w:numPr>
        <w:spacing w:after="160" w:line="240" w:lineRule="auto"/>
        <w:contextualSpacing/>
        <w:rPr>
          <w:del w:id="44" w:author="Nadia Bouffard" w:date="2023-11-21T11:49:00Z"/>
          <w:rFonts w:eastAsia="Calibri" w:cstheme="minorHAnsi"/>
          <w:lang w:val="en-US"/>
        </w:rPr>
      </w:pPr>
      <w:del w:id="45" w:author="Nadia Bouffard" w:date="2023-11-21T11:49:00Z">
        <w:r w:rsidRPr="00CC5477" w:rsidDel="0049414C">
          <w:rPr>
            <w:rFonts w:eastAsia="Calibri" w:cstheme="minorHAnsi"/>
            <w:b/>
            <w:lang w:val="en-US"/>
          </w:rPr>
          <w:delText>“Scientific Committee”</w:delText>
        </w:r>
        <w:r w:rsidRPr="00CC5477" w:rsidDel="0049414C">
          <w:rPr>
            <w:rFonts w:eastAsia="Calibri" w:cstheme="minorHAnsi"/>
            <w:lang w:val="en-US"/>
          </w:rPr>
          <w:delText xml:space="preserve"> means the permanent committee provided for in Article XII.1 of the Agreement;</w:delText>
        </w:r>
      </w:del>
    </w:p>
    <w:p w14:paraId="4D7ED730" w14:textId="6BC66B75" w:rsidR="00B813CA" w:rsidRPr="00B813CA" w:rsidDel="0049414C" w:rsidRDefault="00B813CA" w:rsidP="00B813CA">
      <w:pPr>
        <w:spacing w:after="160" w:line="240" w:lineRule="auto"/>
        <w:ind w:left="720"/>
        <w:contextualSpacing/>
        <w:rPr>
          <w:del w:id="46" w:author="Nadia Bouffard" w:date="2023-11-21T11:49:00Z"/>
          <w:rFonts w:eastAsia="Calibri" w:cstheme="minorHAnsi"/>
          <w:lang w:val="en-US"/>
        </w:rPr>
      </w:pPr>
    </w:p>
    <w:p w14:paraId="70B60483" w14:textId="1DF441B2" w:rsidR="00CC5477" w:rsidRDefault="00CC5477" w:rsidP="009D0A7D">
      <w:pPr>
        <w:numPr>
          <w:ilvl w:val="0"/>
          <w:numId w:val="1"/>
        </w:numPr>
        <w:spacing w:after="160" w:line="240" w:lineRule="auto"/>
        <w:contextualSpacing/>
        <w:rPr>
          <w:rFonts w:eastAsia="Calibri" w:cstheme="minorHAnsi"/>
          <w:lang w:val="en-US"/>
        </w:rPr>
      </w:pPr>
      <w:r w:rsidRPr="00CC5477">
        <w:rPr>
          <w:rFonts w:eastAsia="Calibri" w:cstheme="minorHAnsi"/>
          <w:b/>
          <w:lang w:val="en-US"/>
        </w:rPr>
        <w:t>“Small Island Developing States”</w:t>
      </w:r>
      <w:r w:rsidRPr="00CC5477">
        <w:rPr>
          <w:rFonts w:eastAsia="Calibri" w:cstheme="minorHAnsi"/>
          <w:lang w:val="en-US"/>
        </w:rPr>
        <w:t xml:space="preserve"> or </w:t>
      </w:r>
      <w:r w:rsidRPr="00CC5477">
        <w:rPr>
          <w:rFonts w:eastAsia="Calibri" w:cstheme="minorHAnsi"/>
          <w:b/>
          <w:lang w:val="en-US"/>
        </w:rPr>
        <w:t>“SIDs”</w:t>
      </w:r>
      <w:r w:rsidRPr="00CC5477">
        <w:rPr>
          <w:rFonts w:eastAsia="Calibri" w:cstheme="minorHAnsi"/>
          <w:lang w:val="en-US"/>
        </w:rPr>
        <w:t xml:space="preserve"> are States</w:t>
      </w:r>
      <w:r w:rsidR="00BC0456">
        <w:rPr>
          <w:rFonts w:eastAsia="Calibri" w:cstheme="minorHAnsi"/>
          <w:lang w:val="en-US"/>
        </w:rPr>
        <w:t xml:space="preserve"> </w:t>
      </w:r>
      <w:r w:rsidRPr="00CC5477">
        <w:rPr>
          <w:rFonts w:eastAsia="Calibri" w:cstheme="minorHAnsi"/>
          <w:lang w:val="en-US"/>
        </w:rPr>
        <w:t xml:space="preserve">whose status has been defined by the </w:t>
      </w:r>
      <w:r w:rsidR="00376899">
        <w:rPr>
          <w:rFonts w:eastAsia="Calibri" w:cstheme="minorHAnsi"/>
          <w:lang w:val="en-US"/>
        </w:rPr>
        <w:t>United Nations</w:t>
      </w:r>
      <w:r w:rsidR="00B422C8">
        <w:rPr>
          <w:rFonts w:eastAsia="Calibri" w:cstheme="minorHAnsi"/>
          <w:lang w:val="en-US"/>
        </w:rPr>
        <w:t xml:space="preserve"> Department of Economic and Social Affairs</w:t>
      </w:r>
      <w:r w:rsidR="001074A9">
        <w:rPr>
          <w:rStyle w:val="FootnoteReference"/>
          <w:rFonts w:eastAsia="Calibri" w:cstheme="minorHAnsi"/>
          <w:lang w:val="en-US"/>
        </w:rPr>
        <w:footnoteReference w:id="3"/>
      </w:r>
      <w:r w:rsidR="002A5105">
        <w:rPr>
          <w:rFonts w:eastAsia="Calibri" w:cstheme="minorHAnsi"/>
          <w:lang w:val="en-US"/>
        </w:rPr>
        <w:t xml:space="preserve"> </w:t>
      </w:r>
      <w:r w:rsidR="00212470">
        <w:rPr>
          <w:rFonts w:eastAsia="Calibri" w:cstheme="minorHAnsi"/>
          <w:lang w:val="en-US"/>
        </w:rPr>
        <w:t>(and subsequent revisions</w:t>
      </w:r>
      <w:proofErr w:type="gramStart"/>
      <w:r w:rsidR="00212470">
        <w:rPr>
          <w:rFonts w:eastAsia="Calibri" w:cstheme="minorHAnsi"/>
          <w:lang w:val="en-US"/>
        </w:rPr>
        <w:t>)</w:t>
      </w:r>
      <w:r w:rsidR="00376899">
        <w:rPr>
          <w:rFonts w:eastAsia="Calibri" w:cstheme="minorHAnsi"/>
          <w:lang w:val="en-US"/>
        </w:rPr>
        <w:t>;</w:t>
      </w:r>
      <w:proofErr w:type="gramEnd"/>
    </w:p>
    <w:p w14:paraId="55526B05" w14:textId="77777777" w:rsidR="00B813CA" w:rsidRDefault="00B813CA" w:rsidP="00B813CA">
      <w:pPr>
        <w:spacing w:after="0" w:line="240" w:lineRule="auto"/>
        <w:ind w:left="720"/>
        <w:contextualSpacing/>
        <w:rPr>
          <w:rFonts w:eastAsia="Calibri" w:cstheme="minorHAnsi"/>
          <w:lang w:val="en-US"/>
        </w:rPr>
      </w:pPr>
    </w:p>
    <w:p w14:paraId="5261F681" w14:textId="0FC7CD7C" w:rsidR="00136F7A" w:rsidRPr="00CC5477" w:rsidRDefault="00136F7A" w:rsidP="009D0A7D">
      <w:pPr>
        <w:numPr>
          <w:ilvl w:val="0"/>
          <w:numId w:val="1"/>
        </w:numPr>
        <w:spacing w:after="0" w:line="240" w:lineRule="auto"/>
        <w:contextualSpacing/>
        <w:rPr>
          <w:rFonts w:eastAsia="Calibri" w:cstheme="minorHAnsi"/>
          <w:lang w:val="en-US"/>
        </w:rPr>
      </w:pPr>
      <w:r w:rsidRPr="005C12B6">
        <w:rPr>
          <w:rFonts w:eastAsia="Calibri" w:cstheme="minorHAnsi"/>
          <w:b/>
          <w:lang w:val="en-US"/>
        </w:rPr>
        <w:t>“Stock Assessment Cycle”</w:t>
      </w:r>
      <w:r>
        <w:rPr>
          <w:rFonts w:eastAsia="Calibri" w:cstheme="minorHAnsi"/>
          <w:lang w:val="en-US"/>
        </w:rPr>
        <w:t xml:space="preserve"> means a cyclical </w:t>
      </w:r>
      <w:r w:rsidR="0071787B">
        <w:rPr>
          <w:rFonts w:eastAsia="Calibri" w:cstheme="minorHAnsi"/>
          <w:lang w:val="en-US"/>
        </w:rPr>
        <w:t>schedule of stock assessments</w:t>
      </w:r>
      <w:r>
        <w:rPr>
          <w:rFonts w:eastAsia="Calibri" w:cstheme="minorHAnsi"/>
          <w:lang w:val="en-US"/>
        </w:rPr>
        <w:t xml:space="preserve"> approved by the Commission for scientific advice provided by the Scientific Committee related to the status of fish stocks listed in A</w:t>
      </w:r>
      <w:r w:rsidR="002A5105">
        <w:rPr>
          <w:rFonts w:eastAsia="Calibri" w:cstheme="minorHAnsi"/>
          <w:lang w:val="en-US"/>
        </w:rPr>
        <w:t>rticle 5</w:t>
      </w:r>
      <w:r>
        <w:rPr>
          <w:rFonts w:eastAsia="Calibri" w:cstheme="minorHAnsi"/>
          <w:lang w:val="en-US"/>
        </w:rPr>
        <w:t xml:space="preserve"> in its stock assessment reports for such stocks. Stock Assessment cycles may vary by </w:t>
      </w:r>
      <w:proofErr w:type="gramStart"/>
      <w:r>
        <w:rPr>
          <w:rFonts w:eastAsia="Calibri" w:cstheme="minorHAnsi"/>
          <w:lang w:val="en-US"/>
        </w:rPr>
        <w:t>stock;</w:t>
      </w:r>
      <w:proofErr w:type="gramEnd"/>
    </w:p>
    <w:p w14:paraId="42E0FF67" w14:textId="77777777" w:rsidR="00B813CA" w:rsidRPr="00B813CA" w:rsidRDefault="00B813CA" w:rsidP="00B813CA">
      <w:pPr>
        <w:pStyle w:val="ListParagraph"/>
        <w:spacing w:after="0" w:line="240" w:lineRule="auto"/>
        <w:rPr>
          <w:rFonts w:eastAsia="Calibri" w:cstheme="minorHAnsi"/>
          <w:lang w:val="en-US"/>
        </w:rPr>
      </w:pPr>
    </w:p>
    <w:p w14:paraId="290B2708" w14:textId="2860EFAB" w:rsidR="00CC5477" w:rsidRPr="009D0A7D" w:rsidRDefault="00CC5477" w:rsidP="009D0A7D">
      <w:pPr>
        <w:pStyle w:val="ListParagraph"/>
        <w:numPr>
          <w:ilvl w:val="0"/>
          <w:numId w:val="1"/>
        </w:numPr>
        <w:spacing w:after="0" w:line="240" w:lineRule="auto"/>
        <w:rPr>
          <w:rFonts w:eastAsia="Calibri" w:cstheme="minorHAnsi"/>
          <w:lang w:val="en-US"/>
        </w:rPr>
      </w:pPr>
      <w:r w:rsidRPr="009D0A7D">
        <w:rPr>
          <w:rFonts w:eastAsia="Calibri" w:cstheme="minorHAnsi"/>
          <w:b/>
          <w:lang w:val="en-US"/>
        </w:rPr>
        <w:t>“TAC”</w:t>
      </w:r>
      <w:r w:rsidRPr="009D0A7D">
        <w:rPr>
          <w:rFonts w:eastAsia="Calibri" w:cstheme="minorHAnsi"/>
          <w:lang w:val="en-US"/>
        </w:rPr>
        <w:t xml:space="preserve"> means the Total Allowable Catch established by the </w:t>
      </w:r>
      <w:proofErr w:type="gramStart"/>
      <w:r w:rsidRPr="009D0A7D">
        <w:rPr>
          <w:rFonts w:eastAsia="Calibri" w:cstheme="minorHAnsi"/>
          <w:lang w:val="en-US"/>
        </w:rPr>
        <w:t>Commission</w:t>
      </w:r>
      <w:r w:rsidR="00B422C8">
        <w:rPr>
          <w:rFonts w:eastAsia="Calibri" w:cstheme="minorHAnsi"/>
          <w:lang w:val="en-US"/>
        </w:rPr>
        <w:t xml:space="preserve"> </w:t>
      </w:r>
      <w:r w:rsidRPr="009D0A7D">
        <w:rPr>
          <w:rFonts w:eastAsia="Calibri" w:cstheme="minorHAnsi"/>
          <w:lang w:val="en-US"/>
        </w:rPr>
        <w:t xml:space="preserve"> for</w:t>
      </w:r>
      <w:proofErr w:type="gramEnd"/>
      <w:r w:rsidRPr="009D0A7D">
        <w:rPr>
          <w:rFonts w:eastAsia="Calibri" w:cstheme="minorHAnsi"/>
          <w:lang w:val="en-US"/>
        </w:rPr>
        <w:t xml:space="preserve"> a s</w:t>
      </w:r>
      <w:r w:rsidR="00851F94" w:rsidRPr="009D0A7D">
        <w:rPr>
          <w:rFonts w:eastAsia="Calibri" w:cstheme="minorHAnsi"/>
          <w:lang w:val="en-US"/>
        </w:rPr>
        <w:t>tock</w:t>
      </w:r>
      <w:r w:rsidR="00136F7A" w:rsidRPr="009D0A7D">
        <w:rPr>
          <w:rFonts w:eastAsia="Calibri" w:cstheme="minorHAnsi"/>
          <w:lang w:val="en-US"/>
        </w:rPr>
        <w:t xml:space="preserve"> listed in </w:t>
      </w:r>
      <w:r w:rsidR="006747E0">
        <w:rPr>
          <w:rFonts w:eastAsia="Calibri" w:cstheme="minorHAnsi"/>
          <w:lang w:val="en-US"/>
        </w:rPr>
        <w:t>Article 5</w:t>
      </w:r>
      <w:r w:rsidR="004756F5">
        <w:rPr>
          <w:rFonts w:eastAsia="Calibri" w:cstheme="minorHAnsi"/>
          <w:lang w:val="en-US"/>
        </w:rPr>
        <w:t xml:space="preserve"> </w:t>
      </w:r>
      <w:ins w:id="47" w:author="Nadia Bouffard" w:date="2023-05-05T11:25:00Z">
        <w:r w:rsidR="004756F5" w:rsidRPr="001074A9">
          <w:rPr>
            <w:rFonts w:eastAsia="Calibri" w:cstheme="minorHAnsi"/>
            <w:b/>
            <w:bCs/>
            <w:lang w:val="en-US"/>
          </w:rPr>
          <w:t>[</w:t>
        </w:r>
      </w:ins>
      <w:r w:rsidR="0007137A">
        <w:rPr>
          <w:rFonts w:eastAsia="Calibri" w:cstheme="minorHAnsi"/>
          <w:b/>
          <w:bCs/>
          <w:lang w:val="en-US"/>
        </w:rPr>
        <w:t>,</w:t>
      </w:r>
      <w:r w:rsidR="004756F5">
        <w:rPr>
          <w:rFonts w:eastAsia="Calibri" w:cstheme="minorHAnsi"/>
          <w:lang w:val="en-US"/>
        </w:rPr>
        <w:t>taking into account advice from the Scientific Committee</w:t>
      </w:r>
      <w:ins w:id="48" w:author="Nadia Bouffard" w:date="2023-05-05T11:26:00Z">
        <w:r w:rsidR="004756F5" w:rsidRPr="001074A9">
          <w:rPr>
            <w:rFonts w:eastAsia="Calibri" w:cstheme="minorHAnsi"/>
            <w:b/>
            <w:bCs/>
            <w:lang w:val="en-US"/>
          </w:rPr>
          <w:t>]</w:t>
        </w:r>
      </w:ins>
      <w:r w:rsidRPr="009D0A7D">
        <w:rPr>
          <w:rFonts w:eastAsia="Calibri" w:cstheme="minorHAnsi"/>
          <w:lang w:val="en-US"/>
        </w:rPr>
        <w:t>;</w:t>
      </w:r>
    </w:p>
    <w:p w14:paraId="2D5547E3" w14:textId="77777777" w:rsidR="00B813CA" w:rsidRPr="00B813CA" w:rsidRDefault="00B813CA" w:rsidP="00B813CA">
      <w:pPr>
        <w:spacing w:after="160" w:line="240" w:lineRule="auto"/>
        <w:ind w:left="720"/>
        <w:contextualSpacing/>
        <w:rPr>
          <w:rFonts w:eastAsia="Calibri" w:cstheme="minorHAnsi"/>
          <w:lang w:val="en-US"/>
        </w:rPr>
      </w:pPr>
    </w:p>
    <w:p w14:paraId="2A795C5A" w14:textId="74346D5F" w:rsidR="00136F7A" w:rsidRPr="00CC5477" w:rsidRDefault="00136F7A" w:rsidP="009D0A7D">
      <w:pPr>
        <w:numPr>
          <w:ilvl w:val="0"/>
          <w:numId w:val="1"/>
        </w:numPr>
        <w:spacing w:after="160" w:line="240" w:lineRule="auto"/>
        <w:contextualSpacing/>
        <w:rPr>
          <w:rFonts w:eastAsia="Calibri" w:cstheme="minorHAnsi"/>
          <w:lang w:val="en-US"/>
        </w:rPr>
      </w:pPr>
      <w:r w:rsidRPr="00822045">
        <w:rPr>
          <w:rFonts w:eastAsia="Calibri" w:cstheme="minorHAnsi"/>
          <w:b/>
          <w:lang w:val="en-US"/>
        </w:rPr>
        <w:t>“TAC Period”</w:t>
      </w:r>
      <w:r>
        <w:rPr>
          <w:rFonts w:eastAsia="Calibri" w:cstheme="minorHAnsi"/>
          <w:lang w:val="en-US"/>
        </w:rPr>
        <w:t xml:space="preserve"> means the period for which a TAC for a given fish stock remains valid and unchanged by the Commission.</w:t>
      </w:r>
      <w:r w:rsidR="0071787B">
        <w:rPr>
          <w:rFonts w:eastAsia="Calibri" w:cstheme="minorHAnsi"/>
          <w:lang w:val="en-US"/>
        </w:rPr>
        <w:t xml:space="preserve">  The TAC Period is determined by the Commission.</w:t>
      </w:r>
    </w:p>
    <w:p w14:paraId="2BE51B59" w14:textId="77777777" w:rsidR="00CC5477" w:rsidRPr="00CC5477" w:rsidRDefault="00CC5477" w:rsidP="00CC5477">
      <w:pPr>
        <w:spacing w:after="160" w:line="259" w:lineRule="auto"/>
        <w:rPr>
          <w:rFonts w:eastAsia="Calibri" w:cstheme="minorHAnsi"/>
          <w:b/>
          <w:lang w:val="en-US"/>
        </w:rPr>
      </w:pPr>
    </w:p>
    <w:p w14:paraId="0F56FD14" w14:textId="11CFE920" w:rsidR="00CC5477" w:rsidRPr="00CC5477" w:rsidRDefault="00CC5477" w:rsidP="00CC5477">
      <w:pPr>
        <w:spacing w:after="160" w:line="259" w:lineRule="auto"/>
        <w:rPr>
          <w:rFonts w:eastAsia="Calibri" w:cstheme="minorHAnsi"/>
          <w:b/>
          <w:sz w:val="24"/>
          <w:szCs w:val="24"/>
          <w:lang w:val="en-US"/>
        </w:rPr>
      </w:pPr>
      <w:r w:rsidRPr="00CC5477">
        <w:rPr>
          <w:rFonts w:eastAsia="Calibri" w:cstheme="minorHAnsi"/>
          <w:b/>
          <w:sz w:val="24"/>
          <w:szCs w:val="24"/>
          <w:lang w:val="en-US"/>
        </w:rPr>
        <w:t>Article 2.  PURPOSE</w:t>
      </w:r>
      <w:r w:rsidR="003D5BA4">
        <w:rPr>
          <w:rFonts w:eastAsia="Calibri" w:cstheme="minorHAnsi"/>
          <w:b/>
          <w:sz w:val="24"/>
          <w:szCs w:val="24"/>
          <w:lang w:val="en-US"/>
        </w:rPr>
        <w:t xml:space="preserve"> AND SCOPE</w:t>
      </w:r>
    </w:p>
    <w:p w14:paraId="17379048" w14:textId="6EBE62EB" w:rsidR="00CC5477" w:rsidRPr="00242505" w:rsidRDefault="00CC5477" w:rsidP="00242505">
      <w:pPr>
        <w:pStyle w:val="ListParagraph"/>
        <w:numPr>
          <w:ilvl w:val="1"/>
          <w:numId w:val="51"/>
        </w:numPr>
        <w:spacing w:after="160" w:line="259" w:lineRule="auto"/>
        <w:rPr>
          <w:rFonts w:eastAsia="Calibri" w:cstheme="minorHAnsi"/>
          <w:lang w:val="en-US"/>
        </w:rPr>
      </w:pPr>
      <w:r w:rsidRPr="00242505">
        <w:rPr>
          <w:rFonts w:eastAsia="Calibri" w:cstheme="minorHAnsi"/>
          <w:lang w:val="en-US"/>
        </w:rPr>
        <w:t>This Resolution shall form the basis and manner for the Commission to determine</w:t>
      </w:r>
      <w:r w:rsidR="006B2525" w:rsidRPr="00242505">
        <w:rPr>
          <w:rFonts w:eastAsia="Calibri" w:cstheme="minorHAnsi"/>
          <w:lang w:val="en-US"/>
        </w:rPr>
        <w:t xml:space="preserve"> and share</w:t>
      </w:r>
      <w:r w:rsidRPr="00242505">
        <w:rPr>
          <w:rFonts w:eastAsia="Calibri" w:cstheme="minorHAnsi"/>
          <w:lang w:val="en-US"/>
        </w:rPr>
        <w:t xml:space="preserve"> </w:t>
      </w:r>
      <w:r w:rsidR="00EA081E" w:rsidRPr="00242505">
        <w:rPr>
          <w:rFonts w:eastAsia="Calibri" w:cstheme="minorHAnsi"/>
          <w:lang w:val="en-US"/>
        </w:rPr>
        <w:t xml:space="preserve">in a fair, equitable and transparent manner </w:t>
      </w:r>
      <w:r w:rsidRPr="00242505">
        <w:rPr>
          <w:rFonts w:eastAsia="Calibri" w:cstheme="minorHAnsi"/>
          <w:lang w:val="en-US"/>
        </w:rPr>
        <w:t xml:space="preserve">allocations of fish </w:t>
      </w:r>
      <w:r w:rsidR="006B2525" w:rsidRPr="00242505">
        <w:rPr>
          <w:rFonts w:eastAsia="Calibri" w:cstheme="minorHAnsi"/>
          <w:lang w:val="en-US"/>
        </w:rPr>
        <w:t>stocks</w:t>
      </w:r>
      <w:del w:id="49" w:author="Nadia Bouffard" w:date="2023-11-21T11:52:00Z">
        <w:r w:rsidR="008D0D4C" w:rsidRPr="00242505" w:rsidDel="00412F81">
          <w:rPr>
            <w:rFonts w:eastAsia="Calibri" w:cstheme="minorHAnsi"/>
            <w:lang w:val="en-US"/>
          </w:rPr>
          <w:delText xml:space="preserve"> </w:delText>
        </w:r>
        <w:r w:rsidR="00A2079D" w:rsidRPr="00242505" w:rsidDel="00412F81">
          <w:rPr>
            <w:rFonts w:eastAsia="Calibri" w:cstheme="minorHAnsi"/>
            <w:lang w:val="en-US"/>
          </w:rPr>
          <w:delText xml:space="preserve">listed in </w:delText>
        </w:r>
        <w:r w:rsidR="002A5105" w:rsidDel="00412F81">
          <w:rPr>
            <w:rFonts w:eastAsia="Calibri" w:cstheme="minorHAnsi"/>
            <w:lang w:val="en-US"/>
          </w:rPr>
          <w:delText>Article 5</w:delText>
        </w:r>
        <w:r w:rsidR="00EA081E" w:rsidDel="00412F81">
          <w:rPr>
            <w:rFonts w:eastAsia="Calibri" w:cstheme="minorHAnsi"/>
            <w:lang w:val="en-US"/>
          </w:rPr>
          <w:delText xml:space="preserve"> and </w:delText>
        </w:r>
        <w:r w:rsidR="00A2079D" w:rsidRPr="00242505" w:rsidDel="00412F81">
          <w:rPr>
            <w:rFonts w:eastAsia="Calibri" w:cstheme="minorHAnsi"/>
            <w:lang w:val="en-US"/>
          </w:rPr>
          <w:delText xml:space="preserve">caught in the </w:delText>
        </w:r>
        <w:r w:rsidR="00A2079D" w:rsidRPr="00EA081E" w:rsidDel="00412F81">
          <w:rPr>
            <w:rFonts w:eastAsia="Calibri" w:cstheme="minorHAnsi"/>
            <w:lang w:val="en-US"/>
          </w:rPr>
          <w:delText>IOTC Area of Competence</w:delText>
        </w:r>
      </w:del>
      <w:r w:rsidRPr="00242505">
        <w:rPr>
          <w:rFonts w:eastAsia="Calibri" w:cstheme="minorHAnsi"/>
          <w:lang w:val="en-US"/>
        </w:rPr>
        <w:t>.</w:t>
      </w:r>
    </w:p>
    <w:p w14:paraId="49A6CD7B" w14:textId="77777777" w:rsidR="00CC5477" w:rsidRPr="00CC5477" w:rsidRDefault="00CC5477" w:rsidP="00CC5477">
      <w:pPr>
        <w:spacing w:after="160" w:line="259" w:lineRule="auto"/>
        <w:rPr>
          <w:rFonts w:eastAsia="Calibri" w:cstheme="minorHAnsi"/>
          <w:b/>
          <w:lang w:val="en-US"/>
        </w:rPr>
      </w:pPr>
    </w:p>
    <w:p w14:paraId="1F25D1C9" w14:textId="324AB5B3" w:rsidR="00CC5477" w:rsidRPr="00CC5477" w:rsidRDefault="00CC5477" w:rsidP="00CC5477">
      <w:pPr>
        <w:spacing w:after="160" w:line="259" w:lineRule="auto"/>
        <w:rPr>
          <w:rFonts w:eastAsia="Calibri" w:cstheme="minorHAnsi"/>
          <w:b/>
          <w:sz w:val="24"/>
          <w:szCs w:val="24"/>
          <w:lang w:val="en-US"/>
        </w:rPr>
      </w:pPr>
      <w:r w:rsidRPr="00CC5477">
        <w:rPr>
          <w:rFonts w:eastAsia="Calibri" w:cstheme="minorHAnsi"/>
          <w:b/>
          <w:sz w:val="24"/>
          <w:szCs w:val="24"/>
          <w:lang w:val="en-US"/>
        </w:rPr>
        <w:t>Article 3.  GUIDING PRINCIPLES</w:t>
      </w:r>
      <w:r w:rsidR="006C10CF">
        <w:rPr>
          <w:rFonts w:eastAsia="Calibri" w:cstheme="minorHAnsi"/>
          <w:b/>
          <w:sz w:val="24"/>
          <w:szCs w:val="24"/>
          <w:lang w:val="en-US"/>
        </w:rPr>
        <w:t xml:space="preserve"> </w:t>
      </w:r>
    </w:p>
    <w:p w14:paraId="34AF3C34" w14:textId="77777777" w:rsidR="00F729AB" w:rsidRDefault="00A4446D" w:rsidP="00CC5477">
      <w:pPr>
        <w:spacing w:after="160" w:line="259" w:lineRule="auto"/>
        <w:rPr>
          <w:rFonts w:eastAsia="Calibri" w:cstheme="minorHAnsi"/>
          <w:lang w:val="en-US"/>
        </w:rPr>
      </w:pPr>
      <w:r>
        <w:rPr>
          <w:rFonts w:eastAsia="Calibri" w:cstheme="minorHAnsi"/>
          <w:lang w:val="en-US"/>
        </w:rPr>
        <w:t xml:space="preserve">3.1 </w:t>
      </w:r>
      <w:r w:rsidR="00CC5477" w:rsidRPr="00CC5477">
        <w:rPr>
          <w:rFonts w:eastAsia="Calibri" w:cstheme="minorHAnsi"/>
          <w:lang w:val="en-US"/>
        </w:rPr>
        <w:t>The following principles shall guide the Commission’s decisions in determining allocations established pursuant to this Resolution</w:t>
      </w:r>
      <w:r w:rsidR="0058707C">
        <w:rPr>
          <w:rFonts w:eastAsia="Times New Roman" w:cstheme="minorHAnsi"/>
          <w:snapToGrid w:val="0"/>
          <w:color w:val="000000"/>
          <w:lang w:val="en-GB"/>
        </w:rPr>
        <w:t>, without prejudice to the sovereign rights</w:t>
      </w:r>
      <w:r w:rsidR="00C222C6">
        <w:rPr>
          <w:rFonts w:eastAsia="Times New Roman" w:cstheme="minorHAnsi"/>
          <w:snapToGrid w:val="0"/>
          <w:color w:val="000000"/>
          <w:lang w:val="en-GB"/>
        </w:rPr>
        <w:t xml:space="preserve"> and obligations</w:t>
      </w:r>
      <w:r w:rsidR="0058707C">
        <w:rPr>
          <w:rFonts w:eastAsia="Times New Roman" w:cstheme="minorHAnsi"/>
          <w:snapToGrid w:val="0"/>
          <w:color w:val="000000"/>
          <w:lang w:val="en-GB"/>
        </w:rPr>
        <w:t xml:space="preserve"> of coastal States for the purpose of exploring and exploiting, conserving and managing the living marine resources within areas under national jurisdiction and the right</w:t>
      </w:r>
      <w:r w:rsidR="00AA06D7">
        <w:rPr>
          <w:rFonts w:eastAsia="Times New Roman" w:cstheme="minorHAnsi"/>
          <w:snapToGrid w:val="0"/>
          <w:color w:val="000000"/>
          <w:lang w:val="en-GB"/>
        </w:rPr>
        <w:t>s and obligations</w:t>
      </w:r>
      <w:r w:rsidR="0058707C">
        <w:rPr>
          <w:rFonts w:eastAsia="Times New Roman" w:cstheme="minorHAnsi"/>
          <w:snapToGrid w:val="0"/>
          <w:color w:val="000000"/>
          <w:lang w:val="en-GB"/>
        </w:rPr>
        <w:t xml:space="preserve"> of all States to engage in fishing on the high seas</w:t>
      </w:r>
      <w:r w:rsidR="00AA06D7">
        <w:rPr>
          <w:rFonts w:eastAsia="Times New Roman" w:cstheme="minorHAnsi"/>
          <w:snapToGrid w:val="0"/>
          <w:color w:val="000000"/>
          <w:lang w:val="en-GB"/>
        </w:rPr>
        <w:t>, consistent with international law and Article IV of the Agreement</w:t>
      </w:r>
      <w:r w:rsidR="00312F35">
        <w:rPr>
          <w:rFonts w:eastAsia="Calibri" w:cstheme="minorHAnsi"/>
          <w:lang w:val="en-US"/>
        </w:rPr>
        <w:t xml:space="preserve">.  </w:t>
      </w:r>
    </w:p>
    <w:p w14:paraId="08EDC74B" w14:textId="2D8FAA0D" w:rsidR="00CC5477" w:rsidRPr="00CC5477" w:rsidRDefault="00F729AB" w:rsidP="00CC5477">
      <w:pPr>
        <w:spacing w:after="160" w:line="259" w:lineRule="auto"/>
        <w:rPr>
          <w:rFonts w:eastAsia="Calibri" w:cstheme="minorHAnsi"/>
          <w:lang w:val="en-US"/>
        </w:rPr>
      </w:pPr>
      <w:r>
        <w:rPr>
          <w:rFonts w:eastAsia="Calibri" w:cstheme="minorHAnsi"/>
          <w:lang w:val="en-US"/>
        </w:rPr>
        <w:t xml:space="preserve">3.2 </w:t>
      </w:r>
      <w:r w:rsidR="00A6214E">
        <w:rPr>
          <w:rFonts w:eastAsia="Calibri" w:cstheme="minorHAnsi"/>
          <w:lang w:val="en-US"/>
        </w:rPr>
        <w:t>A</w:t>
      </w:r>
      <w:r w:rsidR="00312F35">
        <w:rPr>
          <w:rFonts w:eastAsia="Calibri" w:cstheme="minorHAnsi"/>
          <w:lang w:val="en-US"/>
        </w:rPr>
        <w:t>llocations</w:t>
      </w:r>
      <w:r w:rsidR="00CC5477" w:rsidRPr="00CC5477">
        <w:rPr>
          <w:rFonts w:eastAsia="Calibri" w:cstheme="minorHAnsi"/>
          <w:lang w:val="en-US"/>
        </w:rPr>
        <w:t xml:space="preserve"> shall:</w:t>
      </w:r>
    </w:p>
    <w:p w14:paraId="25032F5C" w14:textId="7AA7CE0D" w:rsidR="00CC5477" w:rsidRPr="00CC5477" w:rsidRDefault="00A4446D" w:rsidP="003B3968">
      <w:pPr>
        <w:spacing w:after="160" w:line="259" w:lineRule="auto"/>
        <w:ind w:left="720" w:hanging="720"/>
        <w:rPr>
          <w:rFonts w:eastAsia="Calibri" w:cstheme="minorHAnsi"/>
          <w:lang w:val="en-US"/>
        </w:rPr>
      </w:pPr>
      <w:r>
        <w:rPr>
          <w:rFonts w:eastAsia="Calibri" w:cstheme="minorHAnsi"/>
          <w:lang w:val="en-US"/>
        </w:rPr>
        <w:t>(1)</w:t>
      </w:r>
      <w:r w:rsidR="00CC5477" w:rsidRPr="00CC5477">
        <w:rPr>
          <w:rFonts w:eastAsia="Calibri" w:cstheme="minorHAnsi"/>
          <w:lang w:val="en-US"/>
        </w:rPr>
        <w:tab/>
        <w:t>provide</w:t>
      </w:r>
      <w:r w:rsidR="009700A2">
        <w:rPr>
          <w:rFonts w:eastAsia="Calibri" w:cstheme="minorHAnsi"/>
          <w:lang w:val="en-US"/>
        </w:rPr>
        <w:t xml:space="preserve"> </w:t>
      </w:r>
      <w:proofErr w:type="gramStart"/>
      <w:r w:rsidR="009700A2">
        <w:rPr>
          <w:rFonts w:eastAsia="Calibri" w:cstheme="minorHAnsi"/>
          <w:lang w:val="en-US"/>
        </w:rPr>
        <w:t xml:space="preserve">a </w:t>
      </w:r>
      <w:r w:rsidR="00CC5477" w:rsidRPr="00CC5477">
        <w:rPr>
          <w:rFonts w:eastAsia="Calibri" w:cstheme="minorHAnsi"/>
          <w:lang w:val="en-US"/>
        </w:rPr>
        <w:t xml:space="preserve"> fair</w:t>
      </w:r>
      <w:proofErr w:type="gramEnd"/>
      <w:r w:rsidR="00CC5477" w:rsidRPr="00CC5477">
        <w:rPr>
          <w:rFonts w:eastAsia="Calibri" w:cstheme="minorHAnsi"/>
          <w:lang w:val="en-US"/>
        </w:rPr>
        <w:t>, equitable and transparent</w:t>
      </w:r>
      <w:r w:rsidR="00181515">
        <w:rPr>
          <w:rFonts w:eastAsia="Calibri" w:cstheme="minorHAnsi"/>
          <w:lang w:val="en-US"/>
        </w:rPr>
        <w:t xml:space="preserve"> </w:t>
      </w:r>
      <w:r w:rsidR="00CF147B">
        <w:rPr>
          <w:rFonts w:eastAsia="Calibri" w:cstheme="minorHAnsi"/>
          <w:lang w:val="en-US"/>
        </w:rPr>
        <w:t>mechanism</w:t>
      </w:r>
      <w:r w:rsidR="00CC5477" w:rsidRPr="00CC5477">
        <w:rPr>
          <w:rFonts w:eastAsia="Calibri" w:cstheme="minorHAnsi"/>
          <w:lang w:val="en-US"/>
        </w:rPr>
        <w:t xml:space="preserve"> to</w:t>
      </w:r>
      <w:r w:rsidR="004C7631">
        <w:rPr>
          <w:rFonts w:eastAsia="Calibri" w:cstheme="minorHAnsi"/>
          <w:lang w:val="en-US"/>
        </w:rPr>
        <w:t xml:space="preserve"> </w:t>
      </w:r>
      <w:r w:rsidR="00927E66">
        <w:rPr>
          <w:rFonts w:eastAsia="Calibri" w:cstheme="minorHAnsi"/>
          <w:lang w:val="en-US"/>
        </w:rPr>
        <w:t xml:space="preserve">quantitively </w:t>
      </w:r>
      <w:r w:rsidR="00CC5477" w:rsidRPr="00CC5477">
        <w:rPr>
          <w:rFonts w:eastAsia="Calibri" w:cstheme="minorHAnsi"/>
          <w:lang w:val="en-US"/>
        </w:rPr>
        <w:t>allocate fishing opportunities</w:t>
      </w:r>
      <w:r w:rsidR="007441C4">
        <w:rPr>
          <w:rFonts w:eastAsia="Calibri" w:cstheme="minorHAnsi"/>
          <w:lang w:val="en-US"/>
        </w:rPr>
        <w:t xml:space="preserve"> from the TAC</w:t>
      </w:r>
      <w:r w:rsidR="00232A09">
        <w:rPr>
          <w:rFonts w:eastAsia="Calibri" w:cstheme="minorHAnsi"/>
          <w:lang w:val="en-US"/>
        </w:rPr>
        <w:t>s</w:t>
      </w:r>
      <w:r w:rsidR="007441C4">
        <w:rPr>
          <w:rFonts w:eastAsia="Calibri" w:cstheme="minorHAnsi"/>
          <w:lang w:val="en-US"/>
        </w:rPr>
        <w:t xml:space="preserve"> </w:t>
      </w:r>
      <w:r w:rsidR="00232A09">
        <w:rPr>
          <w:rFonts w:eastAsia="Calibri" w:cstheme="minorHAnsi"/>
          <w:lang w:val="en-US"/>
        </w:rPr>
        <w:t>of</w:t>
      </w:r>
      <w:r w:rsidR="007441C4">
        <w:rPr>
          <w:rFonts w:eastAsia="Calibri" w:cstheme="minorHAnsi"/>
          <w:lang w:val="en-US"/>
        </w:rPr>
        <w:t xml:space="preserve"> fish stock</w:t>
      </w:r>
      <w:r w:rsidR="00232A09">
        <w:rPr>
          <w:rFonts w:eastAsia="Calibri" w:cstheme="minorHAnsi"/>
          <w:lang w:val="en-US"/>
        </w:rPr>
        <w:t>s</w:t>
      </w:r>
      <w:r w:rsidR="00CC5477" w:rsidRPr="00CC5477">
        <w:rPr>
          <w:rFonts w:eastAsia="Calibri" w:cstheme="minorHAnsi"/>
          <w:lang w:val="en-US"/>
        </w:rPr>
        <w:t xml:space="preserve"> </w:t>
      </w:r>
      <w:r w:rsidR="007441C4">
        <w:rPr>
          <w:rFonts w:eastAsia="Calibri" w:cstheme="minorHAnsi"/>
          <w:lang w:val="en-US"/>
        </w:rPr>
        <w:t xml:space="preserve">caught </w:t>
      </w:r>
      <w:r w:rsidR="00CC5477" w:rsidRPr="00CC5477">
        <w:rPr>
          <w:rFonts w:eastAsia="Calibri" w:cstheme="minorHAnsi"/>
          <w:lang w:val="en-US"/>
        </w:rPr>
        <w:t>in the IOTC area of competence;</w:t>
      </w:r>
    </w:p>
    <w:p w14:paraId="74098086" w14:textId="62DB7139" w:rsidR="00721ABF" w:rsidRDefault="00A4446D" w:rsidP="00851F60">
      <w:pPr>
        <w:spacing w:after="160" w:line="259" w:lineRule="auto"/>
        <w:ind w:left="720" w:hanging="720"/>
        <w:rPr>
          <w:rFonts w:eastAsia="Times New Roman" w:cstheme="minorHAnsi"/>
          <w:snapToGrid w:val="0"/>
          <w:color w:val="000000"/>
          <w:lang w:val="en-GB"/>
        </w:rPr>
      </w:pPr>
      <w:r>
        <w:rPr>
          <w:rFonts w:eastAsia="Calibri" w:cstheme="minorHAnsi"/>
          <w:lang w:val="en-US"/>
        </w:rPr>
        <w:t>(2)</w:t>
      </w:r>
      <w:r w:rsidR="00CC5477" w:rsidRPr="00CC5477">
        <w:rPr>
          <w:rFonts w:eastAsia="Calibri" w:cstheme="minorHAnsi"/>
          <w:lang w:val="en-US"/>
        </w:rPr>
        <w:tab/>
      </w:r>
      <w:r w:rsidR="004C3E43">
        <w:t>contribute to the sustainable management and use of IOTC stocks by</w:t>
      </w:r>
      <w:r w:rsidR="00EE4BEF">
        <w:t xml:space="preserve"> factoring in their status and</w:t>
      </w:r>
      <w:r w:rsidR="004C3E43">
        <w:t xml:space="preserve"> </w:t>
      </w:r>
      <w:r w:rsidR="00EE4BEF">
        <w:t xml:space="preserve">by </w:t>
      </w:r>
      <w:r w:rsidR="004C3E43">
        <w:t>ensuring that</w:t>
      </w:r>
      <w:r w:rsidR="007A4C2B">
        <w:t xml:space="preserve"> the</w:t>
      </w:r>
      <w:r w:rsidR="004C3E43">
        <w:t xml:space="preserve"> total fishing </w:t>
      </w:r>
      <w:r w:rsidR="00B31F73">
        <w:t>opportunities</w:t>
      </w:r>
      <w:r w:rsidR="00D956D3">
        <w:t xml:space="preserve"> </w:t>
      </w:r>
      <w:r w:rsidR="00437417">
        <w:t>and resulting fishing mortality of</w:t>
      </w:r>
      <w:r w:rsidR="00D956D3">
        <w:t xml:space="preserve"> a stock</w:t>
      </w:r>
      <w:r w:rsidR="00A647D4">
        <w:t xml:space="preserve"> </w:t>
      </w:r>
      <w:r w:rsidR="004C3E43">
        <w:t xml:space="preserve">do not exceed </w:t>
      </w:r>
      <w:r w:rsidR="00A647D4">
        <w:t>the TAC</w:t>
      </w:r>
      <w:r w:rsidR="007A4C2B">
        <w:t xml:space="preserve"> established for that </w:t>
      </w:r>
      <w:proofErr w:type="gramStart"/>
      <w:r w:rsidR="007A4C2B">
        <w:t>stock</w:t>
      </w:r>
      <w:r w:rsidR="00CC5477" w:rsidRPr="00CC5477">
        <w:rPr>
          <w:rFonts w:eastAsia="Calibri" w:cstheme="minorHAnsi"/>
          <w:lang w:val="en-US"/>
        </w:rPr>
        <w:t>;</w:t>
      </w:r>
      <w:proofErr w:type="gramEnd"/>
      <w:r w:rsidR="003B3968">
        <w:rPr>
          <w:rFonts w:eastAsia="Times New Roman" w:cstheme="minorHAnsi"/>
          <w:snapToGrid w:val="0"/>
          <w:color w:val="000000"/>
          <w:lang w:val="en-US"/>
        </w:rPr>
        <w:tab/>
      </w:r>
      <w:r w:rsidR="0054628C">
        <w:rPr>
          <w:rFonts w:eastAsia="Times New Roman" w:cstheme="minorHAnsi"/>
          <w:snapToGrid w:val="0"/>
          <w:color w:val="000000"/>
          <w:lang w:val="en-GB"/>
        </w:rPr>
        <w:tab/>
      </w:r>
    </w:p>
    <w:p w14:paraId="1A06C8CE" w14:textId="427103B7" w:rsidR="00721ABF" w:rsidRDefault="00A4446D" w:rsidP="00B82BBE">
      <w:pPr>
        <w:spacing w:after="0" w:line="240" w:lineRule="auto"/>
        <w:ind w:left="810" w:hanging="810"/>
        <w:jc w:val="both"/>
        <w:rPr>
          <w:ins w:id="50" w:author="SECR" w:date="2021-07-28T14:27:00Z"/>
          <w:rFonts w:eastAsia="Times New Roman" w:cstheme="minorHAnsi"/>
          <w:snapToGrid w:val="0"/>
          <w:color w:val="000000"/>
          <w:lang w:val="en-GB"/>
        </w:rPr>
      </w:pPr>
      <w:r>
        <w:rPr>
          <w:rFonts w:eastAsia="Times New Roman" w:cstheme="minorHAnsi"/>
          <w:snapToGrid w:val="0"/>
          <w:color w:val="000000"/>
          <w:lang w:val="en-GB"/>
        </w:rPr>
        <w:t>(3)</w:t>
      </w:r>
      <w:r w:rsidR="00721ABF">
        <w:rPr>
          <w:rFonts w:eastAsia="Times New Roman" w:cstheme="minorHAnsi"/>
          <w:snapToGrid w:val="0"/>
          <w:color w:val="000000"/>
          <w:lang w:val="en-GB"/>
        </w:rPr>
        <w:tab/>
      </w:r>
      <w:ins w:id="51" w:author="Nadia Bouffard" w:date="2023-05-24T15:37:00Z">
        <w:r w:rsidR="00212470">
          <w:rPr>
            <w:rFonts w:eastAsia="Times New Roman" w:cstheme="minorHAnsi"/>
            <w:b/>
            <w:bCs/>
            <w:snapToGrid w:val="0"/>
            <w:color w:val="000000"/>
            <w:lang w:val="en-GB"/>
          </w:rPr>
          <w:t>[</w:t>
        </w:r>
      </w:ins>
      <w:r w:rsidR="006F1C9A">
        <w:rPr>
          <w:rFonts w:eastAsia="Times New Roman" w:cstheme="minorHAnsi"/>
          <w:snapToGrid w:val="0"/>
          <w:color w:val="000000"/>
          <w:lang w:val="en-GB"/>
        </w:rPr>
        <w:t>be implemented in a</w:t>
      </w:r>
      <w:r w:rsidR="003B3968">
        <w:rPr>
          <w:rFonts w:eastAsia="Times New Roman" w:cstheme="minorHAnsi"/>
          <w:snapToGrid w:val="0"/>
          <w:color w:val="000000"/>
          <w:lang w:val="en-GB"/>
        </w:rPr>
        <w:t xml:space="preserve"> compatib</w:t>
      </w:r>
      <w:r w:rsidR="006F1C9A">
        <w:rPr>
          <w:rFonts w:eastAsia="Times New Roman" w:cstheme="minorHAnsi"/>
          <w:snapToGrid w:val="0"/>
          <w:color w:val="000000"/>
          <w:lang w:val="en-GB"/>
        </w:rPr>
        <w:t>le way</w:t>
      </w:r>
      <w:r w:rsidR="003B3968">
        <w:rPr>
          <w:rFonts w:eastAsia="Times New Roman" w:cstheme="minorHAnsi"/>
          <w:snapToGrid w:val="0"/>
          <w:color w:val="000000"/>
          <w:lang w:val="en-GB"/>
        </w:rPr>
        <w:t xml:space="preserve"> for fish stocks in their entirety </w:t>
      </w:r>
      <w:r w:rsidR="006F1C9A">
        <w:rPr>
          <w:rFonts w:eastAsia="Times New Roman" w:cstheme="minorHAnsi"/>
          <w:snapToGrid w:val="0"/>
          <w:color w:val="000000"/>
          <w:lang w:val="en-GB"/>
        </w:rPr>
        <w:t xml:space="preserve">throughout the IOTC </w:t>
      </w:r>
      <w:r w:rsidR="006202DC">
        <w:rPr>
          <w:rFonts w:eastAsia="Times New Roman" w:cstheme="minorHAnsi"/>
          <w:snapToGrid w:val="0"/>
          <w:color w:val="000000"/>
          <w:lang w:val="en-GB"/>
        </w:rPr>
        <w:t>A</w:t>
      </w:r>
      <w:r w:rsidR="006F1C9A">
        <w:rPr>
          <w:rFonts w:eastAsia="Times New Roman" w:cstheme="minorHAnsi"/>
          <w:snapToGrid w:val="0"/>
          <w:color w:val="000000"/>
          <w:lang w:val="en-GB"/>
        </w:rPr>
        <w:t xml:space="preserve">rea of </w:t>
      </w:r>
      <w:r w:rsidR="00B0448E">
        <w:rPr>
          <w:rFonts w:eastAsia="Times New Roman" w:cstheme="minorHAnsi"/>
          <w:snapToGrid w:val="0"/>
          <w:color w:val="000000"/>
          <w:lang w:val="en-GB"/>
        </w:rPr>
        <w:t>C</w:t>
      </w:r>
      <w:r w:rsidR="006F1C9A">
        <w:rPr>
          <w:rFonts w:eastAsia="Times New Roman" w:cstheme="minorHAnsi"/>
          <w:snapToGrid w:val="0"/>
          <w:color w:val="000000"/>
          <w:lang w:val="en-GB"/>
        </w:rPr>
        <w:t>ompetence</w:t>
      </w:r>
      <w:r w:rsidR="00C538A4">
        <w:rPr>
          <w:rFonts w:eastAsia="Times New Roman" w:cstheme="minorHAnsi"/>
          <w:snapToGrid w:val="0"/>
          <w:color w:val="000000"/>
          <w:lang w:val="en-GB"/>
        </w:rPr>
        <w:t>, as per Article 7 of the UN Fish Stocks Agreement</w:t>
      </w:r>
      <w:proofErr w:type="gramStart"/>
      <w:ins w:id="52" w:author="Nadia Bouffard" w:date="2023-06-20T17:25:00Z">
        <w:r w:rsidR="00C538A4" w:rsidRPr="00C538A4">
          <w:rPr>
            <w:rFonts w:eastAsia="Times New Roman" w:cstheme="minorHAnsi"/>
            <w:b/>
            <w:bCs/>
            <w:snapToGrid w:val="0"/>
            <w:color w:val="000000"/>
            <w:lang w:val="en-GB"/>
          </w:rPr>
          <w:t>]</w:t>
        </w:r>
      </w:ins>
      <w:r w:rsidR="001C0AF6" w:rsidRPr="008929E6">
        <w:rPr>
          <w:rFonts w:eastAsia="Times New Roman" w:cstheme="minorHAnsi"/>
          <w:snapToGrid w:val="0"/>
          <w:color w:val="000000"/>
          <w:lang w:val="en-GB"/>
        </w:rPr>
        <w:t>;</w:t>
      </w:r>
      <w:proofErr w:type="gramEnd"/>
    </w:p>
    <w:p w14:paraId="24E77D08" w14:textId="2371A4DA" w:rsidR="00B82BBE" w:rsidRDefault="00A4446D" w:rsidP="00B82BBE">
      <w:pPr>
        <w:spacing w:before="240" w:after="0" w:line="240" w:lineRule="auto"/>
        <w:ind w:left="720" w:hanging="720"/>
        <w:jc w:val="both"/>
        <w:rPr>
          <w:rFonts w:eastAsia="Times New Roman" w:cstheme="minorHAnsi"/>
          <w:snapToGrid w:val="0"/>
          <w:color w:val="000000"/>
          <w:lang w:val="en-GB"/>
        </w:rPr>
      </w:pPr>
      <w:r>
        <w:rPr>
          <w:rFonts w:eastAsia="Times New Roman" w:cstheme="minorHAnsi"/>
          <w:snapToGrid w:val="0"/>
          <w:color w:val="000000"/>
          <w:lang w:val="en-GB"/>
        </w:rPr>
        <w:t>(4)</w:t>
      </w:r>
      <w:r w:rsidR="008B15B2">
        <w:rPr>
          <w:rFonts w:eastAsia="Times New Roman" w:cstheme="minorHAnsi"/>
          <w:snapToGrid w:val="0"/>
          <w:color w:val="000000"/>
          <w:lang w:val="en-GB"/>
        </w:rPr>
        <w:tab/>
      </w:r>
      <w:r w:rsidR="00DB7DCB">
        <w:rPr>
          <w:rFonts w:eastAsia="Times New Roman" w:cstheme="minorHAnsi"/>
          <w:snapToGrid w:val="0"/>
          <w:color w:val="000000"/>
          <w:lang w:val="en-GB"/>
        </w:rPr>
        <w:t>be established and implemented in a way that considers the compliance of CPCs</w:t>
      </w:r>
      <w:r w:rsidR="00DF3E95">
        <w:rPr>
          <w:rFonts w:eastAsia="Times New Roman" w:cstheme="minorHAnsi"/>
          <w:snapToGrid w:val="0"/>
          <w:color w:val="000000"/>
          <w:lang w:val="en-GB"/>
        </w:rPr>
        <w:t xml:space="preserve"> with the Agreement</w:t>
      </w:r>
      <w:del w:id="53" w:author="Nadia Bouffard" w:date="2023-11-21T11:58:00Z">
        <w:r w:rsidR="00DF3E95" w:rsidDel="00412F81">
          <w:rPr>
            <w:rFonts w:eastAsia="Times New Roman" w:cstheme="minorHAnsi"/>
            <w:snapToGrid w:val="0"/>
            <w:color w:val="000000"/>
            <w:lang w:val="en-GB"/>
          </w:rPr>
          <w:delText>,</w:delText>
        </w:r>
      </w:del>
      <w:ins w:id="54" w:author="Nadia Bouffard" w:date="2023-11-21T11:59:00Z">
        <w:r w:rsidR="00412F81">
          <w:rPr>
            <w:rFonts w:eastAsia="Times New Roman" w:cstheme="minorHAnsi"/>
            <w:snapToGrid w:val="0"/>
            <w:color w:val="000000"/>
            <w:lang w:val="en-GB"/>
          </w:rPr>
          <w:t xml:space="preserve"> and</w:t>
        </w:r>
      </w:ins>
      <w:r w:rsidR="00DF3E95">
        <w:rPr>
          <w:rFonts w:eastAsia="Times New Roman" w:cstheme="minorHAnsi"/>
          <w:snapToGrid w:val="0"/>
          <w:color w:val="000000"/>
          <w:lang w:val="en-GB"/>
        </w:rPr>
        <w:t xml:space="preserve"> </w:t>
      </w:r>
      <w:r w:rsidR="00DD110B">
        <w:rPr>
          <w:rFonts w:eastAsia="Times New Roman" w:cstheme="minorHAnsi"/>
          <w:snapToGrid w:val="0"/>
          <w:color w:val="000000"/>
          <w:lang w:val="en-GB"/>
        </w:rPr>
        <w:t>CMMs</w:t>
      </w:r>
      <w:del w:id="55" w:author="Nadia Bouffard" w:date="2023-11-21T11:59:00Z">
        <w:r w:rsidR="00DF3E95" w:rsidDel="00412F81">
          <w:rPr>
            <w:rFonts w:eastAsia="Times New Roman" w:cstheme="minorHAnsi"/>
            <w:snapToGrid w:val="0"/>
            <w:color w:val="000000"/>
            <w:lang w:val="en-GB"/>
          </w:rPr>
          <w:delText xml:space="preserve"> and this Resolution</w:delText>
        </w:r>
      </w:del>
      <w:r w:rsidR="00707F50">
        <w:rPr>
          <w:rFonts w:eastAsia="Times New Roman" w:cstheme="minorHAnsi"/>
          <w:snapToGrid w:val="0"/>
          <w:color w:val="000000"/>
          <w:lang w:val="en-GB"/>
        </w:rPr>
        <w:t>,</w:t>
      </w:r>
      <w:r w:rsidR="00DB7DCB">
        <w:rPr>
          <w:rFonts w:eastAsia="Times New Roman" w:cstheme="minorHAnsi"/>
          <w:snapToGrid w:val="0"/>
          <w:color w:val="000000"/>
          <w:lang w:val="en-GB"/>
        </w:rPr>
        <w:t xml:space="preserve"> and</w:t>
      </w:r>
      <w:r w:rsidR="00707F50">
        <w:rPr>
          <w:rFonts w:eastAsia="Times New Roman" w:cstheme="minorHAnsi"/>
          <w:snapToGrid w:val="0"/>
          <w:color w:val="000000"/>
          <w:lang w:val="en-GB"/>
        </w:rPr>
        <w:t xml:space="preserve"> as a result,</w:t>
      </w:r>
      <w:r w:rsidR="00DB7DCB">
        <w:rPr>
          <w:rFonts w:eastAsia="Times New Roman" w:cstheme="minorHAnsi"/>
          <w:snapToGrid w:val="0"/>
          <w:color w:val="000000"/>
          <w:lang w:val="en-GB"/>
        </w:rPr>
        <w:t xml:space="preserve"> </w:t>
      </w:r>
      <w:r w:rsidR="00721ABF" w:rsidRPr="00A6556D">
        <w:rPr>
          <w:rFonts w:eastAsia="Calibri" w:cstheme="minorHAnsi"/>
          <w:lang w:val="en-US"/>
        </w:rPr>
        <w:t>de</w:t>
      </w:r>
      <w:r w:rsidR="00721ABF" w:rsidRPr="00716114">
        <w:rPr>
          <w:rFonts w:eastAsia="Calibri" w:cstheme="minorHAnsi"/>
          <w:lang w:val="en-US"/>
        </w:rPr>
        <w:t>ter</w:t>
      </w:r>
      <w:r w:rsidR="00DB7DCB">
        <w:rPr>
          <w:rFonts w:eastAsia="Calibri" w:cstheme="minorHAnsi"/>
          <w:lang w:val="en-US"/>
        </w:rPr>
        <w:t>s</w:t>
      </w:r>
      <w:r w:rsidR="00721ABF" w:rsidRPr="00A6556D">
        <w:rPr>
          <w:rFonts w:eastAsia="Calibri" w:cstheme="minorHAnsi"/>
          <w:lang w:val="en-US"/>
        </w:rPr>
        <w:t xml:space="preserve"> non-compliance </w:t>
      </w:r>
      <w:r w:rsidR="00721ABF">
        <w:rPr>
          <w:rFonts w:eastAsia="Calibri" w:cstheme="minorHAnsi"/>
          <w:lang w:val="en-US"/>
        </w:rPr>
        <w:t>that directly impact</w:t>
      </w:r>
      <w:r w:rsidR="00467F07">
        <w:rPr>
          <w:rFonts w:eastAsia="Calibri" w:cstheme="minorHAnsi"/>
          <w:lang w:val="en-US"/>
        </w:rPr>
        <w:t>s</w:t>
      </w:r>
      <w:r w:rsidR="00721ABF">
        <w:rPr>
          <w:rFonts w:eastAsia="Calibri" w:cstheme="minorHAnsi"/>
          <w:lang w:val="en-US"/>
        </w:rPr>
        <w:t xml:space="preserve"> the effectiveness of th</w:t>
      </w:r>
      <w:r w:rsidR="00DE3779">
        <w:rPr>
          <w:rFonts w:eastAsia="Calibri" w:cstheme="minorHAnsi"/>
          <w:lang w:val="en-US"/>
        </w:rPr>
        <w:t xml:space="preserve">is </w:t>
      </w:r>
      <w:proofErr w:type="gramStart"/>
      <w:r w:rsidR="00DE3779">
        <w:rPr>
          <w:rFonts w:eastAsia="Calibri" w:cstheme="minorHAnsi"/>
          <w:lang w:val="en-US"/>
        </w:rPr>
        <w:t>Resolution</w:t>
      </w:r>
      <w:r w:rsidR="001C0AF6">
        <w:rPr>
          <w:rFonts w:eastAsia="Times New Roman" w:cstheme="minorHAnsi"/>
          <w:snapToGrid w:val="0"/>
          <w:color w:val="000000"/>
          <w:lang w:val="en-GB"/>
        </w:rPr>
        <w:t>;</w:t>
      </w:r>
      <w:proofErr w:type="gramEnd"/>
    </w:p>
    <w:p w14:paraId="1751E825" w14:textId="632FAA72" w:rsidR="00B82BBE" w:rsidRDefault="00A4446D" w:rsidP="00B82BBE">
      <w:pPr>
        <w:spacing w:before="240" w:line="240" w:lineRule="auto"/>
        <w:ind w:left="720" w:hanging="720"/>
        <w:jc w:val="both"/>
        <w:rPr>
          <w:rFonts w:eastAsia="Times New Roman" w:cstheme="minorHAnsi"/>
          <w:snapToGrid w:val="0"/>
          <w:color w:val="000000"/>
          <w:lang w:val="en-GB"/>
        </w:rPr>
      </w:pPr>
      <w:r>
        <w:rPr>
          <w:rFonts w:eastAsia="Times New Roman" w:cstheme="minorHAnsi"/>
          <w:snapToGrid w:val="0"/>
          <w:color w:val="000000"/>
          <w:lang w:val="en-GB"/>
        </w:rPr>
        <w:t>(5)</w:t>
      </w:r>
      <w:r w:rsidR="00DD08AA">
        <w:rPr>
          <w:rFonts w:eastAsia="Times New Roman" w:cstheme="minorHAnsi"/>
          <w:snapToGrid w:val="0"/>
          <w:color w:val="000000"/>
          <w:lang w:val="en-GB"/>
        </w:rPr>
        <w:tab/>
      </w:r>
      <w:bookmarkStart w:id="56" w:name="_Hlk112503560"/>
      <w:del w:id="57" w:author="Nadia Bouffard" w:date="2023-11-21T12:00:00Z">
        <w:r w:rsidR="00541A54" w:rsidRPr="00132987" w:rsidDel="00412F81">
          <w:rPr>
            <w:rFonts w:eastAsia="Times New Roman" w:cstheme="minorHAnsi"/>
            <w:snapToGrid w:val="0"/>
            <w:color w:val="000000"/>
            <w:lang w:val="en-GB"/>
          </w:rPr>
          <w:delText>recognize</w:delText>
        </w:r>
      </w:del>
      <w:ins w:id="58" w:author="Nadia Bouffard" w:date="2023-11-21T12:00:00Z">
        <w:r w:rsidR="00412F81">
          <w:rPr>
            <w:rFonts w:eastAsia="Times New Roman" w:cstheme="minorHAnsi"/>
            <w:snapToGrid w:val="0"/>
            <w:color w:val="000000"/>
            <w:lang w:val="en-GB"/>
          </w:rPr>
          <w:t>take into account</w:t>
        </w:r>
      </w:ins>
      <w:r w:rsidR="00541A54" w:rsidRPr="00132987">
        <w:rPr>
          <w:rFonts w:eastAsia="Times New Roman" w:cstheme="minorHAnsi"/>
          <w:snapToGrid w:val="0"/>
          <w:color w:val="000000"/>
          <w:lang w:val="en-GB"/>
        </w:rPr>
        <w:t xml:space="preserve"> </w:t>
      </w:r>
      <w:r w:rsidR="00541A54">
        <w:rPr>
          <w:rFonts w:eastAsia="Times New Roman" w:cstheme="minorHAnsi"/>
          <w:snapToGrid w:val="0"/>
          <w:color w:val="000000"/>
          <w:lang w:val="en-GB"/>
        </w:rPr>
        <w:t>the challenges and disproportionate burden faced by</w:t>
      </w:r>
      <w:r w:rsidR="00541A54" w:rsidRPr="00132987">
        <w:rPr>
          <w:rFonts w:eastAsia="Times New Roman" w:cstheme="minorHAnsi"/>
          <w:snapToGrid w:val="0"/>
          <w:color w:val="000000"/>
          <w:lang w:val="en-GB"/>
        </w:rPr>
        <w:t xml:space="preserve"> developing coastal States</w:t>
      </w:r>
      <w:r w:rsidR="00541A54">
        <w:rPr>
          <w:rFonts w:eastAsia="Times New Roman" w:cstheme="minorHAnsi"/>
          <w:snapToGrid w:val="0"/>
          <w:color w:val="000000"/>
          <w:lang w:val="en-GB"/>
        </w:rPr>
        <w:t xml:space="preserve"> in fulfilling their obligations to </w:t>
      </w:r>
      <w:r w:rsidR="0055620C">
        <w:rPr>
          <w:rFonts w:eastAsia="Times New Roman" w:cstheme="minorHAnsi"/>
          <w:snapToGrid w:val="0"/>
          <w:color w:val="000000"/>
          <w:lang w:val="en-GB"/>
        </w:rPr>
        <w:t xml:space="preserve">implement and </w:t>
      </w:r>
      <w:r w:rsidR="00541A54">
        <w:rPr>
          <w:rFonts w:eastAsia="Times New Roman" w:cstheme="minorHAnsi"/>
          <w:snapToGrid w:val="0"/>
          <w:color w:val="000000"/>
          <w:lang w:val="en-GB"/>
        </w:rPr>
        <w:t xml:space="preserve">comply with the IOTC Agreement and </w:t>
      </w:r>
      <w:del w:id="59" w:author="Nadia Bouffard" w:date="2023-11-21T12:01:00Z">
        <w:r w:rsidR="00DF3E95" w:rsidDel="00412F81">
          <w:rPr>
            <w:rFonts w:eastAsia="Times New Roman" w:cstheme="minorHAnsi"/>
            <w:snapToGrid w:val="0"/>
            <w:color w:val="000000"/>
            <w:lang w:val="en-GB"/>
          </w:rPr>
          <w:delText xml:space="preserve">IOTC </w:delText>
        </w:r>
        <w:r w:rsidR="00541A54" w:rsidDel="00412F81">
          <w:rPr>
            <w:rFonts w:eastAsia="Times New Roman" w:cstheme="minorHAnsi"/>
            <w:snapToGrid w:val="0"/>
            <w:color w:val="000000"/>
            <w:lang w:val="en-GB"/>
          </w:rPr>
          <w:delText>resolutions</w:delText>
        </w:r>
      </w:del>
      <w:ins w:id="60" w:author="Nadia Bouffard" w:date="2023-11-21T12:01:00Z">
        <w:r w:rsidR="00412F81">
          <w:rPr>
            <w:rFonts w:eastAsia="Times New Roman" w:cstheme="minorHAnsi"/>
            <w:snapToGrid w:val="0"/>
            <w:color w:val="000000"/>
            <w:lang w:val="en-GB"/>
          </w:rPr>
          <w:t>CMMs</w:t>
        </w:r>
      </w:ins>
      <w:r w:rsidR="00DF3E95">
        <w:rPr>
          <w:rFonts w:eastAsia="Times New Roman" w:cstheme="minorHAnsi"/>
          <w:snapToGrid w:val="0"/>
          <w:color w:val="000000"/>
          <w:lang w:val="en-GB"/>
        </w:rPr>
        <w:t xml:space="preserve">, including </w:t>
      </w:r>
      <w:r w:rsidR="008A58C1">
        <w:rPr>
          <w:rFonts w:eastAsia="Times New Roman" w:cstheme="minorHAnsi"/>
          <w:snapToGrid w:val="0"/>
          <w:color w:val="000000"/>
          <w:lang w:val="en-GB"/>
        </w:rPr>
        <w:t xml:space="preserve">the implementation of </w:t>
      </w:r>
      <w:r w:rsidR="00DF3E95">
        <w:rPr>
          <w:rFonts w:eastAsia="Times New Roman" w:cstheme="minorHAnsi"/>
          <w:snapToGrid w:val="0"/>
          <w:color w:val="000000"/>
          <w:lang w:val="en-GB"/>
        </w:rPr>
        <w:t>this Resolution</w:t>
      </w:r>
      <w:r w:rsidR="00541A54" w:rsidRPr="00132987">
        <w:rPr>
          <w:rFonts w:eastAsia="Times New Roman" w:cstheme="minorHAnsi"/>
          <w:snapToGrid w:val="0"/>
          <w:color w:val="000000"/>
          <w:lang w:val="en-GB"/>
        </w:rPr>
        <w:t>,</w:t>
      </w:r>
      <w:r w:rsidR="00541A54">
        <w:rPr>
          <w:rFonts w:eastAsia="Times New Roman" w:cstheme="minorHAnsi"/>
          <w:snapToGrid w:val="0"/>
          <w:color w:val="000000"/>
          <w:lang w:val="en-GB"/>
        </w:rPr>
        <w:t xml:space="preserve"> </w:t>
      </w:r>
      <w:r w:rsidR="00541A54" w:rsidRPr="00800FA5">
        <w:rPr>
          <w:rFonts w:eastAsia="Times New Roman" w:cstheme="minorHAnsi"/>
          <w:snapToGrid w:val="0"/>
          <w:color w:val="000000"/>
          <w:lang w:val="en-GB"/>
        </w:rPr>
        <w:t>i</w:t>
      </w:r>
      <w:r w:rsidR="00541A54">
        <w:rPr>
          <w:rFonts w:eastAsia="Times New Roman" w:cstheme="minorHAnsi"/>
          <w:snapToGrid w:val="0"/>
          <w:color w:val="000000"/>
          <w:lang w:val="en-GB"/>
        </w:rPr>
        <w:t>n particular</w:t>
      </w:r>
      <w:r w:rsidR="00467F07">
        <w:rPr>
          <w:rFonts w:eastAsia="Times New Roman" w:cstheme="minorHAnsi"/>
          <w:snapToGrid w:val="0"/>
          <w:color w:val="000000"/>
          <w:lang w:val="en-GB"/>
        </w:rPr>
        <w:t xml:space="preserve"> by</w:t>
      </w:r>
      <w:r w:rsidR="00541A54">
        <w:rPr>
          <w:rFonts w:eastAsia="Times New Roman" w:cstheme="minorHAnsi"/>
          <w:snapToGrid w:val="0"/>
          <w:color w:val="000000"/>
          <w:lang w:val="en-GB"/>
        </w:rPr>
        <w:t xml:space="preserve"> </w:t>
      </w:r>
      <w:r w:rsidR="00541A54" w:rsidRPr="00132987">
        <w:rPr>
          <w:rFonts w:eastAsia="Times New Roman" w:cstheme="minorHAnsi"/>
          <w:snapToGrid w:val="0"/>
          <w:color w:val="000000"/>
          <w:lang w:val="en-GB"/>
        </w:rPr>
        <w:t>Small Island Developing State</w:t>
      </w:r>
      <w:r w:rsidR="00FA6B32">
        <w:rPr>
          <w:rFonts w:eastAsia="Times New Roman" w:cstheme="minorHAnsi"/>
          <w:snapToGrid w:val="0"/>
          <w:color w:val="000000"/>
          <w:lang w:val="en-GB"/>
        </w:rPr>
        <w:t>s</w:t>
      </w:r>
      <w:r w:rsidR="00541A54">
        <w:rPr>
          <w:rFonts w:eastAsia="Times New Roman" w:cstheme="minorHAnsi"/>
          <w:snapToGrid w:val="0"/>
          <w:color w:val="000000"/>
          <w:lang w:val="en-GB"/>
        </w:rPr>
        <w:t xml:space="preserve"> and </w:t>
      </w:r>
      <w:r w:rsidR="00D90EFA">
        <w:rPr>
          <w:rFonts w:eastAsia="Times New Roman" w:cstheme="minorHAnsi"/>
          <w:snapToGrid w:val="0"/>
          <w:color w:val="000000"/>
          <w:lang w:val="en-GB"/>
        </w:rPr>
        <w:t>l</w:t>
      </w:r>
      <w:r w:rsidR="00541A54">
        <w:rPr>
          <w:rFonts w:eastAsia="Times New Roman" w:cstheme="minorHAnsi"/>
          <w:snapToGrid w:val="0"/>
          <w:color w:val="000000"/>
          <w:lang w:val="en-GB"/>
        </w:rPr>
        <w:t xml:space="preserve">east developed </w:t>
      </w:r>
      <w:r w:rsidR="004A10B2">
        <w:rPr>
          <w:rFonts w:eastAsia="Times New Roman" w:cstheme="minorHAnsi"/>
          <w:snapToGrid w:val="0"/>
          <w:color w:val="000000"/>
          <w:lang w:val="en-GB"/>
        </w:rPr>
        <w:t>S</w:t>
      </w:r>
      <w:r w:rsidR="00541A54">
        <w:rPr>
          <w:rFonts w:eastAsia="Times New Roman" w:cstheme="minorHAnsi"/>
          <w:snapToGrid w:val="0"/>
          <w:color w:val="000000"/>
          <w:lang w:val="en-GB"/>
        </w:rPr>
        <w:t xml:space="preserve">tates </w:t>
      </w:r>
      <w:r w:rsidR="00541A54" w:rsidRPr="00132987">
        <w:rPr>
          <w:rFonts w:eastAsia="Times New Roman" w:cstheme="minorHAnsi"/>
          <w:snapToGrid w:val="0"/>
          <w:color w:val="000000"/>
          <w:lang w:val="en-GB"/>
        </w:rPr>
        <w:t xml:space="preserve">who are </w:t>
      </w:r>
      <w:r w:rsidR="0070032E">
        <w:rPr>
          <w:rFonts w:eastAsia="Times New Roman" w:cstheme="minorHAnsi"/>
          <w:snapToGrid w:val="0"/>
          <w:color w:val="000000"/>
          <w:lang w:val="en-GB"/>
        </w:rPr>
        <w:t xml:space="preserve">vulnerable due to their </w:t>
      </w:r>
      <w:r w:rsidR="00541A54" w:rsidRPr="00132987">
        <w:rPr>
          <w:rFonts w:eastAsia="Times New Roman" w:cstheme="minorHAnsi"/>
          <w:snapToGrid w:val="0"/>
          <w:color w:val="000000"/>
          <w:lang w:val="en-GB"/>
        </w:rPr>
        <w:lastRenderedPageBreak/>
        <w:t>socio-economic dependen</w:t>
      </w:r>
      <w:r w:rsidR="0070032E">
        <w:rPr>
          <w:rFonts w:eastAsia="Times New Roman" w:cstheme="minorHAnsi"/>
          <w:snapToGrid w:val="0"/>
          <w:color w:val="000000"/>
          <w:lang w:val="en-GB"/>
        </w:rPr>
        <w:t>cy</w:t>
      </w:r>
      <w:r w:rsidR="00541A54" w:rsidRPr="00132987">
        <w:rPr>
          <w:rFonts w:eastAsia="Times New Roman" w:cstheme="minorHAnsi"/>
          <w:snapToGrid w:val="0"/>
          <w:color w:val="000000"/>
          <w:lang w:val="en-GB"/>
        </w:rPr>
        <w:t xml:space="preserve"> on IOTC </w:t>
      </w:r>
      <w:del w:id="61" w:author="Nadia Bouffard" w:date="2023-11-08T16:26:00Z">
        <w:r w:rsidR="00541A54" w:rsidRPr="00132987" w:rsidDel="00B1388B">
          <w:rPr>
            <w:rFonts w:eastAsia="Times New Roman" w:cstheme="minorHAnsi"/>
            <w:snapToGrid w:val="0"/>
            <w:color w:val="000000"/>
            <w:lang w:val="en-GB"/>
          </w:rPr>
          <w:delText>fisheries resources</w:delText>
        </w:r>
      </w:del>
      <w:ins w:id="62" w:author="Nadia Bouffard" w:date="2023-11-08T16:26:00Z">
        <w:r w:rsidR="00B1388B">
          <w:rPr>
            <w:rFonts w:eastAsia="Times New Roman" w:cstheme="minorHAnsi"/>
            <w:snapToGrid w:val="0"/>
            <w:color w:val="000000"/>
            <w:lang w:val="en-GB"/>
          </w:rPr>
          <w:t xml:space="preserve"> fish stocks</w:t>
        </w:r>
      </w:ins>
      <w:r w:rsidR="000C20AE" w:rsidRPr="00132987">
        <w:rPr>
          <w:rFonts w:eastAsia="Times New Roman" w:cstheme="minorHAnsi"/>
          <w:snapToGrid w:val="0"/>
          <w:color w:val="000000"/>
          <w:lang w:val="en-GB"/>
        </w:rPr>
        <w:t xml:space="preserve"> including for food security</w:t>
      </w:r>
      <w:r w:rsidR="00541A54" w:rsidRPr="00132987">
        <w:rPr>
          <w:rFonts w:eastAsia="Times New Roman" w:cstheme="minorHAnsi"/>
          <w:snapToGrid w:val="0"/>
          <w:color w:val="000000"/>
          <w:lang w:val="en-GB"/>
        </w:rPr>
        <w:t xml:space="preserve">, and </w:t>
      </w:r>
      <w:r w:rsidR="00172879">
        <w:rPr>
          <w:rFonts w:eastAsia="Times New Roman" w:cstheme="minorHAnsi"/>
          <w:snapToGrid w:val="0"/>
          <w:color w:val="000000"/>
          <w:lang w:val="en-GB"/>
        </w:rPr>
        <w:t xml:space="preserve">shall </w:t>
      </w:r>
      <w:r w:rsidR="0070032E">
        <w:rPr>
          <w:rFonts w:eastAsia="Times New Roman" w:cstheme="minorHAnsi"/>
          <w:snapToGrid w:val="0"/>
          <w:color w:val="000000"/>
          <w:lang w:val="en-GB"/>
        </w:rPr>
        <w:t>take into account</w:t>
      </w:r>
      <w:r w:rsidR="0055620C">
        <w:rPr>
          <w:rFonts w:eastAsia="Times New Roman" w:cstheme="minorHAnsi"/>
          <w:snapToGrid w:val="0"/>
          <w:color w:val="000000"/>
          <w:lang w:val="en-GB"/>
        </w:rPr>
        <w:t xml:space="preserve"> these challenges and</w:t>
      </w:r>
      <w:r w:rsidR="00541A54" w:rsidRPr="00132987">
        <w:rPr>
          <w:rFonts w:eastAsia="Times New Roman" w:cstheme="minorHAnsi"/>
          <w:snapToGrid w:val="0"/>
          <w:color w:val="000000"/>
          <w:lang w:val="en-GB"/>
        </w:rPr>
        <w:t xml:space="preserve"> the</w:t>
      </w:r>
      <w:r w:rsidR="00541A54">
        <w:rPr>
          <w:rFonts w:eastAsia="Times New Roman" w:cstheme="minorHAnsi"/>
          <w:snapToGrid w:val="0"/>
          <w:color w:val="000000"/>
          <w:lang w:val="en-GB"/>
        </w:rPr>
        <w:t>ir</w:t>
      </w:r>
      <w:r w:rsidR="00541A54" w:rsidRPr="00132987">
        <w:rPr>
          <w:rFonts w:eastAsia="Times New Roman" w:cstheme="minorHAnsi"/>
          <w:snapToGrid w:val="0"/>
          <w:color w:val="000000"/>
          <w:lang w:val="en-GB"/>
        </w:rPr>
        <w:t xml:space="preserve"> special requirements</w:t>
      </w:r>
      <w:r w:rsidR="00D62EF8">
        <w:rPr>
          <w:rFonts w:eastAsia="Times New Roman" w:cstheme="minorHAnsi"/>
          <w:snapToGrid w:val="0"/>
          <w:color w:val="000000"/>
          <w:lang w:val="en-GB"/>
        </w:rPr>
        <w:t>:</w:t>
      </w:r>
    </w:p>
    <w:p w14:paraId="6AD33899" w14:textId="77777777" w:rsidR="00B82BBE" w:rsidRDefault="00D62EF8" w:rsidP="00B82BBE">
      <w:pPr>
        <w:ind w:left="1440"/>
        <w:rPr>
          <w:rFonts w:eastAsia="Times New Roman" w:cstheme="minorHAnsi"/>
          <w:snapToGrid w:val="0"/>
          <w:color w:val="000000"/>
          <w:lang w:val="en-GB"/>
        </w:rPr>
      </w:pPr>
      <w:r>
        <w:rPr>
          <w:rFonts w:eastAsia="Times New Roman" w:cstheme="minorHAnsi"/>
          <w:snapToGrid w:val="0"/>
          <w:color w:val="000000"/>
          <w:lang w:val="en-GB"/>
        </w:rPr>
        <w:t>(a)</w:t>
      </w:r>
      <w:r w:rsidR="000C20AE">
        <w:rPr>
          <w:rFonts w:eastAsia="Times New Roman" w:cstheme="minorHAnsi"/>
          <w:snapToGrid w:val="0"/>
          <w:color w:val="000000"/>
          <w:lang w:val="en-GB"/>
        </w:rPr>
        <w:t xml:space="preserve"> </w:t>
      </w:r>
      <w:r w:rsidR="00541A54">
        <w:rPr>
          <w:rFonts w:eastAsia="Times New Roman" w:cstheme="minorHAnsi"/>
          <w:snapToGrid w:val="0"/>
          <w:color w:val="000000"/>
          <w:lang w:val="en-GB"/>
        </w:rPr>
        <w:t>by</w:t>
      </w:r>
      <w:r w:rsidR="00541A54" w:rsidRPr="00132987">
        <w:rPr>
          <w:rFonts w:eastAsia="Times New Roman" w:cstheme="minorHAnsi"/>
          <w:snapToGrid w:val="0"/>
          <w:color w:val="000000"/>
          <w:lang w:val="en-GB"/>
        </w:rPr>
        <w:t xml:space="preserve"> factor</w:t>
      </w:r>
      <w:r w:rsidR="00541A54">
        <w:rPr>
          <w:rFonts w:eastAsia="Times New Roman" w:cstheme="minorHAnsi"/>
          <w:snapToGrid w:val="0"/>
          <w:color w:val="000000"/>
          <w:lang w:val="en-GB"/>
        </w:rPr>
        <w:t>ing</w:t>
      </w:r>
      <w:r w:rsidR="00541A54" w:rsidRPr="00132987">
        <w:rPr>
          <w:rFonts w:eastAsia="Times New Roman" w:cstheme="minorHAnsi"/>
          <w:snapToGrid w:val="0"/>
          <w:color w:val="000000"/>
          <w:lang w:val="en-GB"/>
        </w:rPr>
        <w:t xml:space="preserve"> the</w:t>
      </w:r>
      <w:r w:rsidR="00172879">
        <w:rPr>
          <w:rFonts w:eastAsia="Times New Roman" w:cstheme="minorHAnsi"/>
          <w:snapToGrid w:val="0"/>
          <w:color w:val="000000"/>
          <w:lang w:val="en-GB"/>
        </w:rPr>
        <w:t>se</w:t>
      </w:r>
      <w:r w:rsidR="00541A54" w:rsidRPr="00132987">
        <w:rPr>
          <w:rFonts w:eastAsia="Times New Roman" w:cstheme="minorHAnsi"/>
          <w:snapToGrid w:val="0"/>
          <w:color w:val="000000"/>
          <w:lang w:val="en-GB"/>
        </w:rPr>
        <w:t xml:space="preserve"> needs and dependency</w:t>
      </w:r>
      <w:r w:rsidR="00541A54">
        <w:rPr>
          <w:rFonts w:eastAsia="Times New Roman" w:cstheme="minorHAnsi"/>
          <w:snapToGrid w:val="0"/>
          <w:color w:val="000000"/>
          <w:lang w:val="en-GB"/>
        </w:rPr>
        <w:t xml:space="preserve"> </w:t>
      </w:r>
      <w:r w:rsidR="00FA6B32">
        <w:rPr>
          <w:rFonts w:eastAsia="Times New Roman" w:cstheme="minorHAnsi"/>
          <w:snapToGrid w:val="0"/>
          <w:color w:val="000000"/>
          <w:lang w:val="en-GB"/>
        </w:rPr>
        <w:t>when</w:t>
      </w:r>
      <w:r w:rsidR="00541A54">
        <w:rPr>
          <w:rFonts w:eastAsia="Times New Roman" w:cstheme="minorHAnsi"/>
          <w:snapToGrid w:val="0"/>
          <w:color w:val="000000"/>
          <w:lang w:val="en-GB"/>
        </w:rPr>
        <w:t xml:space="preserve"> </w:t>
      </w:r>
      <w:r w:rsidR="00FA6B32">
        <w:rPr>
          <w:rFonts w:eastAsia="Times New Roman" w:cstheme="minorHAnsi"/>
          <w:snapToGrid w:val="0"/>
          <w:color w:val="000000"/>
          <w:lang w:val="en-GB"/>
        </w:rPr>
        <w:t>establishing</w:t>
      </w:r>
      <w:r w:rsidR="00541A54">
        <w:rPr>
          <w:rFonts w:eastAsia="Times New Roman" w:cstheme="minorHAnsi"/>
          <w:snapToGrid w:val="0"/>
          <w:color w:val="000000"/>
          <w:lang w:val="en-GB"/>
        </w:rPr>
        <w:t xml:space="preserve"> their allocations, and</w:t>
      </w:r>
      <w:r>
        <w:rPr>
          <w:rFonts w:eastAsia="Times New Roman" w:cstheme="minorHAnsi"/>
          <w:snapToGrid w:val="0"/>
          <w:color w:val="000000"/>
          <w:lang w:val="en-GB"/>
        </w:rPr>
        <w:t>,</w:t>
      </w:r>
    </w:p>
    <w:p w14:paraId="76713F3F" w14:textId="19DDBE1E" w:rsidR="00541A54" w:rsidRDefault="00D62EF8" w:rsidP="00B82BBE">
      <w:pPr>
        <w:ind w:left="1440"/>
      </w:pPr>
      <w:r>
        <w:rPr>
          <w:rFonts w:eastAsia="Times New Roman" w:cstheme="minorHAnsi"/>
          <w:snapToGrid w:val="0"/>
          <w:color w:val="000000"/>
          <w:lang w:val="en-GB"/>
        </w:rPr>
        <w:t>(b)</w:t>
      </w:r>
      <w:r w:rsidR="00541A54">
        <w:rPr>
          <w:rFonts w:eastAsia="Times New Roman" w:cstheme="minorHAnsi"/>
          <w:snapToGrid w:val="0"/>
          <w:color w:val="000000"/>
          <w:lang w:val="en-GB"/>
        </w:rPr>
        <w:t xml:space="preserve"> </w:t>
      </w:r>
      <w:bookmarkStart w:id="63" w:name="_Hlk113284937"/>
      <w:r w:rsidR="00541A54">
        <w:rPr>
          <w:rFonts w:eastAsia="Times New Roman" w:cstheme="minorHAnsi"/>
          <w:snapToGrid w:val="0"/>
          <w:color w:val="000000"/>
          <w:lang w:val="en-GB"/>
        </w:rPr>
        <w:t>by identifying ways in which IOTC Members may</w:t>
      </w:r>
      <w:r w:rsidR="004A605D">
        <w:rPr>
          <w:rFonts w:eastAsia="Times New Roman" w:cstheme="minorHAnsi"/>
          <w:snapToGrid w:val="0"/>
          <w:color w:val="000000"/>
          <w:lang w:val="en-GB"/>
        </w:rPr>
        <w:t>, through the IOTC Secretariat,</w:t>
      </w:r>
      <w:r w:rsidR="00541A54">
        <w:rPr>
          <w:rFonts w:eastAsia="Times New Roman" w:cstheme="minorHAnsi"/>
          <w:snapToGrid w:val="0"/>
          <w:color w:val="000000"/>
          <w:lang w:val="en-GB"/>
        </w:rPr>
        <w:t xml:space="preserve"> assist those States in implementing the</w:t>
      </w:r>
      <w:r w:rsidR="00707F50">
        <w:rPr>
          <w:rFonts w:eastAsia="Times New Roman" w:cstheme="minorHAnsi"/>
          <w:snapToGrid w:val="0"/>
          <w:color w:val="000000"/>
          <w:lang w:val="en-GB"/>
        </w:rPr>
        <w:t>se</w:t>
      </w:r>
      <w:r w:rsidR="00541A54">
        <w:rPr>
          <w:rFonts w:eastAsia="Times New Roman" w:cstheme="minorHAnsi"/>
          <w:snapToGrid w:val="0"/>
          <w:color w:val="000000"/>
          <w:lang w:val="en-GB"/>
        </w:rPr>
        <w:t xml:space="preserve"> </w:t>
      </w:r>
      <w:proofErr w:type="gramStart"/>
      <w:r w:rsidR="00541A54">
        <w:rPr>
          <w:rFonts w:eastAsia="Times New Roman" w:cstheme="minorHAnsi"/>
          <w:snapToGrid w:val="0"/>
          <w:color w:val="000000"/>
          <w:lang w:val="en-GB"/>
        </w:rPr>
        <w:t>obligations</w:t>
      </w:r>
      <w:bookmarkEnd w:id="63"/>
      <w:r w:rsidR="00541A54" w:rsidRPr="00132987">
        <w:rPr>
          <w:rFonts w:eastAsia="Times New Roman" w:cstheme="minorHAnsi"/>
          <w:snapToGrid w:val="0"/>
          <w:color w:val="000000"/>
          <w:lang w:val="en-GB"/>
        </w:rPr>
        <w:t>;</w:t>
      </w:r>
      <w:proofErr w:type="gramEnd"/>
    </w:p>
    <w:bookmarkEnd w:id="56"/>
    <w:p w14:paraId="086753D5" w14:textId="4E616E79" w:rsidR="00CC5477" w:rsidRPr="0038172D" w:rsidRDefault="00A4446D" w:rsidP="0038172D">
      <w:pPr>
        <w:spacing w:before="120" w:after="0" w:line="240" w:lineRule="auto"/>
        <w:ind w:left="720" w:hanging="720"/>
        <w:jc w:val="both"/>
        <w:rPr>
          <w:rFonts w:eastAsia="Times New Roman" w:cstheme="minorHAnsi"/>
          <w:snapToGrid w:val="0"/>
          <w:color w:val="000000"/>
          <w:lang w:val="en-GB"/>
        </w:rPr>
      </w:pPr>
      <w:r>
        <w:rPr>
          <w:rFonts w:eastAsia="Times New Roman" w:cstheme="minorHAnsi"/>
          <w:snapToGrid w:val="0"/>
          <w:color w:val="000000"/>
          <w:lang w:val="en-GB"/>
        </w:rPr>
        <w:t>(6)</w:t>
      </w:r>
      <w:r w:rsidR="004A605D">
        <w:rPr>
          <w:rFonts w:eastAsia="Times New Roman" w:cstheme="minorHAnsi"/>
          <w:snapToGrid w:val="0"/>
          <w:color w:val="000000"/>
          <w:lang w:val="en-GB"/>
        </w:rPr>
        <w:tab/>
      </w:r>
      <w:r w:rsidR="00CC5477" w:rsidRPr="0038172D">
        <w:rPr>
          <w:rFonts w:eastAsia="Times New Roman" w:cstheme="minorHAnsi"/>
          <w:snapToGrid w:val="0"/>
          <w:color w:val="000000"/>
          <w:lang w:val="en-GB"/>
        </w:rPr>
        <w:t>take into account the</w:t>
      </w:r>
      <w:r w:rsidR="002215E0">
        <w:rPr>
          <w:rFonts w:eastAsia="Times New Roman" w:cstheme="minorHAnsi"/>
          <w:snapToGrid w:val="0"/>
          <w:color w:val="000000"/>
          <w:lang w:val="en-GB"/>
        </w:rPr>
        <w:t xml:space="preserve"> respective</w:t>
      </w:r>
      <w:r w:rsidR="00CC5477" w:rsidRPr="0038172D">
        <w:rPr>
          <w:rFonts w:eastAsia="Times New Roman" w:cstheme="minorHAnsi"/>
          <w:snapToGrid w:val="0"/>
          <w:color w:val="000000"/>
          <w:lang w:val="en-GB"/>
        </w:rPr>
        <w:t xml:space="preserve"> interests and aspirations of coastal State</w:t>
      </w:r>
      <w:r w:rsidR="006A4167">
        <w:rPr>
          <w:rFonts w:eastAsia="Times New Roman" w:cstheme="minorHAnsi"/>
          <w:snapToGrid w:val="0"/>
          <w:color w:val="000000"/>
          <w:lang w:val="en-GB"/>
        </w:rPr>
        <w:t xml:space="preserve"> CPC</w:t>
      </w:r>
      <w:r w:rsidR="00CC5477" w:rsidRPr="0038172D">
        <w:rPr>
          <w:rFonts w:eastAsia="Times New Roman" w:cstheme="minorHAnsi"/>
          <w:snapToGrid w:val="0"/>
          <w:color w:val="000000"/>
          <w:lang w:val="en-GB"/>
        </w:rPr>
        <w:t>s, particularly those of developing coastal States, in further developing their</w:t>
      </w:r>
      <w:r w:rsidR="004A605D">
        <w:rPr>
          <w:rFonts w:eastAsia="Times New Roman" w:cstheme="minorHAnsi"/>
          <w:snapToGrid w:val="0"/>
          <w:color w:val="000000"/>
          <w:lang w:val="en-GB"/>
        </w:rPr>
        <w:t xml:space="preserve"> </w:t>
      </w:r>
      <w:proofErr w:type="gramStart"/>
      <w:r w:rsidR="004A605D">
        <w:rPr>
          <w:rFonts w:eastAsia="Times New Roman" w:cstheme="minorHAnsi"/>
          <w:snapToGrid w:val="0"/>
          <w:color w:val="000000"/>
          <w:lang w:val="en-GB"/>
        </w:rPr>
        <w:t>fisheries</w:t>
      </w:r>
      <w:r w:rsidR="00CC5477" w:rsidRPr="0038172D">
        <w:rPr>
          <w:rFonts w:eastAsia="Times New Roman" w:cstheme="minorHAnsi"/>
          <w:snapToGrid w:val="0"/>
          <w:color w:val="000000"/>
          <w:lang w:val="en-GB"/>
        </w:rPr>
        <w:t xml:space="preserve">  in</w:t>
      </w:r>
      <w:proofErr w:type="gramEnd"/>
      <w:r w:rsidR="00CC5477" w:rsidRPr="0038172D">
        <w:rPr>
          <w:rFonts w:eastAsia="Times New Roman" w:cstheme="minorHAnsi"/>
          <w:snapToGrid w:val="0"/>
          <w:color w:val="000000"/>
          <w:lang w:val="en-GB"/>
        </w:rPr>
        <w:t xml:space="preserve"> the IOTC area of competence</w:t>
      </w:r>
      <w:r w:rsidR="002C43E5">
        <w:rPr>
          <w:rFonts w:eastAsia="Times New Roman" w:cstheme="minorHAnsi"/>
          <w:snapToGrid w:val="0"/>
          <w:color w:val="000000"/>
          <w:lang w:val="en-GB"/>
        </w:rPr>
        <w:t>, and by identifying ways in which IOTC Members</w:t>
      </w:r>
      <w:r w:rsidR="004A605D">
        <w:rPr>
          <w:rFonts w:eastAsia="Times New Roman" w:cstheme="minorHAnsi"/>
          <w:snapToGrid w:val="0"/>
          <w:color w:val="000000"/>
          <w:lang w:val="en-GB"/>
        </w:rPr>
        <w:t>, through the IOTC Secretariat,</w:t>
      </w:r>
      <w:r w:rsidR="002C43E5">
        <w:rPr>
          <w:rFonts w:eastAsia="Times New Roman" w:cstheme="minorHAnsi"/>
          <w:snapToGrid w:val="0"/>
          <w:color w:val="000000"/>
          <w:lang w:val="en-GB"/>
        </w:rPr>
        <w:t xml:space="preserve"> may assist those States in </w:t>
      </w:r>
      <w:r w:rsidR="0032100A">
        <w:rPr>
          <w:rFonts w:eastAsia="Times New Roman" w:cstheme="minorHAnsi"/>
          <w:snapToGrid w:val="0"/>
          <w:color w:val="000000"/>
          <w:lang w:val="en-GB"/>
        </w:rPr>
        <w:t>this objective</w:t>
      </w:r>
      <w:r w:rsidR="00CC5477" w:rsidRPr="0038172D">
        <w:rPr>
          <w:rFonts w:eastAsia="Times New Roman" w:cstheme="minorHAnsi"/>
          <w:snapToGrid w:val="0"/>
          <w:color w:val="000000"/>
          <w:lang w:val="en-GB"/>
        </w:rPr>
        <w:t xml:space="preserve">; </w:t>
      </w:r>
    </w:p>
    <w:p w14:paraId="19E06346" w14:textId="678F25CD" w:rsidR="00B16DE1" w:rsidRPr="00CC5477" w:rsidRDefault="00A4446D" w:rsidP="00A25BA8">
      <w:pPr>
        <w:spacing w:before="120" w:line="240" w:lineRule="auto"/>
        <w:ind w:left="720" w:hanging="720"/>
        <w:jc w:val="both"/>
        <w:rPr>
          <w:rFonts w:eastAsia="Times New Roman" w:cstheme="minorHAnsi"/>
          <w:snapToGrid w:val="0"/>
          <w:color w:val="000000"/>
          <w:lang w:val="en-GB"/>
        </w:rPr>
      </w:pPr>
      <w:r>
        <w:rPr>
          <w:rFonts w:eastAsia="Times New Roman" w:cstheme="minorHAnsi"/>
          <w:snapToGrid w:val="0"/>
          <w:color w:val="000000"/>
          <w:lang w:val="en-GB"/>
        </w:rPr>
        <w:t>(7)</w:t>
      </w:r>
      <w:r w:rsidR="0038172D">
        <w:rPr>
          <w:rFonts w:eastAsia="Times New Roman" w:cstheme="minorHAnsi"/>
          <w:snapToGrid w:val="0"/>
          <w:color w:val="000000"/>
          <w:lang w:val="en-GB"/>
        </w:rPr>
        <w:tab/>
      </w:r>
      <w:r w:rsidR="00193F99" w:rsidRPr="00A017CA">
        <w:rPr>
          <w:shd w:val="clear" w:color="auto" w:fill="FFFFFF"/>
        </w:rPr>
        <w:t xml:space="preserve">take into account the </w:t>
      </w:r>
      <w:r w:rsidR="002215E0">
        <w:rPr>
          <w:shd w:val="clear" w:color="auto" w:fill="FFFFFF"/>
        </w:rPr>
        <w:t>respective</w:t>
      </w:r>
      <w:r w:rsidR="00914283">
        <w:rPr>
          <w:shd w:val="clear" w:color="auto" w:fill="FFFFFF"/>
        </w:rPr>
        <w:t xml:space="preserve"> established</w:t>
      </w:r>
      <w:r w:rsidR="00193F99" w:rsidRPr="00A017CA">
        <w:rPr>
          <w:shd w:val="clear" w:color="auto" w:fill="FFFFFF"/>
        </w:rPr>
        <w:t xml:space="preserve"> interests, </w:t>
      </w:r>
      <w:r w:rsidR="00914283">
        <w:rPr>
          <w:shd w:val="clear" w:color="auto" w:fill="FFFFFF"/>
        </w:rPr>
        <w:t xml:space="preserve">historical </w:t>
      </w:r>
      <w:r w:rsidR="00193F99" w:rsidRPr="00A017CA">
        <w:rPr>
          <w:shd w:val="clear" w:color="auto" w:fill="FFFFFF"/>
        </w:rPr>
        <w:t xml:space="preserve">fishing patterns and fishing practices of </w:t>
      </w:r>
      <w:r w:rsidR="00FC7FFB" w:rsidRPr="00A017CA">
        <w:rPr>
          <w:shd w:val="clear" w:color="auto" w:fill="FFFFFF"/>
        </w:rPr>
        <w:t>CPC</w:t>
      </w:r>
      <w:r w:rsidR="00193F99" w:rsidRPr="00A017CA">
        <w:rPr>
          <w:shd w:val="clear" w:color="auto" w:fill="FFFFFF"/>
        </w:rPr>
        <w:t xml:space="preserve">s </w:t>
      </w:r>
      <w:r w:rsidR="004E4FA0">
        <w:rPr>
          <w:shd w:val="clear" w:color="auto" w:fill="FFFFFF"/>
        </w:rPr>
        <w:t>who have fished</w:t>
      </w:r>
      <w:r w:rsidR="00193F99" w:rsidRPr="00A017CA">
        <w:rPr>
          <w:shd w:val="clear" w:color="auto" w:fill="FFFFFF"/>
        </w:rPr>
        <w:t xml:space="preserve"> in the IOTC </w:t>
      </w:r>
      <w:r w:rsidR="00B0448E">
        <w:rPr>
          <w:shd w:val="clear" w:color="auto" w:fill="FFFFFF"/>
        </w:rPr>
        <w:t>A</w:t>
      </w:r>
      <w:r w:rsidR="00193F99" w:rsidRPr="00A017CA">
        <w:rPr>
          <w:shd w:val="clear" w:color="auto" w:fill="FFFFFF"/>
        </w:rPr>
        <w:t xml:space="preserve">rea of </w:t>
      </w:r>
      <w:proofErr w:type="gramStart"/>
      <w:r w:rsidR="00193F99" w:rsidRPr="00A017CA">
        <w:rPr>
          <w:shd w:val="clear" w:color="auto" w:fill="FFFFFF"/>
        </w:rPr>
        <w:t>competence;</w:t>
      </w:r>
      <w:proofErr w:type="gramEnd"/>
      <w:r w:rsidR="00992D2B">
        <w:rPr>
          <w:shd w:val="clear" w:color="auto" w:fill="FFFFFF"/>
        </w:rPr>
        <w:t xml:space="preserve"> </w:t>
      </w:r>
    </w:p>
    <w:p w14:paraId="25196562" w14:textId="60806DD1" w:rsidR="009F7F0F" w:rsidRPr="00A6556D" w:rsidRDefault="00A4446D" w:rsidP="004A605D">
      <w:pPr>
        <w:spacing w:after="0"/>
        <w:ind w:left="720" w:hanging="720"/>
        <w:rPr>
          <w:rFonts w:eastAsia="Calibri" w:cstheme="minorHAnsi"/>
          <w:lang w:val="en-GB"/>
        </w:rPr>
      </w:pPr>
      <w:r>
        <w:rPr>
          <w:rFonts w:eastAsia="Times New Roman" w:cstheme="minorHAnsi"/>
          <w:snapToGrid w:val="0"/>
          <w:color w:val="000000"/>
          <w:lang w:val="en-GB"/>
        </w:rPr>
        <w:t>(8)</w:t>
      </w:r>
      <w:r w:rsidR="00132987">
        <w:rPr>
          <w:rFonts w:eastAsia="Times New Roman" w:cstheme="minorHAnsi"/>
          <w:snapToGrid w:val="0"/>
          <w:color w:val="000000"/>
          <w:lang w:val="en-GB"/>
        </w:rPr>
        <w:tab/>
      </w:r>
      <w:proofErr w:type="gramStart"/>
      <w:r w:rsidR="00BA4AAC">
        <w:t>take into account</w:t>
      </w:r>
      <w:proofErr w:type="gramEnd"/>
      <w:r w:rsidR="00BA4AAC">
        <w:t xml:space="preserve"> the desire to manage the socio</w:t>
      </w:r>
      <w:r w:rsidR="00992D2B">
        <w:t>-</w:t>
      </w:r>
      <w:r w:rsidR="00BA4AAC">
        <w:t>economic impacts</w:t>
      </w:r>
      <w:r w:rsidR="00992D2B">
        <w:t xml:space="preserve"> on all CPCs</w:t>
      </w:r>
      <w:r w:rsidR="00BA4AAC">
        <w:t xml:space="preserve"> from the </w:t>
      </w:r>
      <w:r w:rsidR="005F43B0">
        <w:t xml:space="preserve">shift of current fishing patterns resulting from the </w:t>
      </w:r>
      <w:r w:rsidR="00BA4AAC">
        <w:t>implementation of th</w:t>
      </w:r>
      <w:r w:rsidR="00DE3779">
        <w:t>is Resolution</w:t>
      </w:r>
      <w:r w:rsidR="00C73343">
        <w:t>; and,</w:t>
      </w:r>
    </w:p>
    <w:p w14:paraId="48BE4648" w14:textId="3A886918" w:rsidR="00E564A0" w:rsidRPr="00A6556D" w:rsidRDefault="00C73343" w:rsidP="00716114">
      <w:pPr>
        <w:spacing w:before="120" w:after="0" w:line="240" w:lineRule="auto"/>
        <w:ind w:left="720" w:hanging="720"/>
        <w:jc w:val="both"/>
        <w:rPr>
          <w:rFonts w:eastAsia="Calibri" w:cstheme="minorHAnsi"/>
          <w:lang w:val="en-US"/>
        </w:rPr>
      </w:pPr>
      <w:ins w:id="64" w:author="Nadia Bouffard" w:date="2023-05-05T12:35:00Z">
        <w:r w:rsidRPr="00B82BBE">
          <w:rPr>
            <w:rFonts w:eastAsia="Calibri" w:cstheme="minorHAnsi"/>
            <w:b/>
            <w:bCs/>
            <w:lang w:val="en-GB"/>
          </w:rPr>
          <w:t>[</w:t>
        </w:r>
      </w:ins>
      <w:r>
        <w:rPr>
          <w:rFonts w:eastAsia="Calibri" w:cstheme="minorHAnsi"/>
          <w:lang w:val="en-US"/>
        </w:rPr>
        <w:t>(9)</w:t>
      </w:r>
      <w:r>
        <w:rPr>
          <w:rFonts w:eastAsia="Calibri" w:cstheme="minorHAnsi"/>
          <w:lang w:val="en-US"/>
        </w:rPr>
        <w:tab/>
        <w:t>reflect the attribution to coastal CPCs of historical catches taken within their respective EEZ in the IOTC Area of Competence regardless of the flag State of the vessels that took the catch.</w:t>
      </w:r>
      <w:ins w:id="65" w:author="Nadia Bouffard" w:date="2023-05-16T12:33:00Z">
        <w:r w:rsidR="00AE143A" w:rsidRPr="00B82BBE">
          <w:rPr>
            <w:rFonts w:eastAsia="Calibri" w:cstheme="minorHAnsi"/>
            <w:b/>
            <w:bCs/>
            <w:lang w:val="en-US"/>
          </w:rPr>
          <w:t>]</w:t>
        </w:r>
      </w:ins>
    </w:p>
    <w:p w14:paraId="08CADDA5" w14:textId="77777777" w:rsidR="00A6556D" w:rsidRPr="00CC5477" w:rsidRDefault="00A6556D" w:rsidP="00CC5477">
      <w:pPr>
        <w:spacing w:after="160" w:line="259" w:lineRule="auto"/>
        <w:rPr>
          <w:rFonts w:eastAsia="Calibri" w:cstheme="minorHAnsi"/>
          <w:lang w:val="en-US"/>
        </w:rPr>
      </w:pPr>
    </w:p>
    <w:p w14:paraId="7637389D" w14:textId="49FAC3E5" w:rsidR="00CC5477" w:rsidRDefault="00CC5477" w:rsidP="00CC5477">
      <w:pPr>
        <w:spacing w:after="160" w:line="259" w:lineRule="auto"/>
        <w:rPr>
          <w:ins w:id="66" w:author="Nadia Bouffard" w:date="2023-11-21T12:02:00Z"/>
          <w:rFonts w:eastAsia="Calibri" w:cstheme="minorHAnsi"/>
          <w:b/>
          <w:lang w:val="en-US"/>
        </w:rPr>
      </w:pPr>
      <w:r w:rsidRPr="00CC5477">
        <w:rPr>
          <w:rFonts w:eastAsia="Calibri" w:cstheme="minorHAnsi"/>
          <w:b/>
          <w:lang w:val="en-US"/>
        </w:rPr>
        <w:t>Article 4.  ELIGIBILITY</w:t>
      </w:r>
    </w:p>
    <w:p w14:paraId="343A0182" w14:textId="27A93843" w:rsidR="006A4167" w:rsidRPr="006A4167" w:rsidRDefault="006A4167" w:rsidP="00CC5477">
      <w:pPr>
        <w:spacing w:after="160" w:line="259" w:lineRule="auto"/>
        <w:rPr>
          <w:rFonts w:eastAsia="Calibri" w:cstheme="minorHAnsi"/>
          <w:b/>
          <w:bCs/>
          <w:lang w:val="en-US"/>
        </w:rPr>
      </w:pPr>
      <w:r>
        <w:rPr>
          <w:rFonts w:eastAsia="Calibri" w:cstheme="minorHAnsi"/>
          <w:b/>
          <w:bCs/>
          <w:lang w:val="en-US"/>
        </w:rPr>
        <w:t>CPs</w:t>
      </w:r>
    </w:p>
    <w:p w14:paraId="3F83D93E" w14:textId="309A7157" w:rsidR="00CC5477" w:rsidRDefault="00CC5477" w:rsidP="00017770">
      <w:pPr>
        <w:numPr>
          <w:ilvl w:val="1"/>
          <w:numId w:val="5"/>
        </w:numPr>
        <w:spacing w:after="160" w:line="259" w:lineRule="auto"/>
        <w:contextualSpacing/>
        <w:rPr>
          <w:rFonts w:eastAsia="Calibri" w:cstheme="minorHAnsi"/>
          <w:lang w:val="en-US"/>
        </w:rPr>
      </w:pPr>
      <w:r w:rsidRPr="00CC5477">
        <w:rPr>
          <w:rFonts w:eastAsia="Calibri" w:cstheme="minorHAnsi"/>
          <w:lang w:val="en-US"/>
        </w:rPr>
        <w:t>Each CP at the time of the adoption of this Resolution is eligible to receive an allocation</w:t>
      </w:r>
      <w:r w:rsidR="00D72D9B">
        <w:rPr>
          <w:rFonts w:eastAsia="Calibri" w:cstheme="minorHAnsi"/>
          <w:lang w:val="en-US"/>
        </w:rPr>
        <w:t xml:space="preserve"> for one or more fish stocks</w:t>
      </w:r>
      <w:r w:rsidRPr="00CC5477">
        <w:rPr>
          <w:rFonts w:eastAsia="Calibri" w:cstheme="minorHAnsi"/>
          <w:lang w:val="en-US"/>
        </w:rPr>
        <w:t xml:space="preserve"> under this </w:t>
      </w:r>
      <w:r w:rsidR="00DE3779">
        <w:rPr>
          <w:rFonts w:eastAsia="Calibri" w:cstheme="minorHAnsi"/>
          <w:lang w:val="en-US"/>
        </w:rPr>
        <w:t>Resolution</w:t>
      </w:r>
      <w:r w:rsidR="00DD0BB2">
        <w:rPr>
          <w:rFonts w:eastAsia="Calibri" w:cstheme="minorHAnsi"/>
          <w:lang w:val="en-US"/>
        </w:rPr>
        <w:t>.</w:t>
      </w:r>
    </w:p>
    <w:p w14:paraId="768ACBC8" w14:textId="74C9D962" w:rsidR="009C0889" w:rsidRDefault="009C0889" w:rsidP="009C0889">
      <w:pPr>
        <w:spacing w:after="160" w:line="259" w:lineRule="auto"/>
        <w:contextualSpacing/>
        <w:rPr>
          <w:rFonts w:eastAsia="Calibri" w:cstheme="minorHAnsi"/>
          <w:lang w:val="en-US"/>
        </w:rPr>
      </w:pPr>
    </w:p>
    <w:p w14:paraId="7EA56F25" w14:textId="47AC8066" w:rsidR="009C0889" w:rsidRPr="00CC5477" w:rsidRDefault="009C0889" w:rsidP="009C0889">
      <w:pPr>
        <w:spacing w:after="160" w:line="259" w:lineRule="auto"/>
        <w:ind w:left="720" w:hanging="720"/>
        <w:contextualSpacing/>
        <w:rPr>
          <w:rFonts w:eastAsia="Calibri" w:cstheme="minorHAnsi"/>
          <w:lang w:val="en-US"/>
        </w:rPr>
      </w:pPr>
      <w:r>
        <w:rPr>
          <w:rFonts w:eastAsia="Calibri" w:cstheme="minorHAnsi"/>
          <w:lang w:val="en-US"/>
        </w:rPr>
        <w:t>4.</w:t>
      </w:r>
      <w:r w:rsidR="00AE143A">
        <w:rPr>
          <w:rFonts w:eastAsia="Calibri" w:cstheme="minorHAnsi"/>
          <w:lang w:val="en-US"/>
        </w:rPr>
        <w:t>2</w:t>
      </w:r>
      <w:r>
        <w:rPr>
          <w:rFonts w:eastAsia="Calibri" w:cstheme="minorHAnsi"/>
          <w:lang w:val="en-US"/>
        </w:rPr>
        <w:tab/>
        <w:t>T</w:t>
      </w:r>
      <w:r>
        <w:t xml:space="preserve">he allocations for the fishing fleet represented by the Invited Experts in the IOTC </w:t>
      </w:r>
      <w:r w:rsidR="00B0448E">
        <w:t>A</w:t>
      </w:r>
      <w:r>
        <w:t xml:space="preserve">rea of </w:t>
      </w:r>
      <w:r w:rsidR="00B0448E">
        <w:t>C</w:t>
      </w:r>
      <w:r>
        <w:t>ompetence shall be treated in the same way as those for other distant water fishing fleets represented by Contracting Parties.</w:t>
      </w:r>
    </w:p>
    <w:p w14:paraId="29CC7D3B" w14:textId="4E620E82" w:rsidR="002126B4" w:rsidRDefault="002126B4" w:rsidP="00CC5477">
      <w:pPr>
        <w:spacing w:after="160" w:line="259" w:lineRule="auto"/>
        <w:contextualSpacing/>
        <w:rPr>
          <w:rFonts w:eastAsia="Calibri" w:cstheme="minorHAnsi"/>
          <w:lang w:val="en-US"/>
        </w:rPr>
      </w:pPr>
    </w:p>
    <w:p w14:paraId="22D37987" w14:textId="55524C65" w:rsidR="002B65C7" w:rsidRPr="002B65C7" w:rsidRDefault="002B65C7" w:rsidP="00CC5477">
      <w:pPr>
        <w:spacing w:after="160" w:line="259" w:lineRule="auto"/>
        <w:contextualSpacing/>
        <w:rPr>
          <w:rFonts w:eastAsia="Calibri" w:cstheme="minorHAnsi"/>
          <w:b/>
          <w:bCs/>
          <w:lang w:val="en-US"/>
        </w:rPr>
      </w:pPr>
      <w:r>
        <w:rPr>
          <w:rFonts w:eastAsia="Calibri" w:cstheme="minorHAnsi"/>
          <w:b/>
          <w:bCs/>
          <w:lang w:val="en-US"/>
        </w:rPr>
        <w:t>CNCP</w:t>
      </w:r>
    </w:p>
    <w:p w14:paraId="59B3A562" w14:textId="44A65AF9" w:rsidR="00CC5477" w:rsidRPr="00232A09" w:rsidRDefault="00CC5477" w:rsidP="00AE143A">
      <w:pPr>
        <w:pStyle w:val="ListParagraph"/>
        <w:numPr>
          <w:ilvl w:val="1"/>
          <w:numId w:val="63"/>
        </w:numPr>
        <w:spacing w:after="160" w:line="259" w:lineRule="auto"/>
        <w:rPr>
          <w:rFonts w:eastAsia="Calibri" w:cstheme="minorHAnsi"/>
          <w:lang w:val="en-US"/>
        </w:rPr>
      </w:pPr>
      <w:bookmarkStart w:id="67" w:name="_Hlk135143706"/>
      <w:r w:rsidRPr="00232A09">
        <w:rPr>
          <w:rFonts w:eastAsia="Calibri" w:cstheme="minorHAnsi"/>
          <w:lang w:val="en-US"/>
        </w:rPr>
        <w:t>A CNCP</w:t>
      </w:r>
      <w:r w:rsidR="00432F52" w:rsidRPr="00232A09">
        <w:rPr>
          <w:rFonts w:eastAsia="Calibri" w:cstheme="minorHAnsi"/>
          <w:lang w:val="en-US"/>
        </w:rPr>
        <w:t xml:space="preserve"> at the time of the adoption of this Resolution</w:t>
      </w:r>
      <w:r w:rsidR="00D72D9B" w:rsidRPr="00232A09">
        <w:rPr>
          <w:rFonts w:eastAsia="Calibri" w:cstheme="minorHAnsi"/>
          <w:lang w:val="en-US"/>
        </w:rPr>
        <w:t xml:space="preserve"> </w:t>
      </w:r>
      <w:r w:rsidR="00094AD7" w:rsidRPr="00232A09">
        <w:rPr>
          <w:rFonts w:eastAsia="Calibri" w:cstheme="minorHAnsi"/>
          <w:lang w:val="en-US"/>
        </w:rPr>
        <w:t xml:space="preserve">is </w:t>
      </w:r>
      <w:r w:rsidR="00D72D9B" w:rsidRPr="00232A09">
        <w:rPr>
          <w:rFonts w:eastAsia="Calibri" w:cstheme="minorHAnsi"/>
          <w:lang w:val="en-US"/>
        </w:rPr>
        <w:t xml:space="preserve">eligible to receive an allocation </w:t>
      </w:r>
      <w:r w:rsidR="00DD0BB2">
        <w:rPr>
          <w:rFonts w:eastAsia="Calibri" w:cstheme="minorHAnsi"/>
          <w:lang w:val="en-US"/>
        </w:rPr>
        <w:t xml:space="preserve">as described in Article </w:t>
      </w:r>
      <w:r w:rsidR="00AE5336">
        <w:rPr>
          <w:rFonts w:eastAsia="Calibri" w:cstheme="minorHAnsi"/>
          <w:lang w:val="en-US"/>
        </w:rPr>
        <w:t>6.</w:t>
      </w:r>
      <w:r w:rsidR="00EA6DCA">
        <w:rPr>
          <w:rFonts w:eastAsia="Calibri" w:cstheme="minorHAnsi"/>
          <w:lang w:val="en-US"/>
        </w:rPr>
        <w:t>11</w:t>
      </w:r>
      <w:r w:rsidR="00DD0BB2">
        <w:rPr>
          <w:rFonts w:eastAsia="Calibri" w:cstheme="minorHAnsi"/>
          <w:lang w:val="en-US"/>
        </w:rPr>
        <w:t>.</w:t>
      </w:r>
      <w:r w:rsidR="00B13A49" w:rsidRPr="00232A09">
        <w:rPr>
          <w:rFonts w:eastAsia="Calibri" w:cstheme="minorHAnsi"/>
          <w:lang w:val="en-US"/>
        </w:rPr>
        <w:t xml:space="preserve"> </w:t>
      </w:r>
    </w:p>
    <w:bookmarkEnd w:id="67"/>
    <w:p w14:paraId="5BDC9976" w14:textId="5E7F4FB4" w:rsidR="00CC5477" w:rsidRDefault="00CC5477" w:rsidP="00CC5477">
      <w:pPr>
        <w:spacing w:after="160" w:line="259" w:lineRule="auto"/>
        <w:contextualSpacing/>
        <w:rPr>
          <w:rFonts w:eastAsia="Calibri" w:cstheme="minorHAnsi"/>
          <w:lang w:val="en-US"/>
        </w:rPr>
      </w:pPr>
    </w:p>
    <w:p w14:paraId="55219AE9" w14:textId="7A6A6DBC" w:rsidR="002B65C7" w:rsidRPr="002B65C7" w:rsidRDefault="002B65C7" w:rsidP="00CC5477">
      <w:pPr>
        <w:spacing w:after="160" w:line="259" w:lineRule="auto"/>
        <w:contextualSpacing/>
        <w:rPr>
          <w:rFonts w:eastAsia="Calibri" w:cstheme="minorHAnsi"/>
          <w:b/>
          <w:bCs/>
          <w:lang w:val="en-US"/>
        </w:rPr>
      </w:pPr>
      <w:r>
        <w:rPr>
          <w:rFonts w:eastAsia="Calibri" w:cstheme="minorHAnsi"/>
          <w:b/>
          <w:bCs/>
          <w:lang w:val="en-US"/>
        </w:rPr>
        <w:t>New Entrant</w:t>
      </w:r>
    </w:p>
    <w:p w14:paraId="38F81D2F" w14:textId="4B0E1E5F" w:rsidR="00CC5477" w:rsidRPr="00AE143A" w:rsidRDefault="00CC5477" w:rsidP="00AE143A">
      <w:pPr>
        <w:pStyle w:val="ListParagraph"/>
        <w:numPr>
          <w:ilvl w:val="1"/>
          <w:numId w:val="63"/>
        </w:numPr>
        <w:spacing w:after="160" w:line="259" w:lineRule="auto"/>
        <w:rPr>
          <w:rFonts w:eastAsia="Calibri" w:cstheme="minorHAnsi"/>
          <w:lang w:val="en-US"/>
        </w:rPr>
      </w:pPr>
      <w:r w:rsidRPr="00AE143A">
        <w:rPr>
          <w:rFonts w:eastAsia="Calibri" w:cstheme="minorHAnsi"/>
          <w:lang w:val="en-US"/>
        </w:rPr>
        <w:t xml:space="preserve">A </w:t>
      </w:r>
      <w:ins w:id="68" w:author="Nadia Bouffard" w:date="2023-05-05T12:44:00Z">
        <w:r w:rsidR="000E3E94" w:rsidRPr="009B6754">
          <w:rPr>
            <w:rFonts w:eastAsia="Calibri" w:cstheme="minorHAnsi"/>
            <w:b/>
            <w:bCs/>
            <w:lang w:val="en-US"/>
          </w:rPr>
          <w:t>[</w:t>
        </w:r>
      </w:ins>
      <w:r w:rsidR="00874C76" w:rsidRPr="00AE143A">
        <w:rPr>
          <w:rFonts w:eastAsia="Calibri" w:cstheme="minorHAnsi"/>
          <w:lang w:val="en-US"/>
        </w:rPr>
        <w:t>Coastal State</w:t>
      </w:r>
      <w:ins w:id="69" w:author="Nadia Bouffard" w:date="2023-05-05T12:44:00Z">
        <w:r w:rsidR="000E3E94" w:rsidRPr="009B6754">
          <w:rPr>
            <w:rFonts w:eastAsia="Calibri" w:cstheme="minorHAnsi"/>
            <w:b/>
            <w:bCs/>
            <w:lang w:val="en-US"/>
          </w:rPr>
          <w:t>]</w:t>
        </w:r>
      </w:ins>
      <w:r w:rsidR="00874C76" w:rsidRPr="009B6754">
        <w:rPr>
          <w:rFonts w:eastAsia="Calibri" w:cstheme="minorHAnsi"/>
          <w:b/>
          <w:bCs/>
          <w:lang w:val="en-US"/>
        </w:rPr>
        <w:t xml:space="preserve"> </w:t>
      </w:r>
      <w:r w:rsidR="00874C76" w:rsidRPr="00AE143A">
        <w:rPr>
          <w:rFonts w:eastAsia="Calibri" w:cstheme="minorHAnsi"/>
          <w:lang w:val="en-US"/>
        </w:rPr>
        <w:t xml:space="preserve">CPC that is a </w:t>
      </w:r>
      <w:r w:rsidR="004B25D9">
        <w:rPr>
          <w:rFonts w:eastAsia="Calibri" w:cstheme="minorHAnsi"/>
          <w:lang w:val="en-US"/>
        </w:rPr>
        <w:t>n</w:t>
      </w:r>
      <w:r w:rsidRPr="00AE143A">
        <w:rPr>
          <w:rFonts w:eastAsia="Calibri" w:cstheme="minorHAnsi"/>
          <w:lang w:val="en-US"/>
        </w:rPr>
        <w:t xml:space="preserve">ew </w:t>
      </w:r>
      <w:r w:rsidR="004B25D9">
        <w:rPr>
          <w:rFonts w:eastAsia="Calibri" w:cstheme="minorHAnsi"/>
          <w:lang w:val="en-US"/>
        </w:rPr>
        <w:t>e</w:t>
      </w:r>
      <w:r w:rsidRPr="00AE143A">
        <w:rPr>
          <w:rFonts w:eastAsia="Calibri" w:cstheme="minorHAnsi"/>
          <w:lang w:val="en-US"/>
        </w:rPr>
        <w:t xml:space="preserve">ntrant </w:t>
      </w:r>
      <w:r w:rsidR="000E3E94" w:rsidRPr="00AE143A">
        <w:rPr>
          <w:rFonts w:eastAsia="Calibri" w:cstheme="minorHAnsi"/>
          <w:lang w:val="en-US"/>
        </w:rPr>
        <w:t>is</w:t>
      </w:r>
      <w:r w:rsidRPr="00AE143A">
        <w:rPr>
          <w:rFonts w:eastAsia="Calibri" w:cstheme="minorHAnsi"/>
          <w:lang w:val="en-US"/>
        </w:rPr>
        <w:t xml:space="preserve"> eligible to </w:t>
      </w:r>
      <w:r w:rsidR="005E462F" w:rsidRPr="00AE143A">
        <w:rPr>
          <w:rFonts w:eastAsia="Calibri" w:cstheme="minorHAnsi"/>
          <w:lang w:val="en-US"/>
        </w:rPr>
        <w:t xml:space="preserve">receive </w:t>
      </w:r>
      <w:proofErr w:type="gramStart"/>
      <w:r w:rsidRPr="00AE143A">
        <w:rPr>
          <w:rFonts w:eastAsia="Calibri" w:cstheme="minorHAnsi"/>
          <w:lang w:val="en-US"/>
        </w:rPr>
        <w:t xml:space="preserve">a </w:t>
      </w:r>
      <w:r w:rsidR="000E3E94" w:rsidRPr="00AE143A">
        <w:rPr>
          <w:rFonts w:eastAsia="Calibri" w:cstheme="minorHAnsi"/>
          <w:lang w:val="en-US"/>
        </w:rPr>
        <w:t>an</w:t>
      </w:r>
      <w:proofErr w:type="gramEnd"/>
      <w:r w:rsidR="000E3E94" w:rsidRPr="00AE143A">
        <w:rPr>
          <w:rFonts w:eastAsia="Calibri" w:cstheme="minorHAnsi"/>
          <w:lang w:val="en-US"/>
        </w:rPr>
        <w:t xml:space="preserve"> </w:t>
      </w:r>
      <w:r w:rsidRPr="00AE143A">
        <w:rPr>
          <w:rFonts w:eastAsia="Calibri" w:cstheme="minorHAnsi"/>
          <w:lang w:val="en-US"/>
        </w:rPr>
        <w:t xml:space="preserve">allocation </w:t>
      </w:r>
      <w:r w:rsidR="00DD0BB2">
        <w:rPr>
          <w:rFonts w:eastAsia="Calibri" w:cstheme="minorHAnsi"/>
          <w:lang w:val="en-US"/>
        </w:rPr>
        <w:t xml:space="preserve">as </w:t>
      </w:r>
      <w:r w:rsidRPr="00AE143A">
        <w:rPr>
          <w:rFonts w:eastAsia="Calibri" w:cstheme="minorHAnsi"/>
          <w:lang w:val="en-US"/>
        </w:rPr>
        <w:t>described in</w:t>
      </w:r>
      <w:r w:rsidR="00214963">
        <w:rPr>
          <w:rFonts w:eastAsia="Calibri" w:cstheme="minorHAnsi"/>
          <w:lang w:val="en-US"/>
        </w:rPr>
        <w:t xml:space="preserve"> </w:t>
      </w:r>
      <w:r w:rsidR="008B28AD">
        <w:rPr>
          <w:rFonts w:eastAsia="Calibri" w:cstheme="minorHAnsi"/>
          <w:lang w:val="en-US"/>
        </w:rPr>
        <w:t>A</w:t>
      </w:r>
      <w:r w:rsidRPr="00AE143A">
        <w:rPr>
          <w:rFonts w:eastAsia="Calibri" w:cstheme="minorHAnsi"/>
          <w:lang w:val="en-US"/>
        </w:rPr>
        <w:t>rticle 6.</w:t>
      </w:r>
      <w:r w:rsidR="00EA6DCA">
        <w:rPr>
          <w:rFonts w:eastAsia="Calibri" w:cstheme="minorHAnsi"/>
          <w:lang w:val="en-US"/>
        </w:rPr>
        <w:t>10</w:t>
      </w:r>
      <w:r w:rsidR="008B28AD">
        <w:rPr>
          <w:rFonts w:eastAsia="Calibri" w:cstheme="minorHAnsi"/>
          <w:lang w:val="en-US"/>
        </w:rPr>
        <w:t>.</w:t>
      </w:r>
      <w:r w:rsidRPr="00AE143A">
        <w:rPr>
          <w:rFonts w:eastAsia="Calibri" w:cstheme="minorHAnsi"/>
          <w:lang w:val="en-US"/>
        </w:rPr>
        <w:t xml:space="preserve"> </w:t>
      </w:r>
    </w:p>
    <w:p w14:paraId="21845B55" w14:textId="77777777" w:rsidR="00CC5477" w:rsidRPr="00CC5477" w:rsidRDefault="00CC5477" w:rsidP="00CC5477">
      <w:pPr>
        <w:spacing w:after="160" w:line="259" w:lineRule="auto"/>
        <w:contextualSpacing/>
        <w:rPr>
          <w:rFonts w:eastAsia="Calibri" w:cstheme="minorHAnsi"/>
          <w:lang w:val="en-US"/>
        </w:rPr>
      </w:pPr>
    </w:p>
    <w:p w14:paraId="6DB09BC0" w14:textId="65B04AAD" w:rsidR="00CC5477" w:rsidRPr="00CC5477" w:rsidRDefault="00CC5477" w:rsidP="00AE143A">
      <w:pPr>
        <w:numPr>
          <w:ilvl w:val="1"/>
          <w:numId w:val="63"/>
        </w:numPr>
        <w:spacing w:after="160" w:line="259" w:lineRule="auto"/>
        <w:contextualSpacing/>
        <w:rPr>
          <w:rFonts w:eastAsia="Calibri" w:cstheme="minorHAnsi"/>
          <w:lang w:val="en-US"/>
        </w:rPr>
      </w:pPr>
      <w:r w:rsidRPr="00CC5477">
        <w:rPr>
          <w:rFonts w:eastAsia="Calibri" w:cstheme="minorHAnsi"/>
          <w:lang w:val="en-US"/>
        </w:rPr>
        <w:t>CPCs may lose eligibility to an allocation pursuant to Article 7.2.</w:t>
      </w:r>
    </w:p>
    <w:p w14:paraId="3DA49F9F" w14:textId="31BBDF06" w:rsidR="00AC13FB" w:rsidRDefault="00AC13FB" w:rsidP="00CC5477">
      <w:pPr>
        <w:spacing w:after="160" w:line="259" w:lineRule="auto"/>
        <w:rPr>
          <w:rFonts w:eastAsia="Calibri" w:cstheme="minorHAnsi"/>
          <w:b/>
          <w:sz w:val="24"/>
          <w:szCs w:val="24"/>
          <w:lang w:val="en-US"/>
        </w:rPr>
      </w:pPr>
    </w:p>
    <w:p w14:paraId="0F67B0AA" w14:textId="7E263DF7" w:rsidR="00EC69FF" w:rsidRDefault="00EC69FF" w:rsidP="00CC5477">
      <w:pPr>
        <w:spacing w:after="160" w:line="259" w:lineRule="auto"/>
        <w:rPr>
          <w:rFonts w:eastAsia="Calibri" w:cstheme="minorHAnsi"/>
          <w:b/>
          <w:sz w:val="24"/>
          <w:szCs w:val="24"/>
          <w:lang w:val="en-US"/>
        </w:rPr>
      </w:pPr>
    </w:p>
    <w:p w14:paraId="1C241987" w14:textId="206C8AE0" w:rsidR="00EC69FF" w:rsidRDefault="00EC69FF" w:rsidP="00CC5477">
      <w:pPr>
        <w:spacing w:after="160" w:line="259" w:lineRule="auto"/>
        <w:rPr>
          <w:rFonts w:eastAsia="Calibri" w:cstheme="minorHAnsi"/>
          <w:b/>
          <w:sz w:val="24"/>
          <w:szCs w:val="24"/>
          <w:lang w:val="en-US"/>
        </w:rPr>
      </w:pPr>
    </w:p>
    <w:p w14:paraId="7F187ADA" w14:textId="376D80AA" w:rsidR="00EC69FF" w:rsidRDefault="00EC69FF" w:rsidP="00CC5477">
      <w:pPr>
        <w:spacing w:after="160" w:line="259" w:lineRule="auto"/>
        <w:rPr>
          <w:rFonts w:eastAsia="Calibri" w:cstheme="minorHAnsi"/>
          <w:b/>
          <w:sz w:val="24"/>
          <w:szCs w:val="24"/>
          <w:lang w:val="en-US"/>
        </w:rPr>
      </w:pPr>
    </w:p>
    <w:p w14:paraId="7EEDCFB2" w14:textId="77777777" w:rsidR="00EC69FF" w:rsidRDefault="00EC69FF" w:rsidP="00CC5477">
      <w:pPr>
        <w:spacing w:after="160" w:line="259" w:lineRule="auto"/>
        <w:rPr>
          <w:rFonts w:eastAsia="Calibri" w:cstheme="minorHAnsi"/>
          <w:b/>
          <w:sz w:val="24"/>
          <w:szCs w:val="24"/>
          <w:lang w:val="en-US"/>
        </w:rPr>
      </w:pPr>
    </w:p>
    <w:p w14:paraId="51927EF5" w14:textId="5C10E11F" w:rsidR="00CC5477" w:rsidRPr="00CC5477" w:rsidRDefault="00CC5477" w:rsidP="00CC5477">
      <w:pPr>
        <w:spacing w:after="160" w:line="259" w:lineRule="auto"/>
        <w:rPr>
          <w:rFonts w:eastAsia="Calibri" w:cstheme="minorHAnsi"/>
          <w:b/>
          <w:sz w:val="24"/>
          <w:szCs w:val="24"/>
          <w:lang w:val="en-US"/>
        </w:rPr>
      </w:pPr>
      <w:r w:rsidRPr="00CC5477">
        <w:rPr>
          <w:rFonts w:eastAsia="Calibri" w:cstheme="minorHAnsi"/>
          <w:b/>
          <w:sz w:val="24"/>
          <w:szCs w:val="24"/>
          <w:lang w:val="en-US"/>
        </w:rPr>
        <w:lastRenderedPageBreak/>
        <w:t>Article 5.  SCOPE</w:t>
      </w:r>
      <w:r w:rsidR="00214963">
        <w:rPr>
          <w:rFonts w:eastAsia="Calibri" w:cstheme="minorHAnsi"/>
          <w:b/>
          <w:sz w:val="24"/>
          <w:szCs w:val="24"/>
          <w:lang w:val="en-US"/>
        </w:rPr>
        <w:t xml:space="preserve"> </w:t>
      </w:r>
      <w:del w:id="70" w:author="Nadia Bouffard" w:date="2023-11-06T15:51:00Z">
        <w:r w:rsidR="003D5BA4" w:rsidDel="00214963">
          <w:rPr>
            <w:rFonts w:eastAsia="Calibri" w:cstheme="minorHAnsi"/>
            <w:b/>
            <w:sz w:val="24"/>
            <w:szCs w:val="24"/>
            <w:lang w:val="en-US"/>
          </w:rPr>
          <w:delText>PRIORITY</w:delText>
        </w:r>
        <w:r w:rsidR="00EA081E" w:rsidDel="00214963">
          <w:rPr>
            <w:rFonts w:eastAsia="Calibri" w:cstheme="minorHAnsi"/>
            <w:b/>
            <w:sz w:val="24"/>
            <w:szCs w:val="24"/>
            <w:lang w:val="en-US"/>
          </w:rPr>
          <w:delText xml:space="preserve"> OF IMPLEMENTATION</w:delText>
        </w:r>
      </w:del>
    </w:p>
    <w:p w14:paraId="6318D1D5" w14:textId="2A3BA9A2" w:rsidR="000234AC" w:rsidRDefault="00CC5477" w:rsidP="0092002F">
      <w:pPr>
        <w:pStyle w:val="CommentText"/>
        <w:ind w:left="720" w:hanging="720"/>
        <w:rPr>
          <w:ins w:id="71" w:author="Nadia Bouffard" w:date="2022-08-29T13:10:00Z"/>
          <w:rFonts w:eastAsia="Calibri" w:cstheme="minorHAnsi"/>
          <w:sz w:val="22"/>
          <w:szCs w:val="22"/>
          <w:lang w:val="en-US"/>
        </w:rPr>
      </w:pPr>
      <w:r w:rsidRPr="00822045">
        <w:rPr>
          <w:rFonts w:eastAsia="Calibri" w:cstheme="minorHAnsi"/>
          <w:sz w:val="22"/>
          <w:szCs w:val="22"/>
          <w:lang w:val="en-US"/>
        </w:rPr>
        <w:t>5.1.</w:t>
      </w:r>
      <w:r w:rsidR="000411E0">
        <w:rPr>
          <w:rFonts w:eastAsia="Calibri" w:cstheme="minorHAnsi"/>
          <w:sz w:val="22"/>
          <w:szCs w:val="22"/>
          <w:lang w:val="en-US"/>
        </w:rPr>
        <w:tab/>
      </w:r>
      <w:r w:rsidR="00EE026C">
        <w:rPr>
          <w:rFonts w:eastAsia="Calibri" w:cstheme="minorHAnsi"/>
          <w:sz w:val="22"/>
          <w:szCs w:val="22"/>
          <w:lang w:val="en-US"/>
        </w:rPr>
        <w:t xml:space="preserve">This Resolution shall </w:t>
      </w:r>
      <w:ins w:id="72" w:author="Nadia Bouffard" w:date="2023-11-06T15:53:00Z">
        <w:r w:rsidR="00214963" w:rsidRPr="00214963">
          <w:rPr>
            <w:rFonts w:eastAsia="Calibri" w:cstheme="minorHAnsi"/>
            <w:b/>
            <w:bCs/>
            <w:sz w:val="22"/>
            <w:szCs w:val="22"/>
            <w:lang w:val="en-US"/>
          </w:rPr>
          <w:t>[</w:t>
        </w:r>
      </w:ins>
      <w:r w:rsidR="00214963">
        <w:rPr>
          <w:rFonts w:eastAsia="Calibri" w:cstheme="minorHAnsi"/>
          <w:sz w:val="22"/>
          <w:szCs w:val="22"/>
          <w:lang w:val="en-US"/>
        </w:rPr>
        <w:t>initially</w:t>
      </w:r>
      <w:ins w:id="73" w:author="Nadia Bouffard" w:date="2023-11-06T15:53:00Z">
        <w:r w:rsidR="00214963" w:rsidRPr="00214963">
          <w:rPr>
            <w:rFonts w:eastAsia="Calibri" w:cstheme="minorHAnsi"/>
            <w:b/>
            <w:bCs/>
            <w:sz w:val="22"/>
            <w:szCs w:val="22"/>
            <w:lang w:val="en-US"/>
          </w:rPr>
          <w:t>]</w:t>
        </w:r>
      </w:ins>
      <w:r w:rsidR="00214963">
        <w:rPr>
          <w:rFonts w:eastAsia="Calibri" w:cstheme="minorHAnsi"/>
          <w:sz w:val="22"/>
          <w:szCs w:val="22"/>
          <w:lang w:val="en-US"/>
        </w:rPr>
        <w:t xml:space="preserve"> </w:t>
      </w:r>
      <w:r w:rsidR="00EE026C">
        <w:rPr>
          <w:rFonts w:eastAsia="Calibri" w:cstheme="minorHAnsi"/>
          <w:sz w:val="22"/>
          <w:szCs w:val="22"/>
          <w:lang w:val="en-US"/>
        </w:rPr>
        <w:t xml:space="preserve">be implemented for the following </w:t>
      </w:r>
      <w:r w:rsidR="005D0260">
        <w:rPr>
          <w:rFonts w:eastAsia="Calibri" w:cstheme="minorHAnsi"/>
          <w:sz w:val="22"/>
          <w:szCs w:val="22"/>
          <w:lang w:val="en-US"/>
        </w:rPr>
        <w:t xml:space="preserve">fish </w:t>
      </w:r>
      <w:r w:rsidR="00EE026C">
        <w:rPr>
          <w:rFonts w:eastAsia="Calibri" w:cstheme="minorHAnsi"/>
          <w:sz w:val="22"/>
          <w:szCs w:val="22"/>
          <w:lang w:val="en-US"/>
        </w:rPr>
        <w:t>stocks</w:t>
      </w:r>
      <w:r w:rsidR="00D2754D">
        <w:rPr>
          <w:rStyle w:val="FootnoteReference"/>
          <w:rFonts w:eastAsia="Calibri" w:cstheme="minorHAnsi"/>
          <w:sz w:val="22"/>
          <w:szCs w:val="22"/>
          <w:lang w:val="en-US"/>
        </w:rPr>
        <w:footnoteReference w:id="4"/>
      </w:r>
      <w:r w:rsidR="000234AC">
        <w:rPr>
          <w:rFonts w:eastAsia="Calibri" w:cstheme="minorHAnsi"/>
          <w:sz w:val="22"/>
          <w:szCs w:val="22"/>
          <w:lang w:val="en-US"/>
        </w:rPr>
        <w:t>:</w:t>
      </w:r>
    </w:p>
    <w:p w14:paraId="0F79E135" w14:textId="25A14B42" w:rsidR="000234AC" w:rsidRPr="000234AC" w:rsidRDefault="000234AC" w:rsidP="00716114">
      <w:pPr>
        <w:autoSpaceDE w:val="0"/>
        <w:autoSpaceDN w:val="0"/>
        <w:adjustRightInd w:val="0"/>
        <w:spacing w:after="0" w:line="240" w:lineRule="auto"/>
        <w:ind w:left="720"/>
        <w:rPr>
          <w:rFonts w:ascii="Calibri" w:hAnsi="Calibri" w:cs="Calibri"/>
          <w:color w:val="000000"/>
          <w:lang w:val="en-US"/>
        </w:rPr>
      </w:pPr>
      <w:r w:rsidRPr="000234AC">
        <w:rPr>
          <w:rFonts w:ascii="Calibri" w:hAnsi="Calibri" w:cs="Calibri"/>
          <w:color w:val="000000"/>
          <w:lang w:val="en-US"/>
        </w:rPr>
        <w:t xml:space="preserve">a) Yellowfin </w:t>
      </w:r>
      <w:proofErr w:type="gramStart"/>
      <w:r w:rsidRPr="000234AC">
        <w:rPr>
          <w:rFonts w:ascii="Calibri" w:hAnsi="Calibri" w:cs="Calibri"/>
          <w:color w:val="000000"/>
          <w:lang w:val="en-US"/>
        </w:rPr>
        <w:t>tuna</w:t>
      </w:r>
      <w:r>
        <w:rPr>
          <w:rFonts w:ascii="Calibri" w:hAnsi="Calibri" w:cs="Calibri"/>
          <w:color w:val="000000"/>
          <w:lang w:val="en-US"/>
        </w:rPr>
        <w:t>;</w:t>
      </w:r>
      <w:proofErr w:type="gramEnd"/>
      <w:r w:rsidRPr="000234AC">
        <w:rPr>
          <w:rFonts w:ascii="Calibri" w:hAnsi="Calibri" w:cs="Calibri"/>
          <w:color w:val="000000"/>
          <w:lang w:val="en-US"/>
        </w:rPr>
        <w:t xml:space="preserve"> </w:t>
      </w:r>
    </w:p>
    <w:p w14:paraId="51C1761C" w14:textId="22FA21A4" w:rsidR="000234AC" w:rsidRPr="000234AC" w:rsidRDefault="000234AC" w:rsidP="00716114">
      <w:pPr>
        <w:autoSpaceDE w:val="0"/>
        <w:autoSpaceDN w:val="0"/>
        <w:adjustRightInd w:val="0"/>
        <w:spacing w:after="0" w:line="240" w:lineRule="auto"/>
        <w:ind w:left="720"/>
        <w:rPr>
          <w:rFonts w:ascii="Calibri" w:hAnsi="Calibri" w:cs="Calibri"/>
          <w:color w:val="000000"/>
          <w:lang w:val="en-US"/>
        </w:rPr>
      </w:pPr>
      <w:r w:rsidRPr="000234AC">
        <w:rPr>
          <w:rFonts w:ascii="Calibri" w:hAnsi="Calibri" w:cs="Calibri"/>
          <w:color w:val="000000"/>
          <w:lang w:val="en-US"/>
        </w:rPr>
        <w:t xml:space="preserve">b) </w:t>
      </w:r>
      <w:proofErr w:type="gramStart"/>
      <w:r w:rsidRPr="000234AC">
        <w:rPr>
          <w:rFonts w:ascii="Calibri" w:hAnsi="Calibri" w:cs="Calibri"/>
          <w:color w:val="000000"/>
          <w:lang w:val="en-US"/>
        </w:rPr>
        <w:t>Big</w:t>
      </w:r>
      <w:proofErr w:type="gramEnd"/>
      <w:r w:rsidRPr="000234AC">
        <w:rPr>
          <w:rFonts w:ascii="Calibri" w:hAnsi="Calibri" w:cs="Calibri"/>
          <w:color w:val="000000"/>
          <w:lang w:val="en-US"/>
        </w:rPr>
        <w:t xml:space="preserve"> eye tuna</w:t>
      </w:r>
      <w:r>
        <w:rPr>
          <w:rFonts w:ascii="Calibri" w:hAnsi="Calibri" w:cs="Calibri"/>
          <w:color w:val="000000"/>
          <w:lang w:val="en-US"/>
        </w:rPr>
        <w:t>;</w:t>
      </w:r>
      <w:r w:rsidRPr="000234AC">
        <w:rPr>
          <w:rFonts w:ascii="Calibri" w:hAnsi="Calibri" w:cs="Calibri"/>
          <w:color w:val="000000"/>
          <w:lang w:val="en-US"/>
        </w:rPr>
        <w:t xml:space="preserve"> </w:t>
      </w:r>
    </w:p>
    <w:p w14:paraId="05DCFCEF" w14:textId="34A49411" w:rsidR="000234AC" w:rsidRPr="000234AC" w:rsidRDefault="000234AC" w:rsidP="00716114">
      <w:pPr>
        <w:autoSpaceDE w:val="0"/>
        <w:autoSpaceDN w:val="0"/>
        <w:adjustRightInd w:val="0"/>
        <w:spacing w:after="0" w:line="240" w:lineRule="auto"/>
        <w:ind w:left="720"/>
        <w:rPr>
          <w:rFonts w:ascii="Calibri" w:hAnsi="Calibri" w:cs="Calibri"/>
          <w:color w:val="000000"/>
          <w:lang w:val="en-US"/>
        </w:rPr>
      </w:pPr>
      <w:r w:rsidRPr="000234AC">
        <w:rPr>
          <w:rFonts w:ascii="Calibri" w:hAnsi="Calibri" w:cs="Calibri"/>
          <w:color w:val="000000"/>
          <w:lang w:val="en-US"/>
        </w:rPr>
        <w:t xml:space="preserve">c) Skipjack </w:t>
      </w:r>
      <w:proofErr w:type="gramStart"/>
      <w:r w:rsidRPr="000234AC">
        <w:rPr>
          <w:rFonts w:ascii="Calibri" w:hAnsi="Calibri" w:cs="Calibri"/>
          <w:color w:val="000000"/>
          <w:lang w:val="en-US"/>
        </w:rPr>
        <w:t>tuna</w:t>
      </w:r>
      <w:r>
        <w:rPr>
          <w:rFonts w:ascii="Calibri" w:hAnsi="Calibri" w:cs="Calibri"/>
          <w:color w:val="000000"/>
          <w:lang w:val="en-US"/>
        </w:rPr>
        <w:t>;</w:t>
      </w:r>
      <w:proofErr w:type="gramEnd"/>
      <w:r w:rsidRPr="000234AC">
        <w:rPr>
          <w:rFonts w:ascii="Calibri" w:hAnsi="Calibri" w:cs="Calibri"/>
          <w:color w:val="000000"/>
          <w:lang w:val="en-US"/>
        </w:rPr>
        <w:t xml:space="preserve"> </w:t>
      </w:r>
    </w:p>
    <w:p w14:paraId="09E01613" w14:textId="556626FC" w:rsidR="000234AC" w:rsidRPr="000234AC" w:rsidRDefault="000234AC" w:rsidP="00716114">
      <w:pPr>
        <w:autoSpaceDE w:val="0"/>
        <w:autoSpaceDN w:val="0"/>
        <w:adjustRightInd w:val="0"/>
        <w:spacing w:after="0" w:line="240" w:lineRule="auto"/>
        <w:ind w:left="720"/>
        <w:rPr>
          <w:rFonts w:ascii="Calibri" w:hAnsi="Calibri" w:cs="Calibri"/>
          <w:color w:val="000000"/>
          <w:lang w:val="en-US"/>
        </w:rPr>
      </w:pPr>
      <w:r w:rsidRPr="000234AC">
        <w:rPr>
          <w:rFonts w:ascii="Calibri" w:hAnsi="Calibri" w:cs="Calibri"/>
          <w:color w:val="000000"/>
          <w:lang w:val="en-US"/>
        </w:rPr>
        <w:t>d) Albacore</w:t>
      </w:r>
      <w:r>
        <w:rPr>
          <w:rFonts w:ascii="Calibri" w:hAnsi="Calibri" w:cs="Calibri"/>
          <w:color w:val="000000"/>
          <w:lang w:val="en-US"/>
        </w:rPr>
        <w:t>; and,</w:t>
      </w:r>
      <w:r w:rsidRPr="000234AC">
        <w:rPr>
          <w:rFonts w:ascii="Calibri" w:hAnsi="Calibri" w:cs="Calibri"/>
          <w:color w:val="000000"/>
          <w:lang w:val="en-US"/>
        </w:rPr>
        <w:t xml:space="preserve"> </w:t>
      </w:r>
    </w:p>
    <w:p w14:paraId="02DED2BB" w14:textId="02D9B244" w:rsidR="00CB3048" w:rsidRDefault="000234AC" w:rsidP="00716114">
      <w:pPr>
        <w:pStyle w:val="CommentText"/>
        <w:ind w:left="720"/>
        <w:rPr>
          <w:rFonts w:eastAsia="Calibri" w:cstheme="minorHAnsi"/>
          <w:sz w:val="22"/>
          <w:szCs w:val="22"/>
          <w:lang w:val="en-US"/>
        </w:rPr>
      </w:pPr>
      <w:r w:rsidRPr="000234AC">
        <w:rPr>
          <w:rFonts w:ascii="Calibri" w:hAnsi="Calibri" w:cs="Calibri"/>
          <w:color w:val="000000"/>
          <w:sz w:val="22"/>
          <w:szCs w:val="22"/>
          <w:lang w:val="en-US"/>
        </w:rPr>
        <w:t>e) Swordfish</w:t>
      </w:r>
      <w:r w:rsidR="00CC5477" w:rsidRPr="00822045">
        <w:rPr>
          <w:rFonts w:eastAsia="Calibri" w:cstheme="minorHAnsi"/>
          <w:sz w:val="22"/>
          <w:szCs w:val="22"/>
          <w:lang w:val="en-US"/>
        </w:rPr>
        <w:t>.</w:t>
      </w:r>
      <w:r w:rsidR="00A728A9" w:rsidRPr="00822045">
        <w:rPr>
          <w:rFonts w:eastAsia="Calibri" w:cstheme="minorHAnsi"/>
          <w:sz w:val="22"/>
          <w:szCs w:val="22"/>
          <w:lang w:val="en-US"/>
        </w:rPr>
        <w:t xml:space="preserve">  </w:t>
      </w:r>
    </w:p>
    <w:p w14:paraId="2826F254" w14:textId="4A774FE0" w:rsidR="005244EE" w:rsidRDefault="005244EE" w:rsidP="000234AC">
      <w:pPr>
        <w:pStyle w:val="CommentText"/>
        <w:spacing w:after="0"/>
        <w:ind w:left="720" w:hanging="720"/>
        <w:rPr>
          <w:rFonts w:eastAsia="Calibri" w:cstheme="minorHAnsi"/>
          <w:sz w:val="22"/>
          <w:szCs w:val="22"/>
          <w:lang w:val="en-US"/>
        </w:rPr>
      </w:pPr>
      <w:r>
        <w:rPr>
          <w:rFonts w:eastAsia="Calibri" w:cstheme="minorHAnsi"/>
          <w:sz w:val="22"/>
          <w:szCs w:val="22"/>
          <w:lang w:val="en-US"/>
        </w:rPr>
        <w:t>OPTION 1</w:t>
      </w:r>
    </w:p>
    <w:p w14:paraId="5E402FD2" w14:textId="77777777" w:rsidR="005244EE" w:rsidRDefault="005244EE" w:rsidP="000234AC">
      <w:pPr>
        <w:pStyle w:val="CommentText"/>
        <w:spacing w:after="0"/>
        <w:ind w:left="720" w:hanging="720"/>
        <w:rPr>
          <w:rFonts w:eastAsia="Calibri" w:cstheme="minorHAnsi"/>
          <w:sz w:val="22"/>
          <w:szCs w:val="22"/>
          <w:lang w:val="en-US"/>
        </w:rPr>
      </w:pPr>
    </w:p>
    <w:p w14:paraId="26097036" w14:textId="5DA010C0" w:rsidR="005244EE" w:rsidRDefault="00214963" w:rsidP="000234AC">
      <w:pPr>
        <w:pStyle w:val="CommentText"/>
        <w:spacing w:after="0"/>
        <w:ind w:left="720" w:hanging="720"/>
        <w:rPr>
          <w:rFonts w:eastAsia="Calibri" w:cstheme="minorHAnsi"/>
          <w:sz w:val="22"/>
          <w:szCs w:val="22"/>
          <w:lang w:val="en-US"/>
        </w:rPr>
      </w:pPr>
      <w:ins w:id="74" w:author="Nadia Bouffard" w:date="2023-11-06T15:58:00Z">
        <w:r w:rsidRPr="005244EE">
          <w:rPr>
            <w:rFonts w:eastAsia="Calibri" w:cstheme="minorHAnsi"/>
            <w:b/>
            <w:bCs/>
            <w:sz w:val="22"/>
            <w:szCs w:val="22"/>
            <w:lang w:val="en-US"/>
          </w:rPr>
          <w:t>[</w:t>
        </w:r>
      </w:ins>
      <w:ins w:id="75" w:author="Nadia Bouffard" w:date="2022-08-29T13:14:00Z">
        <w:r w:rsidR="000234AC">
          <w:rPr>
            <w:rFonts w:eastAsia="Calibri" w:cstheme="minorHAnsi"/>
            <w:sz w:val="22"/>
            <w:szCs w:val="22"/>
            <w:lang w:val="en-US"/>
          </w:rPr>
          <w:t>5.2</w:t>
        </w:r>
        <w:r w:rsidR="000234AC">
          <w:rPr>
            <w:rFonts w:eastAsia="Calibri" w:cstheme="minorHAnsi"/>
            <w:sz w:val="22"/>
            <w:szCs w:val="22"/>
            <w:lang w:val="en-US"/>
          </w:rPr>
          <w:tab/>
        </w:r>
      </w:ins>
      <w:ins w:id="76" w:author="Nadia Bouffard" w:date="2023-11-21T10:39:00Z">
        <w:r w:rsidR="005244EE">
          <w:rPr>
            <w:rFonts w:eastAsia="Calibri" w:cstheme="minorHAnsi"/>
            <w:sz w:val="22"/>
            <w:szCs w:val="22"/>
            <w:lang w:val="en-US"/>
          </w:rPr>
          <w:t xml:space="preserve">Unless </w:t>
        </w:r>
      </w:ins>
      <w:ins w:id="77" w:author="Nadia Bouffard" w:date="2023-11-21T10:41:00Z">
        <w:r w:rsidR="003561FB">
          <w:rPr>
            <w:rFonts w:eastAsia="Calibri" w:cstheme="minorHAnsi"/>
            <w:sz w:val="22"/>
            <w:szCs w:val="22"/>
            <w:lang w:val="en-US"/>
          </w:rPr>
          <w:t xml:space="preserve">the Commission has adopted </w:t>
        </w:r>
      </w:ins>
      <w:ins w:id="78" w:author="Nadia Bouffard" w:date="2023-11-21T10:39:00Z">
        <w:r w:rsidR="005244EE">
          <w:rPr>
            <w:rFonts w:eastAsia="Calibri" w:cstheme="minorHAnsi"/>
            <w:sz w:val="22"/>
            <w:szCs w:val="22"/>
            <w:lang w:val="en-US"/>
          </w:rPr>
          <w:t xml:space="preserve">an alternative allocation regime </w:t>
        </w:r>
      </w:ins>
      <w:ins w:id="79" w:author="Nadia Bouffard" w:date="2023-11-21T10:40:00Z">
        <w:r w:rsidR="005244EE">
          <w:rPr>
            <w:rFonts w:eastAsia="Calibri" w:cstheme="minorHAnsi"/>
            <w:sz w:val="22"/>
            <w:szCs w:val="22"/>
            <w:lang w:val="en-US"/>
          </w:rPr>
          <w:t>for the remaining fish stocks, t</w:t>
        </w:r>
      </w:ins>
      <w:ins w:id="80" w:author="Nadia Bouffard" w:date="2023-11-21T10:34:00Z">
        <w:r w:rsidR="005244EE">
          <w:rPr>
            <w:rFonts w:eastAsia="Calibri" w:cstheme="minorHAnsi"/>
            <w:sz w:val="22"/>
            <w:szCs w:val="22"/>
            <w:lang w:val="en-US"/>
          </w:rPr>
          <w:t>he Commission shal</w:t>
        </w:r>
      </w:ins>
      <w:ins w:id="81" w:author="Nadia Bouffard" w:date="2023-11-21T10:35:00Z">
        <w:r w:rsidR="005244EE">
          <w:rPr>
            <w:rFonts w:eastAsia="Calibri" w:cstheme="minorHAnsi"/>
            <w:sz w:val="22"/>
            <w:szCs w:val="22"/>
            <w:lang w:val="en-US"/>
          </w:rPr>
          <w:t>l prioritize the gradual implementation of th</w:t>
        </w:r>
      </w:ins>
      <w:ins w:id="82" w:author="Nadia Bouffard" w:date="2023-11-21T10:40:00Z">
        <w:r w:rsidR="005244EE">
          <w:rPr>
            <w:rFonts w:eastAsia="Calibri" w:cstheme="minorHAnsi"/>
            <w:sz w:val="22"/>
            <w:szCs w:val="22"/>
            <w:lang w:val="en-US"/>
          </w:rPr>
          <w:t>is Resolution</w:t>
        </w:r>
      </w:ins>
      <w:ins w:id="83" w:author="Nadia Bouffard" w:date="2023-11-21T10:35:00Z">
        <w:r w:rsidR="005244EE">
          <w:rPr>
            <w:rFonts w:eastAsia="Calibri" w:cstheme="minorHAnsi"/>
            <w:sz w:val="22"/>
            <w:szCs w:val="22"/>
            <w:lang w:val="en-US"/>
          </w:rPr>
          <w:t xml:space="preserve"> to the following remaining fish stocks:</w:t>
        </w:r>
      </w:ins>
    </w:p>
    <w:p w14:paraId="5C83E728" w14:textId="77777777" w:rsidR="005244EE" w:rsidRDefault="005244EE" w:rsidP="000234AC">
      <w:pPr>
        <w:pStyle w:val="CommentText"/>
        <w:spacing w:after="0"/>
        <w:ind w:left="720" w:hanging="720"/>
        <w:rPr>
          <w:rFonts w:eastAsia="Calibri" w:cstheme="minorHAnsi"/>
          <w:sz w:val="22"/>
          <w:szCs w:val="22"/>
          <w:lang w:val="en-US"/>
        </w:rPr>
      </w:pPr>
    </w:p>
    <w:p w14:paraId="3F8FE05B" w14:textId="52768142" w:rsidR="005244EE" w:rsidRPr="000234AC" w:rsidRDefault="005244EE" w:rsidP="005244EE">
      <w:pPr>
        <w:autoSpaceDE w:val="0"/>
        <w:autoSpaceDN w:val="0"/>
        <w:adjustRightInd w:val="0"/>
        <w:spacing w:after="0" w:line="240" w:lineRule="auto"/>
        <w:ind w:left="720"/>
        <w:rPr>
          <w:rFonts w:ascii="Calibri" w:hAnsi="Calibri" w:cs="Calibri"/>
          <w:color w:val="000000"/>
          <w:lang w:val="en-US"/>
        </w:rPr>
      </w:pPr>
      <w:r w:rsidRPr="000234AC">
        <w:rPr>
          <w:rFonts w:ascii="Calibri" w:hAnsi="Calibri" w:cs="Calibri"/>
          <w:color w:val="000000"/>
          <w:lang w:val="en-US"/>
        </w:rPr>
        <w:t xml:space="preserve">(a) Indo-Pacific Blue Marlin </w:t>
      </w:r>
    </w:p>
    <w:p w14:paraId="0D9ED0EA" w14:textId="77777777" w:rsidR="005244EE" w:rsidRPr="000234AC" w:rsidRDefault="005244EE" w:rsidP="005244EE">
      <w:pPr>
        <w:autoSpaceDE w:val="0"/>
        <w:autoSpaceDN w:val="0"/>
        <w:adjustRightInd w:val="0"/>
        <w:spacing w:after="0" w:line="240" w:lineRule="auto"/>
        <w:ind w:left="720"/>
        <w:rPr>
          <w:rFonts w:ascii="Calibri" w:hAnsi="Calibri" w:cs="Calibri"/>
          <w:color w:val="000000"/>
          <w:lang w:val="en-US"/>
        </w:rPr>
      </w:pPr>
      <w:r w:rsidRPr="000234AC">
        <w:rPr>
          <w:rFonts w:ascii="Calibri" w:hAnsi="Calibri" w:cs="Calibri"/>
          <w:color w:val="000000"/>
          <w:lang w:val="en-US"/>
        </w:rPr>
        <w:t xml:space="preserve">(b) Black Marlin </w:t>
      </w:r>
    </w:p>
    <w:p w14:paraId="20C149EC" w14:textId="77777777" w:rsidR="005244EE" w:rsidRDefault="005244EE" w:rsidP="005244EE">
      <w:pPr>
        <w:autoSpaceDE w:val="0"/>
        <w:autoSpaceDN w:val="0"/>
        <w:adjustRightInd w:val="0"/>
        <w:spacing w:after="0" w:line="240" w:lineRule="auto"/>
        <w:ind w:left="720"/>
        <w:rPr>
          <w:ins w:id="84" w:author="Nadia Bouffard" w:date="2023-05-25T11:21:00Z"/>
          <w:rFonts w:ascii="Calibri" w:hAnsi="Calibri" w:cs="Calibri"/>
          <w:color w:val="000000"/>
          <w:lang w:val="en-US"/>
        </w:rPr>
      </w:pPr>
      <w:r>
        <w:rPr>
          <w:rFonts w:ascii="Calibri" w:hAnsi="Calibri" w:cs="Calibri"/>
          <w:color w:val="000000"/>
          <w:lang w:val="en-US"/>
        </w:rPr>
        <w:t>(c)</w:t>
      </w:r>
      <w:r w:rsidRPr="000234AC">
        <w:rPr>
          <w:rFonts w:ascii="Calibri" w:hAnsi="Calibri" w:cs="Calibri"/>
          <w:color w:val="000000"/>
          <w:lang w:val="en-US"/>
        </w:rPr>
        <w:t xml:space="preserve"> Striped marlin </w:t>
      </w:r>
    </w:p>
    <w:p w14:paraId="323D9CF4" w14:textId="77777777" w:rsidR="005244EE" w:rsidRDefault="005244EE" w:rsidP="005244EE">
      <w:pPr>
        <w:pStyle w:val="CommentText"/>
        <w:spacing w:after="0"/>
        <w:ind w:left="720"/>
        <w:rPr>
          <w:rFonts w:eastAsia="Calibri" w:cstheme="minorHAnsi"/>
          <w:sz w:val="22"/>
          <w:szCs w:val="22"/>
          <w:lang w:val="en-US"/>
        </w:rPr>
      </w:pPr>
      <w:r w:rsidRPr="000234AC">
        <w:rPr>
          <w:rFonts w:ascii="Calibri" w:hAnsi="Calibri" w:cs="Calibri"/>
          <w:color w:val="000000"/>
          <w:sz w:val="22"/>
          <w:szCs w:val="22"/>
          <w:lang w:val="en-US"/>
        </w:rPr>
        <w:t>(</w:t>
      </w:r>
      <w:r>
        <w:rPr>
          <w:rFonts w:ascii="Calibri" w:hAnsi="Calibri" w:cs="Calibri"/>
          <w:color w:val="000000"/>
          <w:sz w:val="22"/>
          <w:szCs w:val="22"/>
          <w:lang w:val="en-US"/>
        </w:rPr>
        <w:t>d</w:t>
      </w:r>
      <w:r w:rsidRPr="000234AC">
        <w:rPr>
          <w:rFonts w:ascii="Calibri" w:hAnsi="Calibri" w:cs="Calibri"/>
          <w:color w:val="000000"/>
          <w:sz w:val="22"/>
          <w:szCs w:val="22"/>
          <w:lang w:val="en-US"/>
        </w:rPr>
        <w:t>) Indo-Pacific sailfish</w:t>
      </w:r>
    </w:p>
    <w:p w14:paraId="00BB1BA7" w14:textId="77777777" w:rsidR="005244EE" w:rsidRPr="000234AC" w:rsidDel="00214963" w:rsidRDefault="005244EE" w:rsidP="005244EE">
      <w:pPr>
        <w:autoSpaceDE w:val="0"/>
        <w:autoSpaceDN w:val="0"/>
        <w:adjustRightInd w:val="0"/>
        <w:spacing w:after="0" w:line="240" w:lineRule="auto"/>
        <w:ind w:left="720"/>
        <w:rPr>
          <w:del w:id="85" w:author="Nadia Bouffard" w:date="2023-11-06T15:59:00Z"/>
          <w:rFonts w:ascii="Calibri" w:hAnsi="Calibri" w:cs="Calibri"/>
          <w:color w:val="000000"/>
          <w:lang w:val="en-US"/>
        </w:rPr>
      </w:pPr>
      <w:ins w:id="86" w:author="Nadia Bouffard" w:date="2023-11-13T12:57:00Z">
        <w:r w:rsidRPr="00206ED3">
          <w:rPr>
            <w:rFonts w:ascii="Calibri" w:hAnsi="Calibri" w:cs="Calibri"/>
            <w:b/>
            <w:bCs/>
            <w:color w:val="000000"/>
            <w:lang w:val="en-US"/>
          </w:rPr>
          <w:t>[</w:t>
        </w:r>
      </w:ins>
      <w:r w:rsidRPr="000234AC">
        <w:rPr>
          <w:rFonts w:ascii="Calibri" w:hAnsi="Calibri" w:cs="Calibri"/>
          <w:color w:val="000000"/>
          <w:lang w:val="en-US"/>
        </w:rPr>
        <w:t>(</w:t>
      </w:r>
      <w:r>
        <w:rPr>
          <w:rFonts w:ascii="Calibri" w:hAnsi="Calibri" w:cs="Calibri"/>
          <w:color w:val="000000"/>
          <w:lang w:val="en-US"/>
        </w:rPr>
        <w:t>e</w:t>
      </w:r>
      <w:r w:rsidRPr="000234AC">
        <w:rPr>
          <w:rFonts w:ascii="Calibri" w:hAnsi="Calibri" w:cs="Calibri"/>
          <w:color w:val="000000"/>
          <w:lang w:val="en-US"/>
        </w:rPr>
        <w:t>) Long tail tun</w:t>
      </w:r>
      <w:r>
        <w:rPr>
          <w:rFonts w:ascii="Calibri" w:hAnsi="Calibri" w:cs="Calibri"/>
          <w:color w:val="000000"/>
          <w:lang w:val="en-US"/>
        </w:rPr>
        <w:t>a</w:t>
      </w:r>
      <w:del w:id="87" w:author="Nadia Bouffard" w:date="2023-11-06T15:59:00Z">
        <w:r w:rsidRPr="000234AC" w:rsidDel="00214963">
          <w:rPr>
            <w:rFonts w:ascii="Calibri" w:hAnsi="Calibri" w:cs="Calibri"/>
            <w:color w:val="000000"/>
            <w:lang w:val="en-US"/>
          </w:rPr>
          <w:delText xml:space="preserve"> </w:delText>
        </w:r>
      </w:del>
    </w:p>
    <w:p w14:paraId="2520956F" w14:textId="77777777" w:rsidR="005244EE" w:rsidRPr="000234AC" w:rsidRDefault="005244EE" w:rsidP="005244EE">
      <w:pPr>
        <w:autoSpaceDE w:val="0"/>
        <w:autoSpaceDN w:val="0"/>
        <w:adjustRightInd w:val="0"/>
        <w:spacing w:after="0" w:line="240" w:lineRule="auto"/>
        <w:ind w:left="720"/>
        <w:rPr>
          <w:rFonts w:ascii="Calibri" w:hAnsi="Calibri" w:cs="Calibri"/>
          <w:color w:val="000000"/>
          <w:lang w:val="en-US"/>
        </w:rPr>
      </w:pPr>
      <w:r>
        <w:rPr>
          <w:rFonts w:ascii="Calibri" w:hAnsi="Calibri" w:cs="Calibri"/>
          <w:color w:val="000000"/>
          <w:lang w:val="en-US"/>
        </w:rPr>
        <w:t>(f)</w:t>
      </w:r>
      <w:r w:rsidRPr="000234AC">
        <w:rPr>
          <w:rFonts w:ascii="Calibri" w:hAnsi="Calibri" w:cs="Calibri"/>
          <w:color w:val="000000"/>
          <w:lang w:val="en-US"/>
        </w:rPr>
        <w:t xml:space="preserve"> Kawakawa </w:t>
      </w:r>
    </w:p>
    <w:p w14:paraId="6E118CE7" w14:textId="77777777" w:rsidR="005244EE" w:rsidRPr="000234AC" w:rsidRDefault="005244EE" w:rsidP="005244EE">
      <w:pPr>
        <w:autoSpaceDE w:val="0"/>
        <w:autoSpaceDN w:val="0"/>
        <w:adjustRightInd w:val="0"/>
        <w:spacing w:after="0" w:line="240" w:lineRule="auto"/>
        <w:ind w:left="720"/>
        <w:rPr>
          <w:rFonts w:ascii="Calibri" w:hAnsi="Calibri" w:cs="Calibri"/>
          <w:color w:val="000000"/>
          <w:lang w:val="en-US"/>
        </w:rPr>
      </w:pPr>
      <w:r w:rsidRPr="000234AC">
        <w:rPr>
          <w:rFonts w:ascii="Calibri" w:hAnsi="Calibri" w:cs="Calibri"/>
          <w:color w:val="000000"/>
          <w:lang w:val="en-US"/>
        </w:rPr>
        <w:t>(</w:t>
      </w:r>
      <w:r>
        <w:rPr>
          <w:rFonts w:ascii="Calibri" w:hAnsi="Calibri" w:cs="Calibri"/>
          <w:color w:val="000000"/>
          <w:lang w:val="en-US"/>
        </w:rPr>
        <w:t>g</w:t>
      </w:r>
      <w:r w:rsidRPr="000234AC">
        <w:rPr>
          <w:rFonts w:ascii="Calibri" w:hAnsi="Calibri" w:cs="Calibri"/>
          <w:color w:val="000000"/>
          <w:lang w:val="en-US"/>
        </w:rPr>
        <w:t xml:space="preserve">) Frigate tuna </w:t>
      </w:r>
    </w:p>
    <w:p w14:paraId="32576D7F" w14:textId="77777777" w:rsidR="005244EE" w:rsidRPr="000234AC" w:rsidRDefault="005244EE" w:rsidP="005244EE">
      <w:pPr>
        <w:autoSpaceDE w:val="0"/>
        <w:autoSpaceDN w:val="0"/>
        <w:adjustRightInd w:val="0"/>
        <w:spacing w:after="0" w:line="240" w:lineRule="auto"/>
        <w:ind w:left="720"/>
        <w:rPr>
          <w:rFonts w:ascii="Calibri" w:hAnsi="Calibri" w:cs="Calibri"/>
          <w:color w:val="000000"/>
          <w:lang w:val="en-US"/>
        </w:rPr>
      </w:pPr>
      <w:r w:rsidRPr="000234AC">
        <w:rPr>
          <w:rFonts w:ascii="Calibri" w:hAnsi="Calibri" w:cs="Calibri"/>
          <w:color w:val="000000"/>
          <w:lang w:val="en-US"/>
        </w:rPr>
        <w:t>(</w:t>
      </w:r>
      <w:r>
        <w:rPr>
          <w:rFonts w:ascii="Calibri" w:hAnsi="Calibri" w:cs="Calibri"/>
          <w:color w:val="000000"/>
          <w:lang w:val="en-US"/>
        </w:rPr>
        <w:t>h</w:t>
      </w:r>
      <w:r w:rsidRPr="000234AC">
        <w:rPr>
          <w:rFonts w:ascii="Calibri" w:hAnsi="Calibri" w:cs="Calibri"/>
          <w:color w:val="000000"/>
          <w:lang w:val="en-US"/>
        </w:rPr>
        <w:t xml:space="preserve">) Bullet tuna </w:t>
      </w:r>
    </w:p>
    <w:p w14:paraId="5F106ED6" w14:textId="77777777" w:rsidR="005244EE" w:rsidRPr="000234AC" w:rsidRDefault="005244EE" w:rsidP="005244EE">
      <w:pPr>
        <w:autoSpaceDE w:val="0"/>
        <w:autoSpaceDN w:val="0"/>
        <w:adjustRightInd w:val="0"/>
        <w:spacing w:after="0" w:line="240" w:lineRule="auto"/>
        <w:ind w:left="720"/>
        <w:rPr>
          <w:rFonts w:ascii="Calibri" w:hAnsi="Calibri" w:cs="Calibri"/>
          <w:color w:val="000000"/>
          <w:lang w:val="en-US"/>
        </w:rPr>
      </w:pPr>
      <w:r w:rsidRPr="000234AC">
        <w:rPr>
          <w:rFonts w:ascii="Calibri" w:hAnsi="Calibri" w:cs="Calibri"/>
          <w:color w:val="000000"/>
          <w:lang w:val="en-US"/>
        </w:rPr>
        <w:t>(</w:t>
      </w:r>
      <w:proofErr w:type="spellStart"/>
      <w:r>
        <w:rPr>
          <w:rFonts w:ascii="Calibri" w:hAnsi="Calibri" w:cs="Calibri"/>
          <w:color w:val="000000"/>
          <w:lang w:val="en-US"/>
        </w:rPr>
        <w:t>i</w:t>
      </w:r>
      <w:proofErr w:type="spellEnd"/>
      <w:r w:rsidRPr="000234AC">
        <w:rPr>
          <w:rFonts w:ascii="Calibri" w:hAnsi="Calibri" w:cs="Calibri"/>
          <w:color w:val="000000"/>
          <w:lang w:val="en-US"/>
        </w:rPr>
        <w:t xml:space="preserve">) Narrow barred Spanish mackerel </w:t>
      </w:r>
    </w:p>
    <w:p w14:paraId="1478EF72" w14:textId="5FB3344C" w:rsidR="005244EE" w:rsidRPr="000234AC" w:rsidRDefault="005244EE" w:rsidP="005244EE">
      <w:pPr>
        <w:autoSpaceDE w:val="0"/>
        <w:autoSpaceDN w:val="0"/>
        <w:adjustRightInd w:val="0"/>
        <w:spacing w:after="0" w:line="240" w:lineRule="auto"/>
        <w:ind w:left="720"/>
        <w:rPr>
          <w:rFonts w:ascii="Calibri" w:hAnsi="Calibri" w:cs="Calibri"/>
          <w:color w:val="000000"/>
          <w:lang w:val="en-US"/>
        </w:rPr>
      </w:pPr>
      <w:r w:rsidRPr="000234AC">
        <w:rPr>
          <w:rFonts w:ascii="Calibri" w:hAnsi="Calibri" w:cs="Calibri"/>
          <w:color w:val="000000"/>
          <w:lang w:val="en-US"/>
        </w:rPr>
        <w:t>(</w:t>
      </w:r>
      <w:r>
        <w:rPr>
          <w:rFonts w:ascii="Calibri" w:hAnsi="Calibri" w:cs="Calibri"/>
          <w:color w:val="000000"/>
          <w:lang w:val="en-US"/>
        </w:rPr>
        <w:t>j</w:t>
      </w:r>
      <w:r w:rsidRPr="000234AC">
        <w:rPr>
          <w:rFonts w:ascii="Calibri" w:hAnsi="Calibri" w:cs="Calibri"/>
          <w:color w:val="000000"/>
          <w:lang w:val="en-US"/>
        </w:rPr>
        <w:t>) Indo-Pacific king mackerel</w:t>
      </w:r>
      <w:r w:rsidR="00F42E2C">
        <w:rPr>
          <w:rFonts w:ascii="Calibri" w:hAnsi="Calibri" w:cs="Calibri"/>
          <w:color w:val="000000"/>
          <w:lang w:val="en-US"/>
        </w:rPr>
        <w:t>.</w:t>
      </w:r>
      <w:ins w:id="88" w:author="Nadia Bouffard" w:date="2023-11-06T15:59:00Z">
        <w:r w:rsidRPr="00214963">
          <w:rPr>
            <w:rFonts w:ascii="Calibri" w:hAnsi="Calibri" w:cs="Calibri"/>
            <w:b/>
            <w:bCs/>
            <w:color w:val="000000"/>
            <w:lang w:val="en-US"/>
          </w:rPr>
          <w:t>]</w:t>
        </w:r>
      </w:ins>
      <w:r w:rsidRPr="000234AC">
        <w:rPr>
          <w:rFonts w:ascii="Calibri" w:hAnsi="Calibri" w:cs="Calibri"/>
          <w:color w:val="000000"/>
          <w:lang w:val="en-US"/>
        </w:rPr>
        <w:t xml:space="preserve"> </w:t>
      </w:r>
    </w:p>
    <w:p w14:paraId="6D65F30D" w14:textId="77777777" w:rsidR="005244EE" w:rsidRDefault="005244EE" w:rsidP="000234AC">
      <w:pPr>
        <w:pStyle w:val="CommentText"/>
        <w:spacing w:after="0"/>
        <w:ind w:left="720" w:hanging="720"/>
        <w:rPr>
          <w:rFonts w:eastAsia="Calibri" w:cstheme="minorHAnsi"/>
          <w:sz w:val="22"/>
          <w:szCs w:val="22"/>
          <w:lang w:val="en-US"/>
        </w:rPr>
      </w:pPr>
    </w:p>
    <w:p w14:paraId="1C67BD28" w14:textId="1627B05C" w:rsidR="005244EE" w:rsidRDefault="005244EE" w:rsidP="005244EE">
      <w:pPr>
        <w:pStyle w:val="CommentText"/>
        <w:spacing w:after="0"/>
        <w:ind w:left="720" w:hanging="720"/>
        <w:rPr>
          <w:rFonts w:eastAsia="Calibri" w:cstheme="minorHAnsi"/>
          <w:sz w:val="22"/>
          <w:szCs w:val="22"/>
          <w:lang w:val="en-US"/>
        </w:rPr>
      </w:pPr>
      <w:r>
        <w:rPr>
          <w:rFonts w:eastAsia="Calibri" w:cstheme="minorHAnsi"/>
          <w:sz w:val="22"/>
          <w:szCs w:val="22"/>
          <w:lang w:val="en-US"/>
        </w:rPr>
        <w:t>OPTION 2</w:t>
      </w:r>
    </w:p>
    <w:p w14:paraId="0BA58195" w14:textId="77777777" w:rsidR="005244EE" w:rsidRDefault="005244EE" w:rsidP="005244EE">
      <w:pPr>
        <w:pStyle w:val="CommentText"/>
        <w:spacing w:after="0"/>
        <w:ind w:left="720" w:hanging="720"/>
        <w:rPr>
          <w:rFonts w:eastAsia="Calibri" w:cstheme="minorHAnsi"/>
          <w:sz w:val="22"/>
          <w:szCs w:val="22"/>
          <w:lang w:val="en-US"/>
        </w:rPr>
      </w:pPr>
    </w:p>
    <w:p w14:paraId="44D156CA" w14:textId="69BEAD09" w:rsidR="000234AC" w:rsidRDefault="005244EE" w:rsidP="00716114">
      <w:pPr>
        <w:pStyle w:val="CommentText"/>
        <w:spacing w:after="0"/>
        <w:ind w:left="720" w:hanging="720"/>
        <w:rPr>
          <w:ins w:id="89" w:author="Nadia Bouffard" w:date="2022-08-29T13:15:00Z"/>
          <w:rFonts w:eastAsia="Calibri" w:cstheme="minorHAnsi"/>
          <w:sz w:val="22"/>
          <w:szCs w:val="22"/>
          <w:lang w:val="en-US"/>
        </w:rPr>
      </w:pPr>
      <w:ins w:id="90" w:author="Nadia Bouffard" w:date="2023-11-21T10:31:00Z">
        <w:r w:rsidRPr="005244EE">
          <w:rPr>
            <w:rFonts w:eastAsia="Calibri" w:cstheme="minorHAnsi"/>
            <w:b/>
            <w:bCs/>
            <w:sz w:val="22"/>
            <w:szCs w:val="22"/>
            <w:lang w:val="en-US"/>
          </w:rPr>
          <w:t>[</w:t>
        </w:r>
        <w:r>
          <w:rPr>
            <w:rFonts w:eastAsia="Calibri" w:cstheme="minorHAnsi"/>
            <w:sz w:val="22"/>
            <w:szCs w:val="22"/>
            <w:lang w:val="en-US"/>
          </w:rPr>
          <w:t>5.2</w:t>
        </w:r>
        <w:r>
          <w:rPr>
            <w:rFonts w:eastAsia="Calibri" w:cstheme="minorHAnsi"/>
            <w:sz w:val="22"/>
            <w:szCs w:val="22"/>
            <w:lang w:val="en-US"/>
          </w:rPr>
          <w:tab/>
          <w:t>The Commission [may / shall]</w:t>
        </w:r>
      </w:ins>
      <w:r w:rsidR="000234AC">
        <w:rPr>
          <w:rFonts w:eastAsia="Calibri" w:cstheme="minorHAnsi"/>
          <w:sz w:val="22"/>
          <w:szCs w:val="22"/>
          <w:lang w:val="en-US"/>
        </w:rPr>
        <w:t xml:space="preserve"> </w:t>
      </w:r>
      <w:ins w:id="91" w:author="Nadia Bouffard" w:date="2023-11-06T15:57:00Z">
        <w:r w:rsidR="00214963">
          <w:rPr>
            <w:rFonts w:eastAsia="Calibri" w:cstheme="minorHAnsi"/>
            <w:sz w:val="22"/>
            <w:szCs w:val="22"/>
            <w:lang w:val="en-US"/>
          </w:rPr>
          <w:t xml:space="preserve">apply this </w:t>
        </w:r>
      </w:ins>
      <w:ins w:id="92" w:author="Nadia Bouffard" w:date="2023-11-13T16:11:00Z">
        <w:r w:rsidR="0089320A">
          <w:rPr>
            <w:rFonts w:eastAsia="Calibri" w:cstheme="minorHAnsi"/>
            <w:sz w:val="22"/>
            <w:szCs w:val="22"/>
            <w:lang w:val="en-US"/>
          </w:rPr>
          <w:t>R</w:t>
        </w:r>
      </w:ins>
      <w:ins w:id="93" w:author="Nadia Bouffard" w:date="2023-11-06T15:57:00Z">
        <w:r w:rsidR="00214963">
          <w:rPr>
            <w:rFonts w:eastAsia="Calibri" w:cstheme="minorHAnsi"/>
            <w:sz w:val="22"/>
            <w:szCs w:val="22"/>
            <w:lang w:val="en-US"/>
          </w:rPr>
          <w:t>e</w:t>
        </w:r>
      </w:ins>
      <w:ins w:id="94" w:author="Nadia Bouffard" w:date="2023-11-21T11:34:00Z">
        <w:r w:rsidR="00DE3779">
          <w:rPr>
            <w:rFonts w:eastAsia="Calibri" w:cstheme="minorHAnsi"/>
            <w:sz w:val="22"/>
            <w:szCs w:val="22"/>
            <w:lang w:val="en-US"/>
          </w:rPr>
          <w:t>solution</w:t>
        </w:r>
      </w:ins>
      <w:ins w:id="95" w:author="Nadia Bouffard" w:date="2023-11-06T15:57:00Z">
        <w:r w:rsidR="00214963">
          <w:rPr>
            <w:rFonts w:eastAsia="Calibri" w:cstheme="minorHAnsi"/>
            <w:sz w:val="22"/>
            <w:szCs w:val="22"/>
            <w:lang w:val="en-US"/>
          </w:rPr>
          <w:t xml:space="preserve"> to, or develop an alternative</w:t>
        </w:r>
      </w:ins>
      <w:ins w:id="96" w:author="Nadia Bouffard" w:date="2023-11-06T16:02:00Z">
        <w:r w:rsidR="002D6141">
          <w:rPr>
            <w:rFonts w:eastAsia="Calibri" w:cstheme="minorHAnsi"/>
            <w:sz w:val="22"/>
            <w:szCs w:val="22"/>
            <w:lang w:val="en-US"/>
          </w:rPr>
          <w:t xml:space="preserve"> regime</w:t>
        </w:r>
      </w:ins>
      <w:ins w:id="97" w:author="Nadia Bouffard" w:date="2023-11-06T15:57:00Z">
        <w:r w:rsidR="00214963">
          <w:rPr>
            <w:rFonts w:eastAsia="Calibri" w:cstheme="minorHAnsi"/>
            <w:sz w:val="22"/>
            <w:szCs w:val="22"/>
            <w:lang w:val="en-US"/>
          </w:rPr>
          <w:t xml:space="preserve"> for other IOTC stocks, </w:t>
        </w:r>
        <w:proofErr w:type="gramStart"/>
        <w:r w:rsidR="00214963">
          <w:rPr>
            <w:rFonts w:eastAsia="Calibri" w:cstheme="minorHAnsi"/>
            <w:sz w:val="22"/>
            <w:szCs w:val="22"/>
            <w:lang w:val="en-US"/>
          </w:rPr>
          <w:t>taking into account</w:t>
        </w:r>
        <w:proofErr w:type="gramEnd"/>
        <w:r w:rsidR="00214963">
          <w:rPr>
            <w:rFonts w:eastAsia="Calibri" w:cstheme="minorHAnsi"/>
            <w:sz w:val="22"/>
            <w:szCs w:val="22"/>
            <w:lang w:val="en-US"/>
          </w:rPr>
          <w:t xml:space="preserve"> the advice of the Scientific C</w:t>
        </w:r>
      </w:ins>
      <w:ins w:id="98" w:author="Nadia Bouffard" w:date="2023-11-06T15:58:00Z">
        <w:r w:rsidR="00214963">
          <w:rPr>
            <w:rFonts w:eastAsia="Calibri" w:cstheme="minorHAnsi"/>
            <w:sz w:val="22"/>
            <w:szCs w:val="22"/>
            <w:lang w:val="en-US"/>
          </w:rPr>
          <w:t>ommittee</w:t>
        </w:r>
      </w:ins>
      <w:ins w:id="99" w:author="Nadia Bouffard" w:date="2023-11-21T10:37:00Z">
        <w:r>
          <w:rPr>
            <w:rFonts w:eastAsia="Calibri" w:cstheme="minorHAnsi"/>
            <w:sz w:val="22"/>
            <w:szCs w:val="22"/>
            <w:lang w:val="en-US"/>
          </w:rPr>
          <w:t>.</w:t>
        </w:r>
        <w:r w:rsidRPr="005244EE">
          <w:rPr>
            <w:rFonts w:eastAsia="Calibri" w:cstheme="minorHAnsi"/>
            <w:b/>
            <w:bCs/>
            <w:sz w:val="22"/>
            <w:szCs w:val="22"/>
            <w:lang w:val="en-US"/>
          </w:rPr>
          <w:t>]</w:t>
        </w:r>
      </w:ins>
      <w:ins w:id="100" w:author="Nadia Bouffard" w:date="2023-11-06T15:58:00Z">
        <w:r w:rsidR="00214963">
          <w:rPr>
            <w:rFonts w:eastAsia="Calibri" w:cstheme="minorHAnsi"/>
            <w:sz w:val="22"/>
            <w:szCs w:val="22"/>
            <w:lang w:val="en-US"/>
          </w:rPr>
          <w:t xml:space="preserve">  </w:t>
        </w:r>
      </w:ins>
    </w:p>
    <w:p w14:paraId="64D40E11" w14:textId="4E62EFF8" w:rsidR="00CC5477" w:rsidRPr="00822045" w:rsidRDefault="00CC5477" w:rsidP="000411E0">
      <w:pPr>
        <w:spacing w:after="0" w:line="259" w:lineRule="auto"/>
        <w:rPr>
          <w:rFonts w:eastAsia="Calibri" w:cstheme="minorHAnsi"/>
        </w:rPr>
      </w:pPr>
    </w:p>
    <w:p w14:paraId="22921A4D" w14:textId="58859E7A" w:rsidR="002D6141" w:rsidRDefault="002D6141" w:rsidP="00CC5477">
      <w:pPr>
        <w:spacing w:after="160" w:line="259" w:lineRule="auto"/>
        <w:rPr>
          <w:rFonts w:eastAsia="Calibri" w:cstheme="minorHAnsi"/>
          <w:lang w:val="en-US"/>
        </w:rPr>
      </w:pPr>
      <w:ins w:id="101" w:author="Nadia Bouffard" w:date="2023-11-06T16:03:00Z">
        <w:r w:rsidRPr="002D6141">
          <w:rPr>
            <w:rFonts w:eastAsia="Calibri" w:cstheme="minorHAnsi"/>
            <w:b/>
            <w:bCs/>
            <w:lang w:val="en-US"/>
          </w:rPr>
          <w:t>[</w:t>
        </w:r>
      </w:ins>
      <w:r w:rsidR="00CC5477" w:rsidRPr="006F077D">
        <w:rPr>
          <w:rFonts w:eastAsia="Calibri" w:cstheme="minorHAnsi"/>
          <w:lang w:val="en-US"/>
        </w:rPr>
        <w:t>5.</w:t>
      </w:r>
      <w:r w:rsidR="00254AB1" w:rsidRPr="006F077D">
        <w:rPr>
          <w:rFonts w:eastAsia="Calibri" w:cstheme="minorHAnsi"/>
          <w:lang w:val="en-US"/>
        </w:rPr>
        <w:t>3</w:t>
      </w:r>
      <w:r w:rsidR="00CC5477" w:rsidRPr="006F077D">
        <w:rPr>
          <w:rFonts w:eastAsia="Calibri" w:cstheme="minorHAnsi"/>
          <w:lang w:val="en-US"/>
        </w:rPr>
        <w:t xml:space="preserve">. </w:t>
      </w:r>
      <w:r w:rsidR="00523405" w:rsidRPr="006F077D">
        <w:rPr>
          <w:rFonts w:eastAsia="Calibri" w:cstheme="minorHAnsi"/>
          <w:lang w:val="en-US"/>
        </w:rPr>
        <w:t>In determining the priority order</w:t>
      </w:r>
      <w:r w:rsidR="00B303E6">
        <w:rPr>
          <w:rFonts w:eastAsia="Calibri" w:cstheme="minorHAnsi"/>
          <w:lang w:val="en-US"/>
        </w:rPr>
        <w:t xml:space="preserve"> and timelines</w:t>
      </w:r>
      <w:r w:rsidR="00523405" w:rsidRPr="006F077D">
        <w:rPr>
          <w:rFonts w:eastAsia="Calibri" w:cstheme="minorHAnsi"/>
          <w:lang w:val="en-US"/>
        </w:rPr>
        <w:t xml:space="preserve"> in which to establish allocations for stocks referred to in Articles 5.1 and 5.2, t</w:t>
      </w:r>
      <w:r w:rsidR="00CC5477" w:rsidRPr="006F077D">
        <w:rPr>
          <w:rFonts w:eastAsia="Calibri" w:cstheme="minorHAnsi"/>
          <w:lang w:val="en-US"/>
        </w:rPr>
        <w:t xml:space="preserve">he Commission </w:t>
      </w:r>
      <w:r w:rsidR="00523405" w:rsidRPr="006F077D">
        <w:rPr>
          <w:rFonts w:eastAsia="Calibri" w:cstheme="minorHAnsi"/>
          <w:lang w:val="en-US"/>
        </w:rPr>
        <w:t xml:space="preserve">shall </w:t>
      </w:r>
      <w:proofErr w:type="gramStart"/>
      <w:r w:rsidR="008F6F1D">
        <w:rPr>
          <w:rFonts w:eastAsia="Calibri" w:cstheme="minorHAnsi"/>
          <w:lang w:val="en-US"/>
        </w:rPr>
        <w:t>take into account</w:t>
      </w:r>
      <w:proofErr w:type="gramEnd"/>
      <w:r w:rsidR="00523405" w:rsidRPr="006F077D">
        <w:rPr>
          <w:rFonts w:eastAsia="Calibri" w:cstheme="minorHAnsi"/>
          <w:lang w:val="en-US"/>
        </w:rPr>
        <w:t xml:space="preserve"> the state of the stocks based on advice from the Scientific Committee</w:t>
      </w:r>
      <w:r w:rsidR="007421DF">
        <w:rPr>
          <w:rFonts w:eastAsia="Calibri" w:cstheme="minorHAnsi"/>
          <w:lang w:val="en-US"/>
        </w:rPr>
        <w:t>, the data available for the stock,</w:t>
      </w:r>
      <w:r w:rsidR="00824CD2" w:rsidRPr="006F077D">
        <w:rPr>
          <w:rFonts w:eastAsia="Calibri" w:cstheme="minorHAnsi"/>
          <w:lang w:val="en-US"/>
        </w:rPr>
        <w:t xml:space="preserve"> and whether a TAC has been established for the stock</w:t>
      </w:r>
      <w:r w:rsidR="00523405" w:rsidRPr="006F077D">
        <w:rPr>
          <w:rFonts w:eastAsia="Calibri" w:cstheme="minorHAnsi"/>
          <w:lang w:val="en-US"/>
        </w:rPr>
        <w:t>.</w:t>
      </w:r>
      <w:ins w:id="102" w:author="Nadia Bouffard" w:date="2023-11-06T16:04:00Z">
        <w:r w:rsidRPr="002D6141">
          <w:rPr>
            <w:rFonts w:eastAsia="Calibri" w:cstheme="minorHAnsi"/>
            <w:b/>
            <w:bCs/>
            <w:lang w:val="en-US"/>
          </w:rPr>
          <w:t>]</w:t>
        </w:r>
      </w:ins>
    </w:p>
    <w:p w14:paraId="674874E8" w14:textId="77777777" w:rsidR="002D6141" w:rsidRDefault="002D6141" w:rsidP="00CC5477">
      <w:pPr>
        <w:spacing w:after="160" w:line="259" w:lineRule="auto"/>
        <w:rPr>
          <w:rFonts w:eastAsia="Calibri" w:cstheme="minorHAnsi"/>
          <w:lang w:val="en-US"/>
        </w:rPr>
      </w:pPr>
    </w:p>
    <w:p w14:paraId="55B7FC60" w14:textId="07F994AB" w:rsidR="00CC5477" w:rsidRPr="00CC5477" w:rsidRDefault="00CC5477" w:rsidP="00CC5477">
      <w:pPr>
        <w:spacing w:after="160" w:line="259" w:lineRule="auto"/>
        <w:rPr>
          <w:rFonts w:eastAsia="Calibri" w:cstheme="minorHAnsi"/>
          <w:b/>
          <w:sz w:val="24"/>
          <w:szCs w:val="24"/>
          <w:lang w:val="en-US"/>
        </w:rPr>
      </w:pPr>
      <w:r w:rsidRPr="00CC5477">
        <w:rPr>
          <w:rFonts w:eastAsia="Calibri" w:cstheme="minorHAnsi"/>
          <w:b/>
          <w:sz w:val="24"/>
          <w:szCs w:val="24"/>
          <w:lang w:val="en-US"/>
        </w:rPr>
        <w:t>Article 6.  ALLOCATION STRUCTURE</w:t>
      </w:r>
      <w:r w:rsidR="002A570D">
        <w:rPr>
          <w:rFonts w:eastAsia="Calibri" w:cstheme="minorHAnsi"/>
          <w:b/>
          <w:sz w:val="24"/>
          <w:szCs w:val="24"/>
          <w:lang w:val="en-US"/>
        </w:rPr>
        <w:t xml:space="preserve"> </w:t>
      </w:r>
    </w:p>
    <w:p w14:paraId="0E59E258" w14:textId="77777777" w:rsidR="00CC5477" w:rsidRPr="00CC5477" w:rsidRDefault="00CC5477" w:rsidP="00CC5477">
      <w:pPr>
        <w:spacing w:after="160" w:line="259" w:lineRule="auto"/>
        <w:rPr>
          <w:rFonts w:eastAsia="Calibri" w:cstheme="minorHAnsi"/>
          <w:b/>
          <w:lang w:val="en-US"/>
        </w:rPr>
      </w:pPr>
      <w:r w:rsidRPr="00CC5477">
        <w:rPr>
          <w:rFonts w:eastAsia="Calibri" w:cstheme="minorHAnsi"/>
          <w:b/>
          <w:lang w:val="en-US"/>
        </w:rPr>
        <w:t>Total Allowable Catch</w:t>
      </w:r>
    </w:p>
    <w:p w14:paraId="294CF9ED" w14:textId="2B34BBB7" w:rsidR="00CC5477" w:rsidRPr="00CC5477" w:rsidRDefault="00CC5477" w:rsidP="00017770">
      <w:pPr>
        <w:numPr>
          <w:ilvl w:val="1"/>
          <w:numId w:val="6"/>
        </w:numPr>
        <w:spacing w:after="160" w:line="259" w:lineRule="auto"/>
        <w:contextualSpacing/>
        <w:rPr>
          <w:rFonts w:eastAsia="Calibri" w:cstheme="minorHAnsi"/>
          <w:lang w:val="en-US"/>
        </w:rPr>
      </w:pPr>
      <w:r w:rsidRPr="00CC5477">
        <w:rPr>
          <w:rFonts w:eastAsia="Calibri" w:cstheme="minorHAnsi"/>
          <w:lang w:val="en-US"/>
        </w:rPr>
        <w:t xml:space="preserve">Allocations to CPCs under this </w:t>
      </w:r>
      <w:r w:rsidR="00DE3779">
        <w:rPr>
          <w:rFonts w:eastAsia="Calibri" w:cstheme="minorHAnsi"/>
          <w:lang w:val="en-US"/>
        </w:rPr>
        <w:t>Resolution</w:t>
      </w:r>
      <w:r w:rsidRPr="00CC5477">
        <w:rPr>
          <w:rFonts w:eastAsia="Calibri" w:cstheme="minorHAnsi"/>
          <w:lang w:val="en-US"/>
        </w:rPr>
        <w:t xml:space="preserve"> shall consist of fishing opportunities represented as percentage shares of the Total Allowable Catch (TAC)</w:t>
      </w:r>
      <w:r w:rsidR="00751E32">
        <w:rPr>
          <w:rFonts w:eastAsia="Calibri" w:cstheme="minorHAnsi"/>
          <w:lang w:val="en-US"/>
        </w:rPr>
        <w:t xml:space="preserve"> for </w:t>
      </w:r>
      <w:r w:rsidR="000A5654">
        <w:rPr>
          <w:rFonts w:eastAsia="Calibri" w:cstheme="minorHAnsi"/>
          <w:lang w:val="en-US"/>
        </w:rPr>
        <w:t xml:space="preserve">fish </w:t>
      </w:r>
      <w:r w:rsidR="00751E32">
        <w:rPr>
          <w:rFonts w:eastAsia="Calibri" w:cstheme="minorHAnsi"/>
          <w:lang w:val="en-US"/>
        </w:rPr>
        <w:t>stock</w:t>
      </w:r>
      <w:r w:rsidR="007B6239">
        <w:rPr>
          <w:rFonts w:eastAsia="Calibri" w:cstheme="minorHAnsi"/>
          <w:lang w:val="en-US"/>
        </w:rPr>
        <w:t>s listed in Article 5</w:t>
      </w:r>
      <w:r w:rsidRPr="00CC5477">
        <w:rPr>
          <w:rFonts w:eastAsia="Calibri" w:cstheme="minorHAnsi"/>
          <w:lang w:val="en-US"/>
        </w:rPr>
        <w:t>.</w:t>
      </w:r>
    </w:p>
    <w:p w14:paraId="6CA2854B" w14:textId="77777777" w:rsidR="00CC5477" w:rsidRPr="00CC5477" w:rsidRDefault="00CC5477" w:rsidP="00CC5477">
      <w:pPr>
        <w:spacing w:after="160" w:line="259" w:lineRule="auto"/>
        <w:contextualSpacing/>
        <w:rPr>
          <w:rFonts w:eastAsia="Calibri" w:cstheme="minorHAnsi"/>
          <w:lang w:val="en-US"/>
        </w:rPr>
      </w:pPr>
    </w:p>
    <w:p w14:paraId="31E08C6D" w14:textId="24BBE0D0" w:rsidR="00CC5477" w:rsidRPr="00CC5477" w:rsidRDefault="00CC5477" w:rsidP="00017770">
      <w:pPr>
        <w:numPr>
          <w:ilvl w:val="1"/>
          <w:numId w:val="6"/>
        </w:numPr>
        <w:spacing w:after="160" w:line="259" w:lineRule="auto"/>
        <w:contextualSpacing/>
        <w:rPr>
          <w:rFonts w:eastAsia="Calibri" w:cstheme="minorHAnsi"/>
          <w:lang w:val="en-US"/>
        </w:rPr>
      </w:pPr>
      <w:r w:rsidRPr="00CC5477">
        <w:rPr>
          <w:rFonts w:eastAsia="Calibri" w:cstheme="minorHAnsi"/>
          <w:lang w:val="en-US"/>
        </w:rPr>
        <w:t xml:space="preserve">Allocations to CPCs </w:t>
      </w:r>
      <w:r w:rsidR="000F038D">
        <w:rPr>
          <w:rFonts w:eastAsia="Calibri" w:cstheme="minorHAnsi"/>
          <w:lang w:val="en-US"/>
        </w:rPr>
        <w:t>of</w:t>
      </w:r>
      <w:r w:rsidR="00B43593">
        <w:rPr>
          <w:rFonts w:eastAsia="Calibri" w:cstheme="minorHAnsi"/>
          <w:lang w:val="en-US"/>
        </w:rPr>
        <w:t xml:space="preserve"> a given</w:t>
      </w:r>
      <w:r w:rsidR="000F038D">
        <w:rPr>
          <w:rFonts w:eastAsia="Calibri" w:cstheme="minorHAnsi"/>
          <w:lang w:val="en-US"/>
        </w:rPr>
        <w:t xml:space="preserve"> fish</w:t>
      </w:r>
      <w:r w:rsidR="00B43593">
        <w:rPr>
          <w:rFonts w:eastAsia="Calibri" w:cstheme="minorHAnsi"/>
          <w:lang w:val="en-US"/>
        </w:rPr>
        <w:t xml:space="preserve"> stock </w:t>
      </w:r>
      <w:r w:rsidRPr="00CC5477">
        <w:rPr>
          <w:rFonts w:eastAsia="Calibri" w:cstheme="minorHAnsi"/>
          <w:lang w:val="en-US"/>
        </w:rPr>
        <w:t>shall be established</w:t>
      </w:r>
      <w:r w:rsidR="007B6239">
        <w:rPr>
          <w:rFonts w:eastAsia="Calibri" w:cstheme="minorHAnsi"/>
          <w:lang w:val="en-US"/>
        </w:rPr>
        <w:t xml:space="preserve"> </w:t>
      </w:r>
      <w:ins w:id="103" w:author="Nadia Bouffard" w:date="2023-11-13T15:13:00Z">
        <w:r w:rsidR="008725EC">
          <w:rPr>
            <w:rFonts w:eastAsia="Calibri" w:cstheme="minorHAnsi"/>
            <w:b/>
            <w:bCs/>
            <w:lang w:val="en-US"/>
          </w:rPr>
          <w:t>[</w:t>
        </w:r>
      </w:ins>
      <w:r w:rsidR="007B6239">
        <w:rPr>
          <w:rFonts w:eastAsia="Calibri" w:cstheme="minorHAnsi"/>
          <w:lang w:val="en-US"/>
        </w:rPr>
        <w:t>in the order of priority determined by the Commission pursuant to Article 5</w:t>
      </w:r>
      <w:ins w:id="104" w:author="Nadia Bouffard" w:date="2023-11-13T15:13:00Z">
        <w:r w:rsidR="008725EC">
          <w:rPr>
            <w:rFonts w:eastAsia="Calibri" w:cstheme="minorHAnsi"/>
            <w:b/>
            <w:bCs/>
            <w:lang w:val="en-US"/>
          </w:rPr>
          <w:t>]</w:t>
        </w:r>
      </w:ins>
      <w:r w:rsidR="007B6239">
        <w:rPr>
          <w:rFonts w:eastAsia="Calibri" w:cstheme="minorHAnsi"/>
          <w:lang w:val="en-US"/>
        </w:rPr>
        <w:t>,</w:t>
      </w:r>
      <w:r w:rsidRPr="00CC5477">
        <w:rPr>
          <w:rFonts w:eastAsia="Calibri" w:cstheme="minorHAnsi"/>
          <w:lang w:val="en-US"/>
        </w:rPr>
        <w:t xml:space="preserve"> based on allocation criteria contained in article</w:t>
      </w:r>
      <w:r w:rsidR="003C7447">
        <w:rPr>
          <w:rFonts w:eastAsia="Calibri" w:cstheme="minorHAnsi"/>
          <w:lang w:val="en-US"/>
        </w:rPr>
        <w:t>s</w:t>
      </w:r>
      <w:r w:rsidRPr="00CC5477">
        <w:rPr>
          <w:rFonts w:eastAsia="Calibri" w:cstheme="minorHAnsi"/>
          <w:lang w:val="en-US"/>
        </w:rPr>
        <w:t xml:space="preserve"> 6.</w:t>
      </w:r>
      <w:r w:rsidR="00992315">
        <w:rPr>
          <w:rFonts w:eastAsia="Calibri" w:cstheme="minorHAnsi"/>
          <w:lang w:val="en-US"/>
        </w:rPr>
        <w:t>5</w:t>
      </w:r>
      <w:r w:rsidRPr="007E2600">
        <w:rPr>
          <w:rFonts w:eastAsia="Calibri" w:cstheme="minorHAnsi"/>
          <w:lang w:val="en-US"/>
        </w:rPr>
        <w:t xml:space="preserve"> to 6.</w:t>
      </w:r>
      <w:r w:rsidR="00EA6DCA">
        <w:rPr>
          <w:rFonts w:eastAsia="Calibri" w:cstheme="minorHAnsi"/>
          <w:lang w:val="en-US"/>
        </w:rPr>
        <w:t>11</w:t>
      </w:r>
      <w:proofErr w:type="gramStart"/>
      <w:r w:rsidRPr="007E2600">
        <w:rPr>
          <w:rFonts w:eastAsia="Calibri" w:cstheme="minorHAnsi"/>
          <w:lang w:val="en-US"/>
        </w:rPr>
        <w:t xml:space="preserve">, </w:t>
      </w:r>
      <w:r w:rsidRPr="00CC5477">
        <w:rPr>
          <w:rFonts w:eastAsia="Calibri" w:cstheme="minorHAnsi"/>
          <w:lang w:val="en-US"/>
        </w:rPr>
        <w:t xml:space="preserve"> pursuant</w:t>
      </w:r>
      <w:proofErr w:type="gramEnd"/>
      <w:r w:rsidRPr="00CC5477">
        <w:rPr>
          <w:rFonts w:eastAsia="Calibri" w:cstheme="minorHAnsi"/>
          <w:lang w:val="en-US"/>
        </w:rPr>
        <w:t xml:space="preserve"> to the process set out in </w:t>
      </w:r>
      <w:r w:rsidR="00707F50">
        <w:rPr>
          <w:rFonts w:eastAsia="Calibri" w:cstheme="minorHAnsi"/>
          <w:lang w:val="en-US"/>
        </w:rPr>
        <w:t>A</w:t>
      </w:r>
      <w:r w:rsidRPr="00CC5477">
        <w:rPr>
          <w:rFonts w:eastAsia="Calibri" w:cstheme="minorHAnsi"/>
          <w:lang w:val="en-US"/>
        </w:rPr>
        <w:t>rticle 9</w:t>
      </w:r>
      <w:r w:rsidR="00707F50">
        <w:rPr>
          <w:rFonts w:eastAsia="Calibri" w:cstheme="minorHAnsi"/>
          <w:lang w:val="en-US"/>
        </w:rPr>
        <w:t>,</w:t>
      </w:r>
      <w:r w:rsidR="004B70A9">
        <w:rPr>
          <w:rFonts w:eastAsia="Calibri" w:cstheme="minorHAnsi"/>
          <w:lang w:val="en-US"/>
        </w:rPr>
        <w:t xml:space="preserve"> </w:t>
      </w:r>
      <w:r w:rsidR="00751E32">
        <w:rPr>
          <w:rFonts w:eastAsia="Calibri" w:cstheme="minorHAnsi"/>
          <w:lang w:val="en-US"/>
        </w:rPr>
        <w:t xml:space="preserve">and </w:t>
      </w:r>
      <w:r w:rsidR="00B43593">
        <w:rPr>
          <w:rFonts w:eastAsia="Calibri" w:cstheme="minorHAnsi"/>
          <w:lang w:val="en-US"/>
        </w:rPr>
        <w:t xml:space="preserve">shall </w:t>
      </w:r>
      <w:r w:rsidR="00751E32">
        <w:rPr>
          <w:rFonts w:eastAsia="Calibri" w:cstheme="minorHAnsi"/>
          <w:lang w:val="en-US"/>
        </w:rPr>
        <w:t>be</w:t>
      </w:r>
      <w:r w:rsidR="00B43593">
        <w:rPr>
          <w:rFonts w:eastAsia="Calibri" w:cstheme="minorHAnsi"/>
          <w:lang w:val="en-US"/>
        </w:rPr>
        <w:t xml:space="preserve"> adjust</w:t>
      </w:r>
      <w:r w:rsidR="00751E32">
        <w:rPr>
          <w:rFonts w:eastAsia="Calibri" w:cstheme="minorHAnsi"/>
          <w:lang w:val="en-US"/>
        </w:rPr>
        <w:t>ed</w:t>
      </w:r>
      <w:r w:rsidR="00B43593">
        <w:rPr>
          <w:rFonts w:eastAsia="Calibri" w:cstheme="minorHAnsi"/>
          <w:lang w:val="en-US"/>
        </w:rPr>
        <w:t xml:space="preserve"> pursuant to Article 7</w:t>
      </w:r>
      <w:r w:rsidRPr="00CC5477">
        <w:rPr>
          <w:rFonts w:eastAsia="Calibri" w:cstheme="minorHAnsi"/>
          <w:lang w:val="en-US"/>
        </w:rPr>
        <w:t>.</w:t>
      </w:r>
    </w:p>
    <w:p w14:paraId="0E7806F2" w14:textId="77777777" w:rsidR="00CC5477" w:rsidRPr="00CC5477" w:rsidRDefault="00CC5477" w:rsidP="00CC5477">
      <w:pPr>
        <w:spacing w:after="160" w:line="259" w:lineRule="auto"/>
        <w:contextualSpacing/>
        <w:rPr>
          <w:rFonts w:eastAsia="Calibri" w:cstheme="minorHAnsi"/>
          <w:lang w:val="en-US"/>
        </w:rPr>
      </w:pPr>
    </w:p>
    <w:p w14:paraId="2DAF211F" w14:textId="0FE9F1CD" w:rsidR="00CC5477" w:rsidRPr="00CC5477" w:rsidRDefault="004523D3" w:rsidP="00017770">
      <w:pPr>
        <w:numPr>
          <w:ilvl w:val="1"/>
          <w:numId w:val="6"/>
        </w:numPr>
        <w:spacing w:after="160" w:line="259" w:lineRule="auto"/>
        <w:contextualSpacing/>
        <w:rPr>
          <w:rFonts w:eastAsia="Calibri" w:cstheme="minorHAnsi"/>
          <w:lang w:val="en-US"/>
        </w:rPr>
      </w:pPr>
      <w:r>
        <w:rPr>
          <w:rFonts w:eastAsia="Calibri" w:cstheme="minorHAnsi"/>
          <w:lang w:val="en-US"/>
        </w:rPr>
        <w:lastRenderedPageBreak/>
        <w:t>T</w:t>
      </w:r>
      <w:r w:rsidR="00CC5477" w:rsidRPr="00CC5477">
        <w:rPr>
          <w:rFonts w:eastAsia="Calibri" w:cstheme="minorHAnsi"/>
          <w:lang w:val="en-US"/>
        </w:rPr>
        <w:t xml:space="preserve">he sum of allocations for a </w:t>
      </w:r>
      <w:r w:rsidR="003A703C">
        <w:rPr>
          <w:rFonts w:eastAsia="Calibri" w:cstheme="minorHAnsi"/>
          <w:lang w:val="en-US"/>
        </w:rPr>
        <w:t xml:space="preserve">fish </w:t>
      </w:r>
      <w:r w:rsidR="004E3C1D">
        <w:rPr>
          <w:rFonts w:eastAsia="Calibri" w:cstheme="minorHAnsi"/>
          <w:lang w:val="en-US"/>
        </w:rPr>
        <w:t>stock</w:t>
      </w:r>
      <w:r w:rsidR="00CC5477" w:rsidRPr="00CC5477">
        <w:rPr>
          <w:rFonts w:eastAsia="Calibri" w:cstheme="minorHAnsi"/>
          <w:lang w:val="en-US"/>
        </w:rPr>
        <w:t xml:space="preserve"> established </w:t>
      </w:r>
      <w:r w:rsidR="00A802D5">
        <w:rPr>
          <w:rFonts w:eastAsia="Calibri" w:cstheme="minorHAnsi"/>
          <w:lang w:val="en-US"/>
        </w:rPr>
        <w:t>fo</w:t>
      </w:r>
      <w:r w:rsidR="00031E40">
        <w:rPr>
          <w:rFonts w:eastAsia="Calibri" w:cstheme="minorHAnsi"/>
          <w:lang w:val="en-US"/>
        </w:rPr>
        <w:t>r</w:t>
      </w:r>
      <w:r w:rsidR="00A802D5">
        <w:rPr>
          <w:rFonts w:eastAsia="Calibri" w:cstheme="minorHAnsi"/>
          <w:lang w:val="en-US"/>
        </w:rPr>
        <w:t xml:space="preserve"> a given </w:t>
      </w:r>
      <w:r>
        <w:rPr>
          <w:rFonts w:eastAsia="Calibri" w:cstheme="minorHAnsi"/>
          <w:lang w:val="en-US"/>
        </w:rPr>
        <w:t xml:space="preserve">year </w:t>
      </w:r>
      <w:r w:rsidR="00CC5477" w:rsidRPr="00CC5477">
        <w:rPr>
          <w:rFonts w:eastAsia="Calibri" w:cstheme="minorHAnsi"/>
          <w:lang w:val="en-US"/>
        </w:rPr>
        <w:t xml:space="preserve">shall not exceed </w:t>
      </w:r>
      <w:r w:rsidR="009D101A">
        <w:rPr>
          <w:rFonts w:eastAsia="Calibri" w:cstheme="minorHAnsi"/>
          <w:lang w:val="en-US"/>
        </w:rPr>
        <w:t xml:space="preserve">the </w:t>
      </w:r>
      <w:proofErr w:type="gramStart"/>
      <w:r w:rsidR="009D101A">
        <w:rPr>
          <w:rFonts w:eastAsia="Calibri" w:cstheme="minorHAnsi"/>
          <w:lang w:val="en-US"/>
        </w:rPr>
        <w:t xml:space="preserve">TAC </w:t>
      </w:r>
      <w:r w:rsidR="00CC5477" w:rsidRPr="00CC5477">
        <w:rPr>
          <w:rFonts w:eastAsia="Calibri" w:cstheme="minorHAnsi"/>
          <w:lang w:val="en-US"/>
        </w:rPr>
        <w:t xml:space="preserve"> for</w:t>
      </w:r>
      <w:proofErr w:type="gramEnd"/>
      <w:r w:rsidR="00CC5477" w:rsidRPr="00CC5477">
        <w:rPr>
          <w:rFonts w:eastAsia="Calibri" w:cstheme="minorHAnsi"/>
          <w:lang w:val="en-US"/>
        </w:rPr>
        <w:t xml:space="preserve"> that </w:t>
      </w:r>
      <w:r w:rsidR="003A703C">
        <w:rPr>
          <w:rFonts w:eastAsia="Calibri" w:cstheme="minorHAnsi"/>
          <w:lang w:val="en-US"/>
        </w:rPr>
        <w:t>stock</w:t>
      </w:r>
      <w:r w:rsidR="00A802D5">
        <w:rPr>
          <w:rFonts w:eastAsia="Calibri" w:cstheme="minorHAnsi"/>
          <w:lang w:val="en-US"/>
        </w:rPr>
        <w:t xml:space="preserve"> for that </w:t>
      </w:r>
      <w:r>
        <w:rPr>
          <w:rFonts w:eastAsia="Calibri" w:cstheme="minorHAnsi"/>
          <w:lang w:val="en-US"/>
        </w:rPr>
        <w:t>year</w:t>
      </w:r>
      <w:r w:rsidR="00CC5477" w:rsidRPr="00CC5477">
        <w:rPr>
          <w:rFonts w:eastAsia="Calibri" w:cstheme="minorHAnsi"/>
          <w:lang w:val="en-US"/>
        </w:rPr>
        <w:t>.</w:t>
      </w:r>
    </w:p>
    <w:p w14:paraId="3296665F" w14:textId="77777777" w:rsidR="00CC5477" w:rsidRPr="00CC5477" w:rsidRDefault="00CC5477" w:rsidP="00CC5477">
      <w:pPr>
        <w:spacing w:after="160" w:line="259" w:lineRule="auto"/>
        <w:contextualSpacing/>
        <w:rPr>
          <w:rFonts w:eastAsia="Calibri" w:cstheme="minorHAnsi"/>
          <w:lang w:val="en-US"/>
        </w:rPr>
      </w:pPr>
    </w:p>
    <w:p w14:paraId="7AD24BF0" w14:textId="6A71C86D" w:rsidR="000F6B51" w:rsidRDefault="00BB1DC2" w:rsidP="00805D8F">
      <w:pPr>
        <w:spacing w:after="160" w:line="259" w:lineRule="auto"/>
        <w:ind w:left="720" w:hanging="720"/>
        <w:contextualSpacing/>
        <w:rPr>
          <w:rFonts w:eastAsia="Calibri" w:cstheme="minorHAnsi"/>
          <w:lang w:val="en-US"/>
        </w:rPr>
      </w:pPr>
      <w:r>
        <w:rPr>
          <w:rFonts w:eastAsia="Calibri" w:cstheme="minorHAnsi"/>
          <w:lang w:val="en-US"/>
        </w:rPr>
        <w:t>6.4</w:t>
      </w:r>
      <w:r>
        <w:rPr>
          <w:rFonts w:eastAsia="Calibri" w:cstheme="minorHAnsi"/>
          <w:lang w:val="en-US"/>
        </w:rPr>
        <w:tab/>
      </w:r>
      <w:r w:rsidR="00805D8F">
        <w:rPr>
          <w:rFonts w:eastAsia="Calibri" w:cstheme="minorHAnsi"/>
          <w:lang w:val="en-US"/>
        </w:rPr>
        <w:t>The TAC for each stock shall be apportioned based on the following:</w:t>
      </w:r>
    </w:p>
    <w:p w14:paraId="3D524F24" w14:textId="4B8C8791" w:rsidR="000F6B51" w:rsidRPr="00805D8F" w:rsidRDefault="00A30B38" w:rsidP="00805D8F">
      <w:pPr>
        <w:pStyle w:val="ListParagraph"/>
        <w:numPr>
          <w:ilvl w:val="0"/>
          <w:numId w:val="66"/>
        </w:numPr>
        <w:spacing w:after="160" w:line="259" w:lineRule="auto"/>
        <w:rPr>
          <w:rFonts w:eastAsia="Calibri" w:cstheme="minorHAnsi"/>
          <w:lang w:val="en-US"/>
        </w:rPr>
      </w:pPr>
      <w:ins w:id="105" w:author="Nadia Bouffard" w:date="2023-11-07T13:32:00Z">
        <w:r>
          <w:rPr>
            <w:rFonts w:eastAsia="Calibri" w:cstheme="minorHAnsi"/>
            <w:b/>
            <w:bCs/>
            <w:lang w:val="en-US"/>
          </w:rPr>
          <w:t>[</w:t>
        </w:r>
      </w:ins>
      <w:r w:rsidR="00805D8F">
        <w:rPr>
          <w:rFonts w:eastAsia="Calibri" w:cstheme="minorHAnsi"/>
          <w:lang w:val="en-US"/>
        </w:rPr>
        <w:t>%</w:t>
      </w:r>
      <w:ins w:id="106" w:author="Nadia Bouffard" w:date="2023-11-07T13:33:00Z">
        <w:r>
          <w:rPr>
            <w:rFonts w:eastAsia="Calibri" w:cstheme="minorHAnsi"/>
            <w:b/>
            <w:bCs/>
            <w:lang w:val="en-US"/>
          </w:rPr>
          <w:t>]</w:t>
        </w:r>
      </w:ins>
      <w:r w:rsidR="00805D8F">
        <w:rPr>
          <w:rFonts w:eastAsia="Calibri" w:cstheme="minorHAnsi"/>
          <w:lang w:val="en-US"/>
        </w:rPr>
        <w:t xml:space="preserve"> of the TAC </w:t>
      </w:r>
      <w:r w:rsidR="008F6F1D">
        <w:rPr>
          <w:rFonts w:eastAsia="Calibri" w:cstheme="minorHAnsi"/>
          <w:lang w:val="en-US"/>
        </w:rPr>
        <w:t xml:space="preserve">for that stock </w:t>
      </w:r>
      <w:r w:rsidR="00805D8F">
        <w:rPr>
          <w:rFonts w:eastAsia="Calibri" w:cstheme="minorHAnsi"/>
          <w:lang w:val="en-US"/>
        </w:rPr>
        <w:t>to</w:t>
      </w:r>
      <w:r w:rsidR="008F6F1D">
        <w:rPr>
          <w:rFonts w:eastAsia="Calibri" w:cstheme="minorHAnsi"/>
          <w:lang w:val="en-US"/>
        </w:rPr>
        <w:t xml:space="preserve"> be allocated based on</w:t>
      </w:r>
      <w:r w:rsidR="00805D8F">
        <w:rPr>
          <w:rFonts w:eastAsia="Calibri" w:cstheme="minorHAnsi"/>
          <w:lang w:val="en-US"/>
        </w:rPr>
        <w:t xml:space="preserve"> the total Baseline Allocation</w:t>
      </w:r>
      <w:r w:rsidR="008F6F1D">
        <w:rPr>
          <w:rFonts w:eastAsia="Calibri" w:cstheme="minorHAnsi"/>
          <w:lang w:val="en-US"/>
        </w:rPr>
        <w:t xml:space="preserve"> </w:t>
      </w:r>
      <w:proofErr w:type="gramStart"/>
      <w:r w:rsidR="008F6F1D">
        <w:rPr>
          <w:rFonts w:eastAsia="Calibri" w:cstheme="minorHAnsi"/>
          <w:lang w:val="en-US"/>
        </w:rPr>
        <w:t>criteria</w:t>
      </w:r>
      <w:r w:rsidR="00805D8F">
        <w:rPr>
          <w:rFonts w:eastAsia="Calibri" w:cstheme="minorHAnsi"/>
          <w:lang w:val="en-US"/>
        </w:rPr>
        <w:t>;</w:t>
      </w:r>
      <w:proofErr w:type="gramEnd"/>
    </w:p>
    <w:p w14:paraId="7D10F85B" w14:textId="63EA04FC" w:rsidR="00805D8F" w:rsidRDefault="00A30B38" w:rsidP="00805D8F">
      <w:pPr>
        <w:pStyle w:val="ListParagraph"/>
        <w:numPr>
          <w:ilvl w:val="0"/>
          <w:numId w:val="66"/>
        </w:numPr>
        <w:spacing w:after="160" w:line="259" w:lineRule="auto"/>
        <w:rPr>
          <w:rFonts w:eastAsia="Calibri" w:cstheme="minorHAnsi"/>
          <w:lang w:val="en-US"/>
        </w:rPr>
      </w:pPr>
      <w:ins w:id="107" w:author="Nadia Bouffard" w:date="2023-11-07T13:33:00Z">
        <w:r>
          <w:rPr>
            <w:rFonts w:eastAsia="Calibri" w:cstheme="minorHAnsi"/>
            <w:b/>
            <w:bCs/>
            <w:lang w:val="en-US"/>
          </w:rPr>
          <w:t>[</w:t>
        </w:r>
      </w:ins>
      <w:r w:rsidR="00805D8F">
        <w:rPr>
          <w:rFonts w:eastAsia="Calibri" w:cstheme="minorHAnsi"/>
          <w:lang w:val="en-US"/>
        </w:rPr>
        <w:t>%</w:t>
      </w:r>
      <w:ins w:id="108" w:author="Nadia Bouffard" w:date="2023-11-07T13:33:00Z">
        <w:r>
          <w:rPr>
            <w:rFonts w:eastAsia="Calibri" w:cstheme="minorHAnsi"/>
            <w:b/>
            <w:bCs/>
            <w:lang w:val="en-US"/>
          </w:rPr>
          <w:t>]</w:t>
        </w:r>
      </w:ins>
      <w:r w:rsidR="00E9681F">
        <w:rPr>
          <w:rFonts w:eastAsia="Calibri" w:cstheme="minorHAnsi"/>
          <w:b/>
          <w:bCs/>
          <w:lang w:val="en-US"/>
        </w:rPr>
        <w:t xml:space="preserve"> </w:t>
      </w:r>
      <w:r w:rsidR="00805D8F">
        <w:rPr>
          <w:rFonts w:eastAsia="Calibri" w:cstheme="minorHAnsi"/>
          <w:lang w:val="en-US"/>
        </w:rPr>
        <w:t>of the TAC</w:t>
      </w:r>
      <w:r w:rsidR="008F6F1D">
        <w:rPr>
          <w:rFonts w:eastAsia="Calibri" w:cstheme="minorHAnsi"/>
          <w:lang w:val="en-US"/>
        </w:rPr>
        <w:t xml:space="preserve"> for that stock</w:t>
      </w:r>
      <w:r w:rsidR="00805D8F">
        <w:rPr>
          <w:rFonts w:eastAsia="Calibri" w:cstheme="minorHAnsi"/>
          <w:lang w:val="en-US"/>
        </w:rPr>
        <w:t xml:space="preserve"> to </w:t>
      </w:r>
      <w:r w:rsidR="008F6F1D">
        <w:rPr>
          <w:rFonts w:eastAsia="Calibri" w:cstheme="minorHAnsi"/>
          <w:lang w:val="en-US"/>
        </w:rPr>
        <w:t xml:space="preserve">be allocated based on </w:t>
      </w:r>
      <w:r w:rsidR="00805D8F">
        <w:rPr>
          <w:rFonts w:eastAsia="Calibri" w:cstheme="minorHAnsi"/>
          <w:lang w:val="en-US"/>
        </w:rPr>
        <w:t>the Coastal State Allocation</w:t>
      </w:r>
      <w:r w:rsidR="008F6F1D">
        <w:rPr>
          <w:rFonts w:eastAsia="Calibri" w:cstheme="minorHAnsi"/>
          <w:lang w:val="en-US"/>
        </w:rPr>
        <w:t xml:space="preserve"> criteria</w:t>
      </w:r>
      <w:r w:rsidR="00805D8F">
        <w:rPr>
          <w:rFonts w:eastAsia="Calibri" w:cstheme="minorHAnsi"/>
          <w:lang w:val="en-US"/>
        </w:rPr>
        <w:t>; and</w:t>
      </w:r>
    </w:p>
    <w:p w14:paraId="553D3AFF" w14:textId="4EF1E439" w:rsidR="00CC5477" w:rsidRPr="00805D8F" w:rsidRDefault="00A30B38" w:rsidP="00805D8F">
      <w:pPr>
        <w:pStyle w:val="ListParagraph"/>
        <w:numPr>
          <w:ilvl w:val="0"/>
          <w:numId w:val="66"/>
        </w:numPr>
        <w:spacing w:after="160" w:line="259" w:lineRule="auto"/>
        <w:rPr>
          <w:rFonts w:eastAsia="Calibri" w:cstheme="minorHAnsi"/>
          <w:lang w:val="en-US"/>
        </w:rPr>
      </w:pPr>
      <w:ins w:id="109" w:author="Nadia Bouffard" w:date="2023-11-07T13:33:00Z">
        <w:r>
          <w:rPr>
            <w:rFonts w:eastAsia="Calibri" w:cstheme="minorHAnsi"/>
            <w:b/>
            <w:bCs/>
            <w:lang w:val="en-US"/>
          </w:rPr>
          <w:t>[</w:t>
        </w:r>
      </w:ins>
      <w:r w:rsidR="000F6B51" w:rsidRPr="00805D8F">
        <w:rPr>
          <w:rFonts w:eastAsia="Calibri" w:cstheme="minorHAnsi"/>
          <w:lang w:val="en-US"/>
        </w:rPr>
        <w:t>%</w:t>
      </w:r>
      <w:ins w:id="110" w:author="Nadia Bouffard" w:date="2023-11-07T13:33:00Z">
        <w:r>
          <w:rPr>
            <w:rFonts w:eastAsia="Calibri" w:cstheme="minorHAnsi"/>
            <w:b/>
            <w:bCs/>
            <w:lang w:val="en-US"/>
          </w:rPr>
          <w:t>]</w:t>
        </w:r>
      </w:ins>
      <w:r w:rsidR="000F6B51" w:rsidRPr="00805D8F">
        <w:rPr>
          <w:rFonts w:eastAsia="Calibri" w:cstheme="minorHAnsi"/>
          <w:lang w:val="en-US"/>
        </w:rPr>
        <w:t xml:space="preserve"> of the TAC</w:t>
      </w:r>
      <w:r w:rsidR="008F6F1D">
        <w:rPr>
          <w:rFonts w:eastAsia="Calibri" w:cstheme="minorHAnsi"/>
          <w:lang w:val="en-US"/>
        </w:rPr>
        <w:t xml:space="preserve"> for that stock</w:t>
      </w:r>
      <w:r w:rsidR="000F6B51" w:rsidRPr="00805D8F">
        <w:rPr>
          <w:rFonts w:eastAsia="Calibri" w:cstheme="minorHAnsi"/>
          <w:lang w:val="en-US"/>
        </w:rPr>
        <w:t xml:space="preserve"> to</w:t>
      </w:r>
      <w:r w:rsidR="008F6F1D">
        <w:rPr>
          <w:rFonts w:eastAsia="Calibri" w:cstheme="minorHAnsi"/>
          <w:lang w:val="en-US"/>
        </w:rPr>
        <w:t xml:space="preserve"> be allocated based on</w:t>
      </w:r>
      <w:r w:rsidR="000F6B51" w:rsidRPr="00805D8F">
        <w:rPr>
          <w:rFonts w:eastAsia="Calibri" w:cstheme="minorHAnsi"/>
          <w:lang w:val="en-US"/>
        </w:rPr>
        <w:t xml:space="preserve"> the</w:t>
      </w:r>
      <w:r w:rsidR="00805D8F">
        <w:rPr>
          <w:rFonts w:eastAsia="Calibri" w:cstheme="minorHAnsi"/>
          <w:lang w:val="en-US"/>
        </w:rPr>
        <w:t xml:space="preserve"> Catch-</w:t>
      </w:r>
      <w:r w:rsidR="0089320A">
        <w:rPr>
          <w:rFonts w:eastAsia="Calibri" w:cstheme="minorHAnsi"/>
          <w:lang w:val="en-US"/>
        </w:rPr>
        <w:t>B</w:t>
      </w:r>
      <w:r w:rsidR="00805D8F">
        <w:rPr>
          <w:rFonts w:eastAsia="Calibri" w:cstheme="minorHAnsi"/>
          <w:lang w:val="en-US"/>
        </w:rPr>
        <w:t>ased Allocation</w:t>
      </w:r>
      <w:r w:rsidR="008F6F1D">
        <w:rPr>
          <w:rFonts w:eastAsia="Calibri" w:cstheme="minorHAnsi"/>
          <w:lang w:val="en-US"/>
        </w:rPr>
        <w:t xml:space="preserve"> criteria</w:t>
      </w:r>
      <w:r w:rsidR="000F6B51" w:rsidRPr="00805D8F">
        <w:rPr>
          <w:rFonts w:eastAsia="Calibri" w:cstheme="minorHAnsi"/>
          <w:lang w:val="en-US"/>
        </w:rPr>
        <w:t>.</w:t>
      </w:r>
    </w:p>
    <w:p w14:paraId="290D1D4F" w14:textId="77777777" w:rsidR="00CC5477" w:rsidRPr="00CC5477" w:rsidRDefault="00CC5477" w:rsidP="00CC5477">
      <w:pPr>
        <w:spacing w:after="160" w:line="259" w:lineRule="auto"/>
        <w:rPr>
          <w:rFonts w:eastAsia="Calibri" w:cstheme="minorHAnsi"/>
          <w:b/>
          <w:lang w:val="en-US"/>
        </w:rPr>
      </w:pPr>
      <w:r w:rsidRPr="00CC5477">
        <w:rPr>
          <w:rFonts w:eastAsia="Calibri" w:cstheme="minorHAnsi"/>
          <w:b/>
          <w:lang w:val="en-US"/>
        </w:rPr>
        <w:t>Criteria for Allocations</w:t>
      </w:r>
    </w:p>
    <w:p w14:paraId="259E66C1" w14:textId="68DBDFF5" w:rsidR="007843D6" w:rsidRDefault="007843D6" w:rsidP="008C091A">
      <w:pPr>
        <w:spacing w:after="160" w:line="259" w:lineRule="auto"/>
        <w:ind w:left="720" w:hanging="720"/>
        <w:rPr>
          <w:rFonts w:eastAsia="Calibri" w:cstheme="minorHAnsi"/>
          <w:lang w:val="en-US"/>
        </w:rPr>
      </w:pPr>
      <w:r>
        <w:rPr>
          <w:rFonts w:eastAsia="Calibri" w:cstheme="minorHAnsi"/>
          <w:b/>
          <w:bCs/>
          <w:lang w:val="en-US"/>
        </w:rPr>
        <w:t>Baseline Allocation</w:t>
      </w:r>
    </w:p>
    <w:p w14:paraId="1D8D0274" w14:textId="0AEC6FCD" w:rsidR="0041436F" w:rsidRPr="00791A51" w:rsidRDefault="0041436F" w:rsidP="00716114">
      <w:pPr>
        <w:spacing w:after="160" w:line="259" w:lineRule="auto"/>
        <w:ind w:left="720" w:hanging="720"/>
        <w:contextualSpacing/>
        <w:rPr>
          <w:rFonts w:eastAsia="Calibri" w:cstheme="minorHAnsi"/>
          <w:b/>
          <w:bCs/>
          <w:lang w:val="en-US"/>
        </w:rPr>
      </w:pPr>
      <w:r>
        <w:rPr>
          <w:rFonts w:eastAsia="Calibri" w:cstheme="minorHAnsi"/>
          <w:lang w:val="en-US"/>
        </w:rPr>
        <w:t>6.</w:t>
      </w:r>
      <w:r w:rsidR="00F3207F">
        <w:rPr>
          <w:rFonts w:eastAsia="Calibri" w:cstheme="minorHAnsi"/>
          <w:lang w:val="en-US"/>
        </w:rPr>
        <w:t>5</w:t>
      </w:r>
      <w:r>
        <w:rPr>
          <w:rFonts w:eastAsia="Calibri" w:cstheme="minorHAnsi"/>
          <w:lang w:val="en-US"/>
        </w:rPr>
        <w:tab/>
      </w:r>
      <w:r w:rsidR="00776FE3">
        <w:rPr>
          <w:rFonts w:eastAsia="Calibri" w:cstheme="minorHAnsi"/>
          <w:lang w:val="en-US"/>
        </w:rPr>
        <w:t>A</w:t>
      </w:r>
      <w:r>
        <w:rPr>
          <w:rFonts w:eastAsia="Calibri" w:cstheme="minorHAnsi"/>
          <w:lang w:val="en-US"/>
        </w:rPr>
        <w:t xml:space="preserve"> Baseline Allocation consisting of </w:t>
      </w:r>
      <w:ins w:id="111" w:author="Nadia Bouffard" w:date="2023-11-07T13:32:00Z">
        <w:r w:rsidR="00A30B38">
          <w:rPr>
            <w:rFonts w:eastAsia="Calibri" w:cstheme="minorHAnsi"/>
            <w:b/>
            <w:bCs/>
            <w:lang w:val="en-US"/>
          </w:rPr>
          <w:t>[</w:t>
        </w:r>
      </w:ins>
      <w:r>
        <w:rPr>
          <w:rFonts w:eastAsia="Calibri" w:cstheme="minorHAnsi"/>
          <w:lang w:val="en-US"/>
        </w:rPr>
        <w:t>%</w:t>
      </w:r>
      <w:ins w:id="112" w:author="Nadia Bouffard" w:date="2023-11-07T13:32:00Z">
        <w:r w:rsidR="00A30B38">
          <w:rPr>
            <w:rFonts w:eastAsia="Calibri" w:cstheme="minorHAnsi"/>
            <w:b/>
            <w:bCs/>
            <w:lang w:val="en-US"/>
          </w:rPr>
          <w:t>]</w:t>
        </w:r>
      </w:ins>
      <w:r>
        <w:rPr>
          <w:rFonts w:eastAsia="Calibri" w:cstheme="minorHAnsi"/>
          <w:lang w:val="en-US"/>
        </w:rPr>
        <w:t xml:space="preserve"> of the TAC for a given fish stock</w:t>
      </w:r>
      <w:r w:rsidR="00776FE3">
        <w:rPr>
          <w:rFonts w:eastAsia="Calibri" w:cstheme="minorHAnsi"/>
          <w:lang w:val="en-US"/>
        </w:rPr>
        <w:t xml:space="preserve"> shall be allocated equally between all CPCs</w:t>
      </w:r>
      <w:r w:rsidRPr="00791A51">
        <w:rPr>
          <w:rFonts w:eastAsia="Calibri" w:cstheme="minorHAnsi"/>
          <w:b/>
          <w:bCs/>
          <w:lang w:val="en-US"/>
        </w:rPr>
        <w:t>.</w:t>
      </w:r>
    </w:p>
    <w:p w14:paraId="562BAC91" w14:textId="77777777" w:rsidR="007843D6" w:rsidRPr="007843D6" w:rsidRDefault="007843D6" w:rsidP="008C091A">
      <w:pPr>
        <w:spacing w:after="160" w:line="259" w:lineRule="auto"/>
        <w:ind w:left="720" w:hanging="720"/>
        <w:rPr>
          <w:rFonts w:eastAsia="Calibri" w:cstheme="minorHAnsi"/>
          <w:lang w:val="en-US"/>
        </w:rPr>
      </w:pPr>
    </w:p>
    <w:p w14:paraId="3E8232A9" w14:textId="77777777" w:rsidR="00407889" w:rsidRDefault="00407889" w:rsidP="00407889">
      <w:pPr>
        <w:spacing w:after="160" w:line="259" w:lineRule="auto"/>
        <w:contextualSpacing/>
        <w:rPr>
          <w:rFonts w:eastAsia="Calibri" w:cstheme="minorHAnsi"/>
          <w:lang w:val="en-US"/>
        </w:rPr>
      </w:pPr>
      <w:bookmarkStart w:id="113" w:name="_Hlk135841710"/>
      <w:r w:rsidRPr="00CC5477">
        <w:rPr>
          <w:rFonts w:eastAsia="Calibri" w:cstheme="minorHAnsi"/>
          <w:b/>
          <w:lang w:val="en-US"/>
        </w:rPr>
        <w:t>Coastal State Allocation</w:t>
      </w:r>
    </w:p>
    <w:p w14:paraId="23B42B3F" w14:textId="77777777" w:rsidR="00407889" w:rsidRDefault="00407889" w:rsidP="00407889">
      <w:pPr>
        <w:spacing w:after="160" w:line="259" w:lineRule="auto"/>
        <w:contextualSpacing/>
        <w:rPr>
          <w:rFonts w:eastAsia="Calibri" w:cstheme="minorHAnsi"/>
          <w:lang w:val="en-US"/>
        </w:rPr>
      </w:pPr>
    </w:p>
    <w:p w14:paraId="51EBDBA3" w14:textId="462B3390" w:rsidR="00407889" w:rsidRPr="00CC5477" w:rsidRDefault="00407889" w:rsidP="00407889">
      <w:pPr>
        <w:spacing w:after="160" w:line="259" w:lineRule="auto"/>
        <w:ind w:left="720" w:hanging="720"/>
        <w:contextualSpacing/>
        <w:rPr>
          <w:rFonts w:eastAsia="Calibri" w:cstheme="minorHAnsi"/>
          <w:lang w:val="en-US"/>
        </w:rPr>
      </w:pPr>
      <w:r>
        <w:rPr>
          <w:rFonts w:eastAsia="Calibri" w:cstheme="minorHAnsi"/>
          <w:lang w:val="en-US"/>
        </w:rPr>
        <w:t>6.</w:t>
      </w:r>
      <w:r w:rsidR="00F3207F">
        <w:rPr>
          <w:rFonts w:eastAsia="Calibri" w:cstheme="minorHAnsi"/>
          <w:lang w:val="en-US"/>
        </w:rPr>
        <w:t>6</w:t>
      </w:r>
      <w:r w:rsidR="003305D2">
        <w:rPr>
          <w:rFonts w:eastAsia="Calibri" w:cstheme="minorHAnsi"/>
          <w:lang w:val="en-US"/>
        </w:rPr>
        <w:t xml:space="preserve"> </w:t>
      </w:r>
      <w:r>
        <w:rPr>
          <w:rFonts w:eastAsia="Calibri" w:cstheme="minorHAnsi"/>
          <w:lang w:val="en-US"/>
        </w:rPr>
        <w:t xml:space="preserve">(1) Coastal State </w:t>
      </w:r>
      <w:r w:rsidRPr="00CC5477">
        <w:rPr>
          <w:rFonts w:eastAsia="Calibri" w:cstheme="minorHAnsi"/>
          <w:lang w:val="en-US"/>
        </w:rPr>
        <w:t xml:space="preserve">CPCs shall be eligible to receive a share of the TAC, which </w:t>
      </w:r>
      <w:r>
        <w:rPr>
          <w:rFonts w:eastAsia="Calibri" w:cstheme="minorHAnsi"/>
          <w:lang w:val="en-US"/>
        </w:rPr>
        <w:t>shall</w:t>
      </w:r>
      <w:r w:rsidRPr="00CC5477">
        <w:rPr>
          <w:rFonts w:eastAsia="Calibri" w:cstheme="minorHAnsi"/>
          <w:lang w:val="en-US"/>
        </w:rPr>
        <w:t xml:space="preserve"> comprise the following components:</w:t>
      </w:r>
    </w:p>
    <w:bookmarkEnd w:id="113"/>
    <w:p w14:paraId="6055EE8E" w14:textId="77777777" w:rsidR="00407889" w:rsidRPr="00CC5477" w:rsidRDefault="00407889" w:rsidP="00407889">
      <w:pPr>
        <w:spacing w:after="160" w:line="259" w:lineRule="auto"/>
        <w:contextualSpacing/>
        <w:rPr>
          <w:rFonts w:eastAsia="Calibri" w:cstheme="minorHAnsi"/>
          <w:lang w:val="en-US"/>
        </w:rPr>
      </w:pPr>
    </w:p>
    <w:p w14:paraId="5BAD9E78" w14:textId="00E958B1" w:rsidR="00407889" w:rsidRPr="00CC5477" w:rsidRDefault="00791A51" w:rsidP="00407889">
      <w:pPr>
        <w:numPr>
          <w:ilvl w:val="0"/>
          <w:numId w:val="8"/>
        </w:numPr>
        <w:spacing w:after="160" w:line="259" w:lineRule="auto"/>
        <w:contextualSpacing/>
        <w:rPr>
          <w:rFonts w:eastAsia="Calibri" w:cstheme="minorHAnsi"/>
          <w:lang w:val="en-US"/>
        </w:rPr>
      </w:pPr>
      <w:ins w:id="114" w:author="Nadia Bouffard" w:date="2023-05-24T16:14:00Z">
        <w:r>
          <w:rPr>
            <w:rFonts w:eastAsia="Calibri" w:cstheme="minorHAnsi"/>
            <w:b/>
            <w:lang w:val="en-US"/>
          </w:rPr>
          <w:t>[</w:t>
        </w:r>
      </w:ins>
      <w:r w:rsidR="00407889" w:rsidRPr="00CC5477">
        <w:rPr>
          <w:rFonts w:eastAsia="Calibri" w:cstheme="minorHAnsi"/>
          <w:lang w:val="en-US"/>
        </w:rPr>
        <w:t>35%</w:t>
      </w:r>
      <w:r w:rsidR="00407889">
        <w:rPr>
          <w:rFonts w:eastAsia="Calibri" w:cstheme="minorHAnsi"/>
          <w:lang w:val="en-US"/>
        </w:rPr>
        <w:t xml:space="preserve"> </w:t>
      </w:r>
      <w:ins w:id="115" w:author="Nadia Bouffard" w:date="2023-05-24T16:14:00Z">
        <w:r>
          <w:rPr>
            <w:rFonts w:eastAsia="Calibri" w:cstheme="minorHAnsi"/>
            <w:b/>
            <w:bCs/>
            <w:lang w:val="en-US"/>
          </w:rPr>
          <w:t>/</w:t>
        </w:r>
      </w:ins>
      <w:r w:rsidR="00407889">
        <w:rPr>
          <w:rFonts w:eastAsia="Calibri" w:cstheme="minorHAnsi"/>
          <w:lang w:val="en-US"/>
        </w:rPr>
        <w:t xml:space="preserve"> 45%</w:t>
      </w:r>
      <w:ins w:id="116" w:author="Nadia Bouffard" w:date="2023-05-24T16:15:00Z">
        <w:r>
          <w:rPr>
            <w:rFonts w:eastAsia="Calibri" w:cstheme="minorHAnsi"/>
            <w:b/>
            <w:bCs/>
            <w:lang w:val="en-US"/>
          </w:rPr>
          <w:t>]</w:t>
        </w:r>
      </w:ins>
      <w:r w:rsidR="00407889" w:rsidRPr="00CC5477">
        <w:rPr>
          <w:rFonts w:eastAsia="Calibri" w:cstheme="minorHAnsi"/>
          <w:lang w:val="en-US"/>
        </w:rPr>
        <w:t xml:space="preserve"> </w:t>
      </w:r>
      <w:del w:id="117" w:author="Nadia Bouffard" w:date="2023-11-07T13:45:00Z">
        <w:r w:rsidR="00407889" w:rsidRPr="00CC5477" w:rsidDel="006F6BEB">
          <w:rPr>
            <w:rFonts w:eastAsia="Calibri" w:cstheme="minorHAnsi"/>
            <w:lang w:val="en-US"/>
          </w:rPr>
          <w:delText>of</w:delText>
        </w:r>
        <w:r w:rsidR="00407889" w:rsidDel="006F6BEB">
          <w:rPr>
            <w:rFonts w:eastAsia="Calibri" w:cstheme="minorHAnsi"/>
            <w:lang w:val="en-US"/>
          </w:rPr>
          <w:delText xml:space="preserve"> the</w:delText>
        </w:r>
        <w:r w:rsidR="00407889" w:rsidRPr="00CC5477" w:rsidDel="006F6BEB">
          <w:rPr>
            <w:rFonts w:eastAsia="Calibri" w:cstheme="minorHAnsi"/>
            <w:lang w:val="en-US"/>
          </w:rPr>
          <w:delText xml:space="preserve"> Coastal State Allocation </w:delText>
        </w:r>
        <w:r w:rsidR="00407889" w:rsidDel="006F6BEB">
          <w:rPr>
            <w:rFonts w:eastAsia="Calibri" w:cstheme="minorHAnsi"/>
            <w:lang w:val="en-US"/>
          </w:rPr>
          <w:delText xml:space="preserve">recognizing </w:delText>
        </w:r>
        <w:r w:rsidR="00CA25A1" w:rsidDel="006F6BEB">
          <w:rPr>
            <w:rFonts w:eastAsia="Calibri" w:cstheme="minorHAnsi"/>
            <w:lang w:val="en-US"/>
          </w:rPr>
          <w:delText>Coastal State CPCs’</w:delText>
        </w:r>
        <w:r w:rsidR="00407889" w:rsidDel="006F6BEB">
          <w:rPr>
            <w:rFonts w:eastAsia="Calibri" w:cstheme="minorHAnsi"/>
            <w:lang w:val="en-US"/>
          </w:rPr>
          <w:delText xml:space="preserve"> interests and aspirations</w:delText>
        </w:r>
        <w:r w:rsidR="00407889" w:rsidRPr="00CC5477" w:rsidDel="006F6BEB">
          <w:rPr>
            <w:rFonts w:eastAsia="Calibri" w:cstheme="minorHAnsi"/>
            <w:lang w:val="en-US"/>
          </w:rPr>
          <w:delText xml:space="preserve">, </w:delText>
        </w:r>
      </w:del>
      <w:r w:rsidR="00407889" w:rsidRPr="00CC5477">
        <w:rPr>
          <w:rFonts w:eastAsia="Calibri" w:cstheme="minorHAnsi"/>
          <w:lang w:val="en-US"/>
        </w:rPr>
        <w:t>to be shared in equal portion by all Coastal State</w:t>
      </w:r>
      <w:r w:rsidR="00407889">
        <w:rPr>
          <w:rFonts w:eastAsia="Calibri" w:cstheme="minorHAnsi"/>
          <w:lang w:val="en-US"/>
        </w:rPr>
        <w:t xml:space="preserve"> CPCs</w:t>
      </w:r>
      <w:del w:id="118" w:author="Nadia Bouffard" w:date="2023-11-07T13:46:00Z">
        <w:r w:rsidR="00407889" w:rsidRPr="00CC5477" w:rsidDel="006F6BEB">
          <w:rPr>
            <w:rFonts w:eastAsia="Calibri" w:cstheme="minorHAnsi"/>
            <w:lang w:val="en-US"/>
          </w:rPr>
          <w:delText xml:space="preserve"> as per Annex </w:delText>
        </w:r>
        <w:r w:rsidR="00B303E6" w:rsidDel="006F6BEB">
          <w:rPr>
            <w:rFonts w:eastAsia="Calibri" w:cstheme="minorHAnsi"/>
            <w:lang w:val="en-US"/>
          </w:rPr>
          <w:delText>2</w:delText>
        </w:r>
      </w:del>
      <w:r w:rsidR="00407889" w:rsidRPr="00CC5477">
        <w:rPr>
          <w:rFonts w:eastAsia="Calibri" w:cstheme="minorHAnsi"/>
          <w:lang w:val="en-US"/>
        </w:rPr>
        <w:t>;</w:t>
      </w:r>
    </w:p>
    <w:p w14:paraId="2EA5361D" w14:textId="77777777" w:rsidR="00407889" w:rsidRPr="00CC5477" w:rsidRDefault="00407889" w:rsidP="00407889">
      <w:pPr>
        <w:spacing w:after="160" w:line="259" w:lineRule="auto"/>
        <w:contextualSpacing/>
        <w:rPr>
          <w:rFonts w:eastAsia="Calibri" w:cstheme="minorHAnsi"/>
          <w:lang w:val="en-US"/>
        </w:rPr>
      </w:pPr>
    </w:p>
    <w:p w14:paraId="24B197BD" w14:textId="4FC99436" w:rsidR="00A0109C" w:rsidRDefault="00791A51" w:rsidP="00407889">
      <w:pPr>
        <w:numPr>
          <w:ilvl w:val="0"/>
          <w:numId w:val="8"/>
        </w:numPr>
        <w:spacing w:after="160" w:line="259" w:lineRule="auto"/>
        <w:contextualSpacing/>
        <w:rPr>
          <w:rFonts w:eastAsia="Calibri" w:cstheme="minorHAnsi"/>
          <w:lang w:val="en-US"/>
        </w:rPr>
      </w:pPr>
      <w:ins w:id="119" w:author="Nadia Bouffard" w:date="2023-05-24T16:15:00Z">
        <w:r>
          <w:rPr>
            <w:rFonts w:eastAsia="Calibri" w:cstheme="minorHAnsi"/>
            <w:b/>
            <w:lang w:val="en-US"/>
          </w:rPr>
          <w:t>[</w:t>
        </w:r>
      </w:ins>
      <w:r w:rsidR="00407889" w:rsidRPr="00CC5477">
        <w:rPr>
          <w:rFonts w:eastAsia="Calibri" w:cstheme="minorHAnsi"/>
          <w:lang w:val="en-US"/>
        </w:rPr>
        <w:t>47.5%</w:t>
      </w:r>
      <w:r w:rsidR="00407889">
        <w:rPr>
          <w:rFonts w:eastAsia="Calibri" w:cstheme="minorHAnsi"/>
          <w:lang w:val="en-US"/>
        </w:rPr>
        <w:t xml:space="preserve"> </w:t>
      </w:r>
      <w:ins w:id="120" w:author="Nadia Bouffard" w:date="2023-05-24T16:15:00Z">
        <w:r>
          <w:rPr>
            <w:rFonts w:eastAsia="Calibri" w:cstheme="minorHAnsi"/>
            <w:b/>
            <w:bCs/>
            <w:lang w:val="en-US"/>
          </w:rPr>
          <w:t>/</w:t>
        </w:r>
      </w:ins>
      <w:r w:rsidR="00407889">
        <w:rPr>
          <w:rFonts w:eastAsia="Calibri" w:cstheme="minorHAnsi"/>
          <w:lang w:val="en-US"/>
        </w:rPr>
        <w:t xml:space="preserve"> 55%</w:t>
      </w:r>
      <w:ins w:id="121" w:author="Nadia Bouffard" w:date="2023-05-24T16:15:00Z">
        <w:r>
          <w:rPr>
            <w:rFonts w:eastAsia="Calibri" w:cstheme="minorHAnsi"/>
            <w:b/>
            <w:lang w:val="en-US"/>
          </w:rPr>
          <w:t>]</w:t>
        </w:r>
      </w:ins>
      <w:r w:rsidR="00407889" w:rsidRPr="00CC5477">
        <w:rPr>
          <w:rFonts w:eastAsia="Calibri" w:cstheme="minorHAnsi"/>
          <w:lang w:val="en-US"/>
        </w:rPr>
        <w:t xml:space="preserve"> </w:t>
      </w:r>
      <w:del w:id="122" w:author="Nadia Bouffard" w:date="2023-11-07T13:49:00Z">
        <w:r w:rsidR="00407889" w:rsidRPr="00CC5477" w:rsidDel="006F6BEB">
          <w:rPr>
            <w:rFonts w:eastAsia="Calibri" w:cstheme="minorHAnsi"/>
            <w:lang w:val="en-US"/>
          </w:rPr>
          <w:delText xml:space="preserve">of the Coastal State Allocation dedicated to </w:delText>
        </w:r>
        <w:r w:rsidR="00407889" w:rsidDel="006F6BEB">
          <w:rPr>
            <w:rFonts w:eastAsia="Calibri" w:cstheme="minorHAnsi"/>
            <w:lang w:val="en-US"/>
          </w:rPr>
          <w:delText xml:space="preserve">Coastal State </w:delText>
        </w:r>
        <w:r w:rsidR="00407889" w:rsidRPr="00CC5477" w:rsidDel="006F6BEB">
          <w:rPr>
            <w:rFonts w:eastAsia="Calibri" w:cstheme="minorHAnsi"/>
            <w:lang w:val="en-US"/>
          </w:rPr>
          <w:delText>CPCs that are developing coastal States</w:delText>
        </w:r>
        <w:r w:rsidR="00407889" w:rsidDel="006F6BEB">
          <w:rPr>
            <w:rFonts w:eastAsia="Calibri" w:cstheme="minorHAnsi"/>
            <w:lang w:val="en-US"/>
          </w:rPr>
          <w:delText>, in particular Small Island Developing States and least developed States,</w:delText>
        </w:r>
        <w:r w:rsidR="00407889" w:rsidRPr="00CC5477" w:rsidDel="006F6BEB">
          <w:rPr>
            <w:rFonts w:eastAsia="Calibri" w:cstheme="minorHAnsi"/>
            <w:lang w:val="en-US"/>
          </w:rPr>
          <w:delText xml:space="preserve"> </w:delText>
        </w:r>
      </w:del>
      <w:r w:rsidR="00407889" w:rsidRPr="00CC5477">
        <w:rPr>
          <w:rFonts w:eastAsia="Calibri" w:cstheme="minorHAnsi"/>
          <w:lang w:val="en-US"/>
        </w:rPr>
        <w:t>to address</w:t>
      </w:r>
      <w:r w:rsidR="00A0109C">
        <w:rPr>
          <w:rFonts w:eastAsia="Calibri" w:cstheme="minorHAnsi"/>
          <w:lang w:val="en-US"/>
        </w:rPr>
        <w:t>:</w:t>
      </w:r>
    </w:p>
    <w:p w14:paraId="0347ABCB" w14:textId="008917C6" w:rsidR="00107B79" w:rsidRDefault="00107B79" w:rsidP="00107B79">
      <w:pPr>
        <w:spacing w:after="160" w:line="259" w:lineRule="auto"/>
        <w:ind w:left="1080"/>
        <w:contextualSpacing/>
        <w:rPr>
          <w:rFonts w:eastAsia="Calibri" w:cstheme="minorHAnsi"/>
          <w:lang w:val="en-US"/>
        </w:rPr>
      </w:pPr>
    </w:p>
    <w:p w14:paraId="2661A7FA" w14:textId="69632861" w:rsidR="00107B79" w:rsidRDefault="00107B79" w:rsidP="00107B79">
      <w:pPr>
        <w:spacing w:after="160" w:line="259" w:lineRule="auto"/>
        <w:ind w:left="1080"/>
        <w:contextualSpacing/>
        <w:rPr>
          <w:rFonts w:eastAsia="Calibri" w:cstheme="minorHAnsi"/>
          <w:lang w:val="en-US"/>
        </w:rPr>
      </w:pPr>
      <w:ins w:id="123" w:author="Nadia Bouffard" w:date="2023-11-07T13:54:00Z">
        <w:r>
          <w:rPr>
            <w:rFonts w:eastAsia="Calibri" w:cstheme="minorHAnsi"/>
            <w:b/>
            <w:bCs/>
            <w:lang w:val="en-US"/>
          </w:rPr>
          <w:t>[</w:t>
        </w:r>
      </w:ins>
      <w:ins w:id="124" w:author="Nadia Bouffard" w:date="2023-11-07T13:53:00Z">
        <w:r w:rsidRPr="00107B79">
          <w:rPr>
            <w:rFonts w:eastAsia="Calibri" w:cstheme="minorHAnsi"/>
            <w:b/>
            <w:bCs/>
            <w:lang w:val="en-US"/>
          </w:rPr>
          <w:t>OPTION 1:</w:t>
        </w:r>
      </w:ins>
    </w:p>
    <w:p w14:paraId="309F05A1" w14:textId="734E43B9" w:rsidR="00A0109C" w:rsidRDefault="00A0109C" w:rsidP="00A0109C">
      <w:pPr>
        <w:spacing w:after="160" w:line="259" w:lineRule="auto"/>
        <w:contextualSpacing/>
        <w:rPr>
          <w:ins w:id="125" w:author="Nadia Bouffard" w:date="2023-11-07T13:51:00Z"/>
          <w:rFonts w:eastAsia="Calibri" w:cstheme="minorHAnsi"/>
          <w:lang w:val="en-US"/>
        </w:rPr>
      </w:pPr>
    </w:p>
    <w:p w14:paraId="061FB542" w14:textId="743A402E" w:rsidR="006F6BEB" w:rsidRPr="008F7203" w:rsidRDefault="001477D7" w:rsidP="006F6BEB">
      <w:pPr>
        <w:numPr>
          <w:ilvl w:val="2"/>
          <w:numId w:val="67"/>
        </w:numPr>
        <w:spacing w:before="120" w:after="120" w:line="259" w:lineRule="auto"/>
        <w:jc w:val="both"/>
        <w:rPr>
          <w:ins w:id="126" w:author="Nadia Bouffard" w:date="2023-11-07T13:51:00Z"/>
          <w:rFonts w:eastAsia="Calibri" w:cstheme="minorHAnsi"/>
          <w:color w:val="FF0000"/>
        </w:rPr>
      </w:pPr>
      <w:ins w:id="127" w:author="Nadia Bouffard" w:date="2023-11-08T16:38:00Z">
        <w:r>
          <w:rPr>
            <w:rFonts w:eastAsia="Calibri" w:cstheme="minorHAnsi"/>
            <w:bCs/>
            <w:color w:val="000000"/>
            <w:lang w:val="en-US"/>
          </w:rPr>
          <w:t xml:space="preserve">their </w:t>
        </w:r>
      </w:ins>
      <w:ins w:id="128" w:author="Nadia Bouffard" w:date="2023-11-07T13:51:00Z">
        <w:r w:rsidR="006F6BEB" w:rsidRPr="005B54BE">
          <w:rPr>
            <w:rFonts w:eastAsia="Calibri" w:cstheme="minorHAnsi"/>
            <w:b/>
            <w:i/>
            <w:iCs/>
            <w:color w:val="000000"/>
            <w:lang w:val="en-US"/>
          </w:rPr>
          <w:t>Vulnerability</w:t>
        </w:r>
      </w:ins>
      <w:ins w:id="129" w:author="Nadia Bouffard" w:date="2023-11-08T16:38:00Z">
        <w:r>
          <w:rPr>
            <w:rFonts w:eastAsia="Calibri" w:cstheme="minorHAnsi"/>
            <w:bCs/>
            <w:color w:val="000000"/>
            <w:lang w:val="en-US"/>
          </w:rPr>
          <w:t xml:space="preserve">, </w:t>
        </w:r>
      </w:ins>
      <w:ins w:id="130" w:author="Nadia Bouffard" w:date="2023-11-08T16:39:00Z">
        <w:r>
          <w:rPr>
            <w:rFonts w:eastAsia="Calibri" w:cstheme="minorHAnsi"/>
            <w:bCs/>
            <w:color w:val="000000"/>
            <w:lang w:val="en-US"/>
          </w:rPr>
          <w:t xml:space="preserve">as dependent on the exploitation of fish stocks, including </w:t>
        </w:r>
      </w:ins>
      <w:ins w:id="131" w:author="Nadia Bouffard" w:date="2023-11-08T16:40:00Z">
        <w:r>
          <w:rPr>
            <w:rFonts w:eastAsia="Calibri" w:cstheme="minorHAnsi"/>
            <w:bCs/>
            <w:color w:val="000000"/>
            <w:lang w:val="en-US"/>
          </w:rPr>
          <w:t xml:space="preserve">for meeting the nutritional requirements of their populations or portions thereof </w:t>
        </w:r>
      </w:ins>
      <w:ins w:id="132" w:author="Nadia Bouffard" w:date="2023-11-07T13:51:00Z">
        <w:r w:rsidR="006F6BEB" w:rsidRPr="008F7203">
          <w:rPr>
            <w:rFonts w:eastAsia="Calibri" w:cstheme="minorHAnsi"/>
            <w:bCs/>
            <w:color w:val="000000"/>
            <w:lang w:val="en-US"/>
          </w:rPr>
          <w:t>(UNFSA Article 24(2a)):</w:t>
        </w:r>
        <w:r w:rsidR="006F6BEB">
          <w:rPr>
            <w:rFonts w:eastAsia="Calibri" w:cstheme="minorHAnsi"/>
            <w:bCs/>
            <w:color w:val="000000"/>
            <w:lang w:val="en-US"/>
          </w:rPr>
          <w:t xml:space="preserve"> </w:t>
        </w:r>
        <w:r w:rsidR="006F6BEB" w:rsidRPr="00107B79">
          <w:rPr>
            <w:rFonts w:eastAsia="Calibri" w:cstheme="minorHAnsi"/>
            <w:b/>
            <w:color w:val="000000"/>
            <w:lang w:val="en-US"/>
          </w:rPr>
          <w:t>[</w:t>
        </w:r>
        <w:r w:rsidR="006F6BEB">
          <w:rPr>
            <w:rFonts w:eastAsia="Calibri" w:cstheme="minorHAnsi"/>
            <w:bCs/>
            <w:color w:val="000000"/>
            <w:lang w:val="en-US"/>
          </w:rPr>
          <w:t>33%</w:t>
        </w:r>
        <w:r w:rsidR="006F6BEB" w:rsidRPr="00107B79">
          <w:rPr>
            <w:rFonts w:eastAsia="Calibri" w:cstheme="minorHAnsi"/>
            <w:b/>
            <w:color w:val="000000"/>
            <w:lang w:val="en-US"/>
          </w:rPr>
          <w:t>]</w:t>
        </w:r>
      </w:ins>
    </w:p>
    <w:p w14:paraId="09795B61" w14:textId="77777777" w:rsidR="006F6BEB" w:rsidRPr="008F7203" w:rsidRDefault="006F6BEB" w:rsidP="006F6BEB">
      <w:pPr>
        <w:numPr>
          <w:ilvl w:val="4"/>
          <w:numId w:val="67"/>
        </w:numPr>
        <w:spacing w:after="120" w:line="259" w:lineRule="auto"/>
        <w:ind w:left="2520"/>
        <w:jc w:val="both"/>
        <w:rPr>
          <w:ins w:id="133" w:author="Nadia Bouffard" w:date="2023-11-07T13:51:00Z"/>
          <w:rFonts w:eastAsia="Calibri" w:cstheme="minorHAnsi"/>
          <w:color w:val="FF0000"/>
        </w:rPr>
      </w:pPr>
      <w:ins w:id="134" w:author="Nadia Bouffard" w:date="2023-11-07T13:51:00Z">
        <w:r w:rsidRPr="008F7203">
          <w:rPr>
            <w:rFonts w:eastAsia="Calibri" w:cstheme="minorHAnsi"/>
            <w:bCs/>
            <w:color w:val="000000"/>
            <w:lang w:val="en-US"/>
          </w:rPr>
          <w:t xml:space="preserve">per capita fish consumption, </w:t>
        </w:r>
      </w:ins>
    </w:p>
    <w:p w14:paraId="0FB346C6" w14:textId="0A92E7E6" w:rsidR="006F6BEB" w:rsidRPr="008F7203" w:rsidRDefault="006F6BEB" w:rsidP="006F6BEB">
      <w:pPr>
        <w:numPr>
          <w:ilvl w:val="4"/>
          <w:numId w:val="67"/>
        </w:numPr>
        <w:spacing w:after="120" w:line="259" w:lineRule="auto"/>
        <w:ind w:left="2520"/>
        <w:jc w:val="both"/>
        <w:rPr>
          <w:ins w:id="135" w:author="Nadia Bouffard" w:date="2023-11-07T13:51:00Z"/>
          <w:rFonts w:eastAsia="Calibri" w:cstheme="minorHAnsi"/>
          <w:color w:val="FF0000"/>
        </w:rPr>
      </w:pPr>
      <w:ins w:id="136" w:author="Nadia Bouffard" w:date="2023-11-07T13:51:00Z">
        <w:r w:rsidRPr="008F7203">
          <w:rPr>
            <w:rFonts w:eastAsia="Calibri" w:cstheme="minorHAnsi"/>
            <w:bCs/>
            <w:color w:val="000000"/>
            <w:lang w:val="en-US"/>
          </w:rPr>
          <w:t xml:space="preserve">Commonwealth </w:t>
        </w:r>
        <w:r>
          <w:rPr>
            <w:rFonts w:eastAsia="Calibri" w:cstheme="minorHAnsi"/>
            <w:bCs/>
            <w:color w:val="000000"/>
            <w:lang w:val="en-US"/>
          </w:rPr>
          <w:t xml:space="preserve">universal </w:t>
        </w:r>
        <w:r w:rsidRPr="008F7203">
          <w:rPr>
            <w:rFonts w:eastAsia="Calibri" w:cstheme="minorHAnsi"/>
            <w:bCs/>
            <w:color w:val="000000"/>
            <w:lang w:val="en-US"/>
          </w:rPr>
          <w:t>vulnerability index</w:t>
        </w:r>
        <w:r>
          <w:rPr>
            <w:rFonts w:eastAsia="Calibri" w:cstheme="minorHAnsi"/>
            <w:bCs/>
            <w:color w:val="000000"/>
            <w:lang w:val="en-US"/>
          </w:rPr>
          <w:t xml:space="preserve"> (CUVI</w:t>
        </w:r>
        <w:proofErr w:type="gramStart"/>
        <w:r>
          <w:rPr>
            <w:rFonts w:eastAsia="Calibri" w:cstheme="minorHAnsi"/>
            <w:bCs/>
            <w:color w:val="000000"/>
            <w:lang w:val="en-US"/>
          </w:rPr>
          <w:t>)</w:t>
        </w:r>
      </w:ins>
      <w:ins w:id="137" w:author="Nadia Bouffard" w:date="2023-11-08T16:45:00Z">
        <w:r w:rsidR="00734D5B">
          <w:rPr>
            <w:rFonts w:eastAsia="Calibri" w:cstheme="minorHAnsi"/>
            <w:bCs/>
            <w:color w:val="000000"/>
            <w:lang w:val="en-US"/>
          </w:rPr>
          <w:t>;</w:t>
        </w:r>
      </w:ins>
      <w:proofErr w:type="gramEnd"/>
    </w:p>
    <w:p w14:paraId="6BAEC5AF" w14:textId="5BAB1527" w:rsidR="006F6BEB" w:rsidRPr="008F7203" w:rsidRDefault="006F6BEB" w:rsidP="006F6BEB">
      <w:pPr>
        <w:numPr>
          <w:ilvl w:val="2"/>
          <w:numId w:val="67"/>
        </w:numPr>
        <w:spacing w:after="120" w:line="259" w:lineRule="auto"/>
        <w:jc w:val="both"/>
        <w:rPr>
          <w:ins w:id="138" w:author="Nadia Bouffard" w:date="2023-11-07T13:51:00Z"/>
          <w:rFonts w:eastAsia="Calibri" w:cstheme="minorHAnsi"/>
          <w:bCs/>
          <w:color w:val="000000"/>
          <w:lang w:val="en-US"/>
        </w:rPr>
      </w:pPr>
      <w:ins w:id="139" w:author="Nadia Bouffard" w:date="2023-11-07T13:51:00Z">
        <w:r w:rsidRPr="005B54BE">
          <w:rPr>
            <w:rFonts w:eastAsia="Calibri" w:cstheme="minorHAnsi"/>
            <w:b/>
            <w:i/>
            <w:iCs/>
            <w:color w:val="000000"/>
            <w:lang w:val="en-US"/>
          </w:rPr>
          <w:t>Priority Sectors</w:t>
        </w:r>
      </w:ins>
      <w:ins w:id="140" w:author="Nadia Bouffard" w:date="2023-11-08T16:45:00Z">
        <w:r w:rsidR="00734D5B">
          <w:rPr>
            <w:rFonts w:eastAsia="Calibri" w:cstheme="minorHAnsi"/>
            <w:bCs/>
            <w:color w:val="000000"/>
            <w:lang w:val="en-US"/>
          </w:rPr>
          <w:t xml:space="preserve">, </w:t>
        </w:r>
      </w:ins>
      <w:ins w:id="141" w:author="Nadia Bouffard" w:date="2023-11-08T16:41:00Z">
        <w:r w:rsidR="001477D7">
          <w:rPr>
            <w:rFonts w:eastAsia="Calibri" w:cstheme="minorHAnsi"/>
            <w:bCs/>
            <w:color w:val="000000"/>
            <w:lang w:val="en-US"/>
          </w:rPr>
          <w:t>to avoid adverse</w:t>
        </w:r>
      </w:ins>
      <w:ins w:id="142" w:author="Nadia Bouffard" w:date="2023-11-08T16:42:00Z">
        <w:r w:rsidR="001477D7">
          <w:rPr>
            <w:rFonts w:eastAsia="Calibri" w:cstheme="minorHAnsi"/>
            <w:bCs/>
            <w:color w:val="000000"/>
            <w:lang w:val="en-US"/>
          </w:rPr>
          <w:t xml:space="preserve"> impacts on, and ensure access to, fish stocks by subsistence</w:t>
        </w:r>
      </w:ins>
      <w:ins w:id="143" w:author="Nadia Bouffard" w:date="2023-11-08T16:43:00Z">
        <w:r w:rsidR="00734D5B">
          <w:rPr>
            <w:rFonts w:eastAsia="Calibri" w:cstheme="minorHAnsi"/>
            <w:bCs/>
            <w:color w:val="000000"/>
            <w:lang w:val="en-US"/>
          </w:rPr>
          <w:t>, small scale and artisanal fishers and women fish workers</w:t>
        </w:r>
      </w:ins>
      <w:ins w:id="144" w:author="Nadia Bouffard" w:date="2023-11-08T16:44:00Z">
        <w:r w:rsidR="00734D5B">
          <w:rPr>
            <w:rFonts w:eastAsia="Calibri" w:cstheme="minorHAnsi"/>
            <w:bCs/>
            <w:color w:val="000000"/>
            <w:lang w:val="en-US"/>
          </w:rPr>
          <w:t>, as well as indigenous people in developing coastal State</w:t>
        </w:r>
      </w:ins>
      <w:ins w:id="145" w:author="Nadia Bouffard" w:date="2023-11-08T16:51:00Z">
        <w:r w:rsidR="00734D5B">
          <w:rPr>
            <w:rFonts w:eastAsia="Calibri" w:cstheme="minorHAnsi"/>
            <w:bCs/>
            <w:color w:val="000000"/>
            <w:lang w:val="en-US"/>
          </w:rPr>
          <w:t xml:space="preserve"> CPC</w:t>
        </w:r>
      </w:ins>
      <w:ins w:id="146" w:author="Nadia Bouffard" w:date="2023-11-08T16:44:00Z">
        <w:r w:rsidR="00734D5B">
          <w:rPr>
            <w:rFonts w:eastAsia="Calibri" w:cstheme="minorHAnsi"/>
            <w:bCs/>
            <w:color w:val="000000"/>
            <w:lang w:val="en-US"/>
          </w:rPr>
          <w:t xml:space="preserve">s, particularly in small island </w:t>
        </w:r>
      </w:ins>
      <w:ins w:id="147" w:author="Nadia Bouffard" w:date="2023-11-08T16:45:00Z">
        <w:r w:rsidR="00734D5B">
          <w:rPr>
            <w:rFonts w:eastAsia="Calibri" w:cstheme="minorHAnsi"/>
            <w:bCs/>
            <w:color w:val="000000"/>
            <w:lang w:val="en-US"/>
          </w:rPr>
          <w:t>developing State</w:t>
        </w:r>
      </w:ins>
      <w:ins w:id="148" w:author="Nadia Bouffard" w:date="2023-11-08T16:52:00Z">
        <w:r w:rsidR="00734D5B">
          <w:rPr>
            <w:rFonts w:eastAsia="Calibri" w:cstheme="minorHAnsi"/>
            <w:bCs/>
            <w:color w:val="000000"/>
            <w:lang w:val="en-US"/>
          </w:rPr>
          <w:t xml:space="preserve"> CPC</w:t>
        </w:r>
      </w:ins>
      <w:ins w:id="149" w:author="Nadia Bouffard" w:date="2023-11-08T16:45:00Z">
        <w:r w:rsidR="00734D5B">
          <w:rPr>
            <w:rFonts w:eastAsia="Calibri" w:cstheme="minorHAnsi"/>
            <w:bCs/>
            <w:color w:val="000000"/>
            <w:lang w:val="en-US"/>
          </w:rPr>
          <w:t>s</w:t>
        </w:r>
      </w:ins>
      <w:ins w:id="150" w:author="Nadia Bouffard" w:date="2023-11-07T13:51:00Z">
        <w:r w:rsidRPr="008F7203">
          <w:rPr>
            <w:rFonts w:eastAsia="Calibri" w:cstheme="minorHAnsi"/>
            <w:bCs/>
            <w:color w:val="000000"/>
            <w:lang w:val="en-US"/>
          </w:rPr>
          <w:t xml:space="preserve"> (UNFSA Article 24(2b)):</w:t>
        </w:r>
        <w:r>
          <w:rPr>
            <w:rFonts w:eastAsia="Calibri" w:cstheme="minorHAnsi"/>
            <w:bCs/>
            <w:color w:val="000000"/>
            <w:lang w:val="en-US"/>
          </w:rPr>
          <w:t xml:space="preserve"> </w:t>
        </w:r>
        <w:r w:rsidRPr="00107B79">
          <w:rPr>
            <w:rFonts w:eastAsia="Calibri" w:cstheme="minorHAnsi"/>
            <w:b/>
            <w:color w:val="000000"/>
            <w:lang w:val="en-US"/>
          </w:rPr>
          <w:t>[</w:t>
        </w:r>
        <w:r>
          <w:rPr>
            <w:rFonts w:eastAsia="Calibri" w:cstheme="minorHAnsi"/>
            <w:bCs/>
            <w:color w:val="000000"/>
            <w:lang w:val="en-US"/>
          </w:rPr>
          <w:t>34%</w:t>
        </w:r>
        <w:r w:rsidRPr="00107B79">
          <w:rPr>
            <w:rFonts w:eastAsia="Calibri" w:cstheme="minorHAnsi"/>
            <w:b/>
            <w:color w:val="000000"/>
            <w:lang w:val="en-US"/>
          </w:rPr>
          <w:t>]</w:t>
        </w:r>
      </w:ins>
    </w:p>
    <w:p w14:paraId="2AE2CDC6" w14:textId="7DE82098" w:rsidR="006F6BEB" w:rsidRPr="00B95750" w:rsidRDefault="009324F4" w:rsidP="006F6BEB">
      <w:pPr>
        <w:numPr>
          <w:ilvl w:val="4"/>
          <w:numId w:val="67"/>
        </w:numPr>
        <w:spacing w:after="120" w:line="259" w:lineRule="auto"/>
        <w:ind w:left="2520"/>
        <w:jc w:val="both"/>
        <w:rPr>
          <w:ins w:id="151" w:author="Nadia Bouffard" w:date="2023-11-07T13:51:00Z"/>
          <w:rFonts w:eastAsia="Calibri" w:cstheme="minorHAnsi"/>
          <w:bCs/>
          <w:color w:val="000000"/>
          <w:highlight w:val="yellow"/>
          <w:lang w:val="en-US"/>
        </w:rPr>
      </w:pPr>
      <w:ins w:id="152" w:author="Nadia Bouffard" w:date="2023-11-21T12:16:00Z">
        <w:r w:rsidRPr="009324F4">
          <w:rPr>
            <w:rFonts w:eastAsia="Calibri" w:cstheme="minorHAnsi"/>
            <w:b/>
            <w:color w:val="000000"/>
            <w:highlight w:val="yellow"/>
            <w:lang w:val="en-US"/>
          </w:rPr>
          <w:t>[</w:t>
        </w:r>
      </w:ins>
      <w:ins w:id="153" w:author="Nadia Bouffard" w:date="2023-11-07T13:51:00Z">
        <w:r w:rsidR="006F6BEB" w:rsidRPr="00B95750">
          <w:rPr>
            <w:rFonts w:eastAsia="Calibri" w:cstheme="minorHAnsi"/>
            <w:bCs/>
            <w:color w:val="000000"/>
            <w:highlight w:val="yellow"/>
            <w:lang w:val="en-US"/>
          </w:rPr>
          <w:t>proportion of fish workers employed in small-scale and artisanal fisheries (dependent on domestic statistics/reporting), and</w:t>
        </w:r>
      </w:ins>
      <w:ins w:id="154" w:author="Nadia Bouffard" w:date="2023-11-21T12:16:00Z">
        <w:r w:rsidRPr="009324F4">
          <w:rPr>
            <w:rFonts w:eastAsia="Calibri" w:cstheme="minorHAnsi"/>
            <w:b/>
            <w:color w:val="000000"/>
            <w:highlight w:val="yellow"/>
            <w:lang w:val="en-US"/>
          </w:rPr>
          <w:t>]</w:t>
        </w:r>
      </w:ins>
      <w:ins w:id="155" w:author="Nadia Bouffard" w:date="2023-11-07T13:51:00Z">
        <w:r w:rsidR="006F6BEB" w:rsidRPr="00B95750">
          <w:rPr>
            <w:rFonts w:eastAsia="Calibri" w:cstheme="minorHAnsi"/>
            <w:bCs/>
            <w:color w:val="000000"/>
            <w:highlight w:val="yellow"/>
            <w:lang w:val="en-US"/>
          </w:rPr>
          <w:t xml:space="preserve"> </w:t>
        </w:r>
      </w:ins>
    </w:p>
    <w:p w14:paraId="59FD00DE" w14:textId="12DBBCA6" w:rsidR="006F6BEB" w:rsidRPr="008F7203" w:rsidRDefault="006F6BEB" w:rsidP="006F6BEB">
      <w:pPr>
        <w:numPr>
          <w:ilvl w:val="4"/>
          <w:numId w:val="67"/>
        </w:numPr>
        <w:spacing w:after="120" w:line="259" w:lineRule="auto"/>
        <w:ind w:left="2520"/>
        <w:jc w:val="both"/>
        <w:rPr>
          <w:ins w:id="156" w:author="Nadia Bouffard" w:date="2023-11-07T13:51:00Z"/>
          <w:rFonts w:eastAsia="Calibri" w:cstheme="minorHAnsi"/>
          <w:bCs/>
          <w:color w:val="000000"/>
          <w:lang w:val="en-US"/>
        </w:rPr>
      </w:pPr>
      <w:ins w:id="157" w:author="Nadia Bouffard" w:date="2023-11-07T13:51:00Z">
        <w:r w:rsidRPr="008F7203">
          <w:rPr>
            <w:rFonts w:eastAsia="Calibri" w:cstheme="minorHAnsi"/>
            <w:bCs/>
            <w:color w:val="000000"/>
            <w:lang w:val="en-US"/>
          </w:rPr>
          <w:t>Small Island Developing State (SIDS) status</w:t>
        </w:r>
      </w:ins>
      <w:ins w:id="158" w:author="Nadia Bouffard" w:date="2023-11-08T16:46:00Z">
        <w:r w:rsidR="00734D5B">
          <w:rPr>
            <w:rFonts w:eastAsia="Calibri" w:cstheme="minorHAnsi"/>
            <w:bCs/>
            <w:color w:val="000000"/>
            <w:lang w:val="en-US"/>
          </w:rPr>
          <w:t>; and,</w:t>
        </w:r>
      </w:ins>
    </w:p>
    <w:p w14:paraId="5A17199E" w14:textId="291201C1" w:rsidR="006F6BEB" w:rsidRPr="008F7203" w:rsidRDefault="00734D5B" w:rsidP="006F6BEB">
      <w:pPr>
        <w:numPr>
          <w:ilvl w:val="2"/>
          <w:numId w:val="67"/>
        </w:numPr>
        <w:spacing w:after="120" w:line="259" w:lineRule="auto"/>
        <w:jc w:val="both"/>
        <w:rPr>
          <w:ins w:id="159" w:author="Nadia Bouffard" w:date="2023-11-07T13:51:00Z"/>
          <w:rFonts w:eastAsia="Calibri" w:cstheme="minorHAnsi"/>
          <w:bCs/>
          <w:color w:val="000000"/>
          <w:lang w:val="en-US"/>
        </w:rPr>
      </w:pPr>
      <w:ins w:id="160" w:author="Nadia Bouffard" w:date="2023-11-08T16:46:00Z">
        <w:r>
          <w:rPr>
            <w:rFonts w:eastAsia="Calibri" w:cstheme="minorHAnsi"/>
            <w:bCs/>
            <w:color w:val="000000"/>
            <w:lang w:val="en-US"/>
          </w:rPr>
          <w:t xml:space="preserve">to address any </w:t>
        </w:r>
      </w:ins>
      <w:ins w:id="161" w:author="Nadia Bouffard" w:date="2023-11-07T13:51:00Z">
        <w:r w:rsidR="006F6BEB" w:rsidRPr="005B54BE">
          <w:rPr>
            <w:rFonts w:eastAsia="Calibri" w:cstheme="minorHAnsi"/>
            <w:b/>
            <w:i/>
            <w:iCs/>
            <w:color w:val="000000"/>
            <w:lang w:val="en-US"/>
          </w:rPr>
          <w:t>Disproportionate burden</w:t>
        </w:r>
      </w:ins>
      <w:ins w:id="162" w:author="Nadia Bouffard" w:date="2023-11-08T16:47:00Z">
        <w:r>
          <w:rPr>
            <w:rFonts w:eastAsia="Calibri" w:cstheme="minorHAnsi"/>
            <w:bCs/>
            <w:color w:val="000000"/>
            <w:lang w:val="en-US"/>
          </w:rPr>
          <w:t xml:space="preserve"> </w:t>
        </w:r>
      </w:ins>
      <w:ins w:id="163" w:author="Nadia Bouffard" w:date="2023-11-08T16:49:00Z">
        <w:r>
          <w:rPr>
            <w:rFonts w:eastAsia="Calibri" w:cstheme="minorHAnsi"/>
            <w:bCs/>
            <w:color w:val="000000"/>
            <w:lang w:val="en-US"/>
          </w:rPr>
          <w:t xml:space="preserve">on developing coastal State CPCs </w:t>
        </w:r>
      </w:ins>
      <w:ins w:id="164" w:author="Nadia Bouffard" w:date="2023-11-08T16:47:00Z">
        <w:r>
          <w:rPr>
            <w:rFonts w:eastAsia="Calibri" w:cstheme="minorHAnsi"/>
            <w:bCs/>
            <w:color w:val="000000"/>
            <w:lang w:val="en-US"/>
          </w:rPr>
          <w:t>that may</w:t>
        </w:r>
      </w:ins>
      <w:ins w:id="165" w:author="Nadia Bouffard" w:date="2023-11-08T16:48:00Z">
        <w:r>
          <w:rPr>
            <w:rFonts w:eastAsia="Calibri" w:cstheme="minorHAnsi"/>
            <w:bCs/>
            <w:color w:val="000000"/>
            <w:lang w:val="en-US"/>
          </w:rPr>
          <w:t xml:space="preserve"> directly or indirectly</w:t>
        </w:r>
      </w:ins>
      <w:ins w:id="166" w:author="Nadia Bouffard" w:date="2023-11-08T16:47:00Z">
        <w:r>
          <w:rPr>
            <w:rFonts w:eastAsia="Calibri" w:cstheme="minorHAnsi"/>
            <w:bCs/>
            <w:color w:val="000000"/>
            <w:lang w:val="en-US"/>
          </w:rPr>
          <w:t xml:space="preserve"> result from</w:t>
        </w:r>
      </w:ins>
      <w:ins w:id="167" w:author="Nadia Bouffard" w:date="2023-11-08T16:49:00Z">
        <w:r>
          <w:rPr>
            <w:rFonts w:eastAsia="Calibri" w:cstheme="minorHAnsi"/>
            <w:bCs/>
            <w:color w:val="000000"/>
            <w:lang w:val="en-US"/>
          </w:rPr>
          <w:t xml:space="preserve"> conservation actions</w:t>
        </w:r>
      </w:ins>
      <w:ins w:id="168" w:author="Nadia Bouffard" w:date="2023-11-08T16:50:00Z">
        <w:r>
          <w:rPr>
            <w:rFonts w:eastAsia="Calibri" w:cstheme="minorHAnsi"/>
            <w:bCs/>
            <w:color w:val="000000"/>
            <w:lang w:val="en-US"/>
          </w:rPr>
          <w:t xml:space="preserve"> taken pursuant to this Resolution</w:t>
        </w:r>
      </w:ins>
      <w:ins w:id="169" w:author="Nadia Bouffard" w:date="2023-11-07T13:51:00Z">
        <w:r w:rsidR="006F6BEB" w:rsidRPr="008F7203">
          <w:rPr>
            <w:rFonts w:eastAsia="Calibri" w:cstheme="minorHAnsi"/>
            <w:bCs/>
            <w:color w:val="000000"/>
            <w:lang w:val="en-US"/>
          </w:rPr>
          <w:t xml:space="preserve"> (UNFSA Article 24(c)):</w:t>
        </w:r>
        <w:r w:rsidR="006F6BEB">
          <w:rPr>
            <w:rFonts w:eastAsia="Calibri" w:cstheme="minorHAnsi"/>
            <w:bCs/>
            <w:color w:val="000000"/>
            <w:lang w:val="en-US"/>
          </w:rPr>
          <w:t xml:space="preserve"> </w:t>
        </w:r>
        <w:r w:rsidR="006F6BEB" w:rsidRPr="00107B79">
          <w:rPr>
            <w:rFonts w:eastAsia="Calibri" w:cstheme="minorHAnsi"/>
            <w:b/>
            <w:color w:val="000000"/>
            <w:lang w:val="en-US"/>
          </w:rPr>
          <w:t>[</w:t>
        </w:r>
        <w:r w:rsidR="006F6BEB">
          <w:rPr>
            <w:rFonts w:eastAsia="Calibri" w:cstheme="minorHAnsi"/>
            <w:bCs/>
            <w:color w:val="000000"/>
            <w:lang w:val="en-US"/>
          </w:rPr>
          <w:t>33%</w:t>
        </w:r>
        <w:r w:rsidR="006F6BEB" w:rsidRPr="00107B79">
          <w:rPr>
            <w:rFonts w:eastAsia="Calibri" w:cstheme="minorHAnsi"/>
            <w:b/>
            <w:color w:val="000000"/>
            <w:lang w:val="en-US"/>
          </w:rPr>
          <w:t>]</w:t>
        </w:r>
      </w:ins>
    </w:p>
    <w:p w14:paraId="433E9B7D" w14:textId="3DFE5317" w:rsidR="006F6BEB" w:rsidRPr="00B95750" w:rsidRDefault="009324F4" w:rsidP="006F6BEB">
      <w:pPr>
        <w:numPr>
          <w:ilvl w:val="4"/>
          <w:numId w:val="67"/>
        </w:numPr>
        <w:spacing w:after="120" w:line="259" w:lineRule="auto"/>
        <w:ind w:left="2520"/>
        <w:jc w:val="both"/>
        <w:rPr>
          <w:ins w:id="170" w:author="Nadia Bouffard" w:date="2023-11-07T13:51:00Z"/>
          <w:rFonts w:eastAsia="Calibri" w:cstheme="minorHAnsi"/>
          <w:bCs/>
          <w:color w:val="000000"/>
          <w:highlight w:val="yellow"/>
          <w:lang w:val="en-US"/>
        </w:rPr>
      </w:pPr>
      <w:ins w:id="171" w:author="Nadia Bouffard" w:date="2023-11-21T12:16:00Z">
        <w:r w:rsidRPr="009324F4">
          <w:rPr>
            <w:rFonts w:eastAsia="Calibri" w:cstheme="minorHAnsi"/>
            <w:b/>
            <w:color w:val="000000"/>
            <w:highlight w:val="yellow"/>
            <w:lang w:val="en-US"/>
          </w:rPr>
          <w:lastRenderedPageBreak/>
          <w:t>[</w:t>
        </w:r>
      </w:ins>
      <w:ins w:id="172" w:author="Nadia Bouffard" w:date="2023-11-07T13:51:00Z">
        <w:r w:rsidR="006F6BEB" w:rsidRPr="00B95750">
          <w:rPr>
            <w:rFonts w:eastAsia="Calibri" w:cstheme="minorHAnsi"/>
            <w:bCs/>
            <w:color w:val="000000"/>
            <w:highlight w:val="yellow"/>
            <w:lang w:val="en-US"/>
          </w:rPr>
          <w:t>fisheries (whole sector) contribution to GDP (dependent on domestic statistics/reporting and World Bank), and</w:t>
        </w:r>
      </w:ins>
      <w:ins w:id="173" w:author="Nadia Bouffard" w:date="2023-11-21T12:16:00Z">
        <w:r w:rsidRPr="009324F4">
          <w:rPr>
            <w:rFonts w:eastAsia="Calibri" w:cstheme="minorHAnsi"/>
            <w:b/>
            <w:color w:val="000000"/>
            <w:highlight w:val="yellow"/>
            <w:lang w:val="en-US"/>
          </w:rPr>
          <w:t>]</w:t>
        </w:r>
      </w:ins>
    </w:p>
    <w:p w14:paraId="53DFE320" w14:textId="077ECEEC" w:rsidR="006F6BEB" w:rsidRPr="00B95750" w:rsidRDefault="009324F4" w:rsidP="006F6BEB">
      <w:pPr>
        <w:numPr>
          <w:ilvl w:val="4"/>
          <w:numId w:val="67"/>
        </w:numPr>
        <w:spacing w:after="120" w:line="259" w:lineRule="auto"/>
        <w:ind w:left="2520"/>
        <w:jc w:val="both"/>
        <w:rPr>
          <w:ins w:id="174" w:author="Nadia Bouffard" w:date="2023-11-07T13:51:00Z"/>
          <w:rFonts w:eastAsia="Calibri" w:cstheme="minorHAnsi"/>
          <w:bCs/>
          <w:color w:val="000000"/>
          <w:highlight w:val="yellow"/>
          <w:lang w:val="en-US"/>
        </w:rPr>
      </w:pPr>
      <w:ins w:id="175" w:author="Nadia Bouffard" w:date="2023-11-21T12:16:00Z">
        <w:r w:rsidRPr="009324F4">
          <w:rPr>
            <w:rFonts w:eastAsia="Calibri" w:cstheme="minorHAnsi"/>
            <w:b/>
            <w:color w:val="000000"/>
            <w:highlight w:val="yellow"/>
            <w:lang w:val="en-US"/>
          </w:rPr>
          <w:t>[</w:t>
        </w:r>
      </w:ins>
      <w:ins w:id="176" w:author="Nadia Bouffard" w:date="2023-11-07T13:51:00Z">
        <w:r w:rsidR="006F6BEB" w:rsidRPr="00B95750">
          <w:rPr>
            <w:rFonts w:eastAsia="Calibri" w:cstheme="minorHAnsi"/>
            <w:bCs/>
            <w:color w:val="000000"/>
            <w:highlight w:val="yellow"/>
            <w:lang w:val="en-US"/>
          </w:rPr>
          <w:t>the proportion of the total export value made up of fisheries exports (dependent on domestic statistics/reporting and World Bank).</w:t>
        </w:r>
      </w:ins>
      <w:ins w:id="177" w:author="Nadia Bouffard" w:date="2023-11-21T12:17:00Z">
        <w:r w:rsidRPr="009324F4">
          <w:rPr>
            <w:rFonts w:eastAsia="Calibri" w:cstheme="minorHAnsi"/>
            <w:b/>
            <w:color w:val="000000"/>
            <w:highlight w:val="yellow"/>
            <w:lang w:val="en-US"/>
          </w:rPr>
          <w:t>]</w:t>
        </w:r>
      </w:ins>
      <w:ins w:id="178" w:author="Nadia Bouffard" w:date="2023-11-08T14:36:00Z">
        <w:r w:rsidR="000D3118">
          <w:rPr>
            <w:rFonts w:eastAsia="Calibri" w:cstheme="minorHAnsi"/>
            <w:b/>
            <w:color w:val="000000"/>
            <w:highlight w:val="yellow"/>
            <w:lang w:val="en-US"/>
          </w:rPr>
          <w:t>]</w:t>
        </w:r>
      </w:ins>
    </w:p>
    <w:p w14:paraId="77BAB6DF" w14:textId="77777777" w:rsidR="00EC69FF" w:rsidRDefault="00EC69FF" w:rsidP="00107B79">
      <w:pPr>
        <w:spacing w:after="160" w:line="259" w:lineRule="auto"/>
        <w:ind w:left="1080"/>
        <w:contextualSpacing/>
        <w:rPr>
          <w:rFonts w:eastAsia="Calibri" w:cstheme="minorHAnsi"/>
          <w:lang w:val="en-US"/>
        </w:rPr>
      </w:pPr>
    </w:p>
    <w:p w14:paraId="20D12DB1" w14:textId="6B747FAA" w:rsidR="00107B79" w:rsidRDefault="000D3118" w:rsidP="00107B79">
      <w:pPr>
        <w:spacing w:after="160" w:line="259" w:lineRule="auto"/>
        <w:ind w:left="1080"/>
        <w:contextualSpacing/>
        <w:rPr>
          <w:rFonts w:eastAsia="Calibri" w:cstheme="minorHAnsi"/>
          <w:b/>
          <w:bCs/>
          <w:lang w:val="en-US"/>
        </w:rPr>
      </w:pPr>
      <w:ins w:id="179" w:author="Nadia Bouffard" w:date="2023-11-08T14:36:00Z">
        <w:r>
          <w:rPr>
            <w:rFonts w:eastAsia="Calibri" w:cstheme="minorHAnsi"/>
            <w:b/>
            <w:bCs/>
            <w:lang w:val="en-US"/>
          </w:rPr>
          <w:t>[</w:t>
        </w:r>
      </w:ins>
      <w:ins w:id="180" w:author="Nadia Bouffard" w:date="2023-11-07T13:55:00Z">
        <w:r w:rsidR="00107B79" w:rsidRPr="00107B79">
          <w:rPr>
            <w:rFonts w:eastAsia="Calibri" w:cstheme="minorHAnsi"/>
            <w:b/>
            <w:bCs/>
            <w:lang w:val="en-US"/>
          </w:rPr>
          <w:t>OPTION 2:</w:t>
        </w:r>
      </w:ins>
    </w:p>
    <w:p w14:paraId="4656B87D" w14:textId="77777777" w:rsidR="00D9324D" w:rsidRDefault="00D9324D" w:rsidP="00D9324D">
      <w:pPr>
        <w:pStyle w:val="ListParagraph"/>
        <w:numPr>
          <w:ilvl w:val="0"/>
          <w:numId w:val="68"/>
        </w:numPr>
        <w:autoSpaceDE w:val="0"/>
        <w:autoSpaceDN w:val="0"/>
        <w:adjustRightInd w:val="0"/>
        <w:spacing w:after="210"/>
        <w:rPr>
          <w:rFonts w:cstheme="minorHAnsi"/>
          <w:color w:val="000000"/>
        </w:rPr>
      </w:pPr>
      <w:r w:rsidRPr="00D9324D">
        <w:rPr>
          <w:rFonts w:cstheme="minorHAnsi"/>
          <w:bCs/>
          <w:i/>
          <w:iCs/>
          <w:color w:val="000000"/>
        </w:rPr>
        <w:t>Human Development Index (HDI) status</w:t>
      </w:r>
      <w:r w:rsidRPr="00D9324D">
        <w:rPr>
          <w:rFonts w:cstheme="minorHAnsi"/>
          <w:color w:val="000000"/>
        </w:rPr>
        <w:t xml:space="preserve">: </w:t>
      </w:r>
    </w:p>
    <w:p w14:paraId="47C1E4AB" w14:textId="77777777" w:rsidR="00656B3A" w:rsidRDefault="00D9324D" w:rsidP="00D9324D">
      <w:pPr>
        <w:pStyle w:val="ListParagraph"/>
        <w:autoSpaceDE w:val="0"/>
        <w:autoSpaceDN w:val="0"/>
        <w:adjustRightInd w:val="0"/>
        <w:spacing w:after="210"/>
        <w:ind w:left="2160"/>
        <w:rPr>
          <w:rFonts w:cstheme="minorHAnsi"/>
          <w:color w:val="000000"/>
        </w:rPr>
      </w:pPr>
      <w:r w:rsidRPr="00D9324D">
        <w:rPr>
          <w:rFonts w:cstheme="minorHAnsi"/>
          <w:color w:val="000000"/>
        </w:rPr>
        <w:t xml:space="preserve">Status weighting = low (1), medium (0.75), high (0.50), Very high (not applicable). </w:t>
      </w:r>
    </w:p>
    <w:p w14:paraId="200417E0" w14:textId="4EA35A93" w:rsidR="00D9324D" w:rsidRDefault="00D9324D" w:rsidP="00D9324D">
      <w:pPr>
        <w:pStyle w:val="ListParagraph"/>
        <w:autoSpaceDE w:val="0"/>
        <w:autoSpaceDN w:val="0"/>
        <w:adjustRightInd w:val="0"/>
        <w:spacing w:after="210"/>
        <w:ind w:left="2160"/>
        <w:rPr>
          <w:rFonts w:cstheme="minorHAnsi"/>
          <w:color w:val="000000"/>
        </w:rPr>
      </w:pPr>
      <w:r w:rsidRPr="00D9324D">
        <w:rPr>
          <w:rFonts w:cstheme="minorHAnsi"/>
          <w:color w:val="000000"/>
        </w:rPr>
        <w:t>Proportion =</w:t>
      </w:r>
      <w:ins w:id="181" w:author="Nadia Bouffard" w:date="2023-11-07T14:03:00Z">
        <w:r w:rsidRPr="00D9324D">
          <w:rPr>
            <w:rFonts w:cstheme="minorHAnsi"/>
            <w:color w:val="000000"/>
          </w:rPr>
          <w:t xml:space="preserve"> </w:t>
        </w:r>
        <w:r w:rsidRPr="00656B3A">
          <w:rPr>
            <w:rFonts w:cstheme="minorHAnsi"/>
            <w:b/>
            <w:bCs/>
            <w:color w:val="000000"/>
          </w:rPr>
          <w:t>[</w:t>
        </w:r>
      </w:ins>
      <w:r w:rsidRPr="00D9324D">
        <w:rPr>
          <w:rFonts w:cstheme="minorHAnsi"/>
          <w:color w:val="000000"/>
        </w:rPr>
        <w:t>30% / 40%</w:t>
      </w:r>
      <w:ins w:id="182" w:author="Nadia Bouffard" w:date="2023-11-07T14:03:00Z">
        <w:r w:rsidRPr="00656B3A">
          <w:rPr>
            <w:rFonts w:cstheme="minorHAnsi"/>
            <w:b/>
            <w:bCs/>
            <w:color w:val="000000"/>
          </w:rPr>
          <w:t>]</w:t>
        </w:r>
      </w:ins>
      <w:r w:rsidRPr="00D9324D">
        <w:rPr>
          <w:rFonts w:cstheme="minorHAnsi"/>
          <w:color w:val="000000"/>
        </w:rPr>
        <w:t xml:space="preserve"> </w:t>
      </w:r>
      <w:del w:id="183" w:author="Nadia Bouffard" w:date="2023-11-08T16:16:00Z">
        <w:r w:rsidRPr="00D9324D" w:rsidDel="00C47FF9">
          <w:rPr>
            <w:rFonts w:cstheme="minorHAnsi"/>
            <w:color w:val="000000"/>
          </w:rPr>
          <w:delText>of the</w:delText>
        </w:r>
      </w:del>
      <w:ins w:id="184" w:author="Nadia Bouffard" w:date="2023-11-08T16:16:00Z">
        <w:r w:rsidR="00C47FF9">
          <w:rPr>
            <w:rFonts w:cstheme="minorHAnsi"/>
            <w:color w:val="000000"/>
          </w:rPr>
          <w:t>for</w:t>
        </w:r>
      </w:ins>
      <w:r w:rsidRPr="00D9324D">
        <w:rPr>
          <w:rFonts w:cstheme="minorHAnsi"/>
          <w:color w:val="000000"/>
        </w:rPr>
        <w:t xml:space="preserve"> developing coastal States</w:t>
      </w:r>
      <w:del w:id="185" w:author="Nadia Bouffard" w:date="2023-11-08T16:16:00Z">
        <w:r w:rsidRPr="00D9324D" w:rsidDel="00C47FF9">
          <w:rPr>
            <w:rFonts w:cstheme="minorHAnsi"/>
            <w:color w:val="000000"/>
          </w:rPr>
          <w:delText xml:space="preserve"> element of the Coastal State Allocation</w:delText>
        </w:r>
      </w:del>
      <w:r w:rsidRPr="00D9324D">
        <w:rPr>
          <w:rFonts w:cstheme="minorHAnsi"/>
          <w:color w:val="000000"/>
        </w:rPr>
        <w:t xml:space="preserve">; </w:t>
      </w:r>
    </w:p>
    <w:p w14:paraId="0A23E0C8" w14:textId="77777777" w:rsidR="00D9324D" w:rsidRPr="00D9324D" w:rsidRDefault="00D9324D" w:rsidP="00D9324D">
      <w:pPr>
        <w:pStyle w:val="ListParagraph"/>
        <w:autoSpaceDE w:val="0"/>
        <w:autoSpaceDN w:val="0"/>
        <w:adjustRightInd w:val="0"/>
        <w:spacing w:after="210"/>
        <w:ind w:left="2160"/>
        <w:rPr>
          <w:rFonts w:cstheme="minorHAnsi"/>
          <w:color w:val="000000"/>
        </w:rPr>
      </w:pPr>
    </w:p>
    <w:p w14:paraId="2CBB2F05" w14:textId="77777777" w:rsidR="00D9324D" w:rsidRDefault="00D9324D" w:rsidP="00D9324D">
      <w:pPr>
        <w:pStyle w:val="ListParagraph"/>
        <w:numPr>
          <w:ilvl w:val="0"/>
          <w:numId w:val="68"/>
        </w:numPr>
        <w:autoSpaceDE w:val="0"/>
        <w:autoSpaceDN w:val="0"/>
        <w:adjustRightInd w:val="0"/>
        <w:spacing w:after="210"/>
        <w:rPr>
          <w:rFonts w:cstheme="minorHAnsi"/>
          <w:color w:val="000000"/>
        </w:rPr>
      </w:pPr>
      <w:r w:rsidRPr="00D9324D">
        <w:rPr>
          <w:rFonts w:cstheme="minorHAnsi"/>
          <w:bCs/>
          <w:i/>
          <w:iCs/>
          <w:color w:val="000000"/>
        </w:rPr>
        <w:t>Gross National Income (GNI) status</w:t>
      </w:r>
      <w:r w:rsidRPr="00D9324D">
        <w:rPr>
          <w:rFonts w:cstheme="minorHAnsi"/>
          <w:color w:val="000000"/>
        </w:rPr>
        <w:t xml:space="preserve">: </w:t>
      </w:r>
    </w:p>
    <w:p w14:paraId="0E11FFF0" w14:textId="77777777" w:rsidR="00656B3A" w:rsidRDefault="00D9324D" w:rsidP="00D9324D">
      <w:pPr>
        <w:pStyle w:val="ListParagraph"/>
        <w:autoSpaceDE w:val="0"/>
        <w:autoSpaceDN w:val="0"/>
        <w:adjustRightInd w:val="0"/>
        <w:spacing w:after="210"/>
        <w:ind w:left="2160"/>
        <w:rPr>
          <w:rFonts w:cstheme="minorHAnsi"/>
          <w:color w:val="000000"/>
        </w:rPr>
      </w:pPr>
      <w:r w:rsidRPr="00D9324D">
        <w:rPr>
          <w:rFonts w:cstheme="minorHAnsi"/>
          <w:color w:val="000000"/>
        </w:rPr>
        <w:t xml:space="preserve">Status weighting = low (1), low-middle (0.75), upper-middle (0.5), high (0.25). </w:t>
      </w:r>
    </w:p>
    <w:p w14:paraId="5814AFE2" w14:textId="68197C68" w:rsidR="00D9324D" w:rsidRPr="00D9324D" w:rsidRDefault="00D9324D" w:rsidP="00D9324D">
      <w:pPr>
        <w:pStyle w:val="ListParagraph"/>
        <w:autoSpaceDE w:val="0"/>
        <w:autoSpaceDN w:val="0"/>
        <w:adjustRightInd w:val="0"/>
        <w:spacing w:after="210"/>
        <w:ind w:left="2160"/>
        <w:rPr>
          <w:rFonts w:cstheme="minorHAnsi"/>
          <w:color w:val="000000"/>
        </w:rPr>
      </w:pPr>
      <w:r w:rsidRPr="00D9324D">
        <w:rPr>
          <w:rFonts w:cstheme="minorHAnsi"/>
          <w:color w:val="000000"/>
        </w:rPr>
        <w:t xml:space="preserve">Proportion </w:t>
      </w:r>
      <w:proofErr w:type="gramStart"/>
      <w:r w:rsidRPr="00D9324D">
        <w:rPr>
          <w:rFonts w:cstheme="minorHAnsi"/>
          <w:color w:val="000000"/>
        </w:rPr>
        <w:t>=</w:t>
      </w:r>
      <w:ins w:id="186" w:author="Nadia Bouffard" w:date="2023-11-07T14:03:00Z">
        <w:r w:rsidRPr="00656B3A">
          <w:rPr>
            <w:rFonts w:cstheme="minorHAnsi"/>
            <w:b/>
            <w:bCs/>
            <w:color w:val="000000"/>
          </w:rPr>
          <w:t>[</w:t>
        </w:r>
        <w:proofErr w:type="gramEnd"/>
        <w:r w:rsidRPr="00D9324D">
          <w:rPr>
            <w:rFonts w:cstheme="minorHAnsi"/>
            <w:color w:val="000000"/>
          </w:rPr>
          <w:t xml:space="preserve"> </w:t>
        </w:r>
      </w:ins>
      <w:r w:rsidRPr="00D9324D">
        <w:rPr>
          <w:rFonts w:cstheme="minorHAnsi"/>
          <w:color w:val="000000"/>
        </w:rPr>
        <w:t>30% / 40%</w:t>
      </w:r>
      <w:ins w:id="187" w:author="Nadia Bouffard" w:date="2023-11-07T14:03:00Z">
        <w:r w:rsidRPr="00656B3A">
          <w:rPr>
            <w:rFonts w:cstheme="minorHAnsi"/>
            <w:b/>
            <w:bCs/>
            <w:color w:val="000000"/>
          </w:rPr>
          <w:t>]</w:t>
        </w:r>
      </w:ins>
      <w:r w:rsidRPr="00D9324D">
        <w:rPr>
          <w:rFonts w:cstheme="minorHAnsi"/>
          <w:color w:val="000000"/>
        </w:rPr>
        <w:t xml:space="preserve"> </w:t>
      </w:r>
      <w:ins w:id="188" w:author="Nadia Bouffard" w:date="2023-11-08T16:16:00Z">
        <w:r w:rsidR="00C47FF9">
          <w:rPr>
            <w:rFonts w:cstheme="minorHAnsi"/>
            <w:color w:val="000000"/>
          </w:rPr>
          <w:t xml:space="preserve">for </w:t>
        </w:r>
      </w:ins>
      <w:del w:id="189" w:author="Nadia Bouffard" w:date="2023-11-08T16:16:00Z">
        <w:r w:rsidRPr="00D9324D" w:rsidDel="00C47FF9">
          <w:rPr>
            <w:rFonts w:cstheme="minorHAnsi"/>
            <w:color w:val="000000"/>
          </w:rPr>
          <w:delText>of the</w:delText>
        </w:r>
      </w:del>
      <w:r w:rsidRPr="00D9324D">
        <w:rPr>
          <w:rFonts w:cstheme="minorHAnsi"/>
          <w:color w:val="000000"/>
        </w:rPr>
        <w:t xml:space="preserve"> developing coastal States</w:t>
      </w:r>
      <w:del w:id="190" w:author="Nadia Bouffard" w:date="2023-11-08T16:16:00Z">
        <w:r w:rsidRPr="00D9324D" w:rsidDel="00C47FF9">
          <w:rPr>
            <w:rFonts w:cstheme="minorHAnsi"/>
            <w:color w:val="000000"/>
          </w:rPr>
          <w:delText xml:space="preserve"> element of the Coastal State Allocation</w:delText>
        </w:r>
      </w:del>
      <w:r w:rsidRPr="00D9324D">
        <w:rPr>
          <w:rFonts w:cstheme="minorHAnsi"/>
          <w:color w:val="000000"/>
        </w:rPr>
        <w:t xml:space="preserve">; </w:t>
      </w:r>
    </w:p>
    <w:p w14:paraId="348B715B" w14:textId="77777777" w:rsidR="00D9324D" w:rsidRPr="00D9324D" w:rsidRDefault="00D9324D" w:rsidP="00D9324D">
      <w:pPr>
        <w:pStyle w:val="ListParagraph"/>
        <w:autoSpaceDE w:val="0"/>
        <w:autoSpaceDN w:val="0"/>
        <w:adjustRightInd w:val="0"/>
        <w:spacing w:after="210"/>
        <w:ind w:left="2160"/>
        <w:rPr>
          <w:rFonts w:cstheme="minorHAnsi"/>
          <w:color w:val="000000"/>
        </w:rPr>
      </w:pPr>
    </w:p>
    <w:p w14:paraId="24D3028E" w14:textId="77777777" w:rsidR="00D9324D" w:rsidRDefault="00D9324D" w:rsidP="00D9324D">
      <w:pPr>
        <w:pStyle w:val="ListParagraph"/>
        <w:numPr>
          <w:ilvl w:val="0"/>
          <w:numId w:val="68"/>
        </w:numPr>
        <w:autoSpaceDE w:val="0"/>
        <w:autoSpaceDN w:val="0"/>
        <w:adjustRightInd w:val="0"/>
        <w:spacing w:after="210"/>
        <w:rPr>
          <w:rFonts w:cstheme="minorHAnsi"/>
          <w:color w:val="000000"/>
        </w:rPr>
      </w:pPr>
      <w:r w:rsidRPr="00D9324D">
        <w:rPr>
          <w:rFonts w:cstheme="minorHAnsi"/>
          <w:bCs/>
          <w:i/>
          <w:iCs/>
          <w:color w:val="000000"/>
        </w:rPr>
        <w:t>Small Islands Development Status (SIDS)</w:t>
      </w:r>
      <w:r w:rsidRPr="00D9324D">
        <w:rPr>
          <w:rFonts w:cstheme="minorHAnsi"/>
          <w:color w:val="000000"/>
        </w:rPr>
        <w:t>:</w:t>
      </w:r>
    </w:p>
    <w:p w14:paraId="40E93E5B" w14:textId="77777777" w:rsidR="00656B3A" w:rsidRDefault="00D9324D" w:rsidP="00D9324D">
      <w:pPr>
        <w:pStyle w:val="ListParagraph"/>
        <w:autoSpaceDE w:val="0"/>
        <w:autoSpaceDN w:val="0"/>
        <w:adjustRightInd w:val="0"/>
        <w:spacing w:after="210"/>
        <w:ind w:left="2160"/>
        <w:rPr>
          <w:rFonts w:cstheme="minorHAnsi"/>
          <w:color w:val="000000"/>
        </w:rPr>
      </w:pPr>
      <w:r w:rsidRPr="00D9324D">
        <w:rPr>
          <w:rFonts w:cstheme="minorHAnsi"/>
          <w:color w:val="000000"/>
        </w:rPr>
        <w:t xml:space="preserve"> Status weighting = yes (1), no (0). </w:t>
      </w:r>
    </w:p>
    <w:p w14:paraId="2CAC6431" w14:textId="22432371" w:rsidR="00D9324D" w:rsidRDefault="00D9324D" w:rsidP="00D9324D">
      <w:pPr>
        <w:pStyle w:val="ListParagraph"/>
        <w:autoSpaceDE w:val="0"/>
        <w:autoSpaceDN w:val="0"/>
        <w:adjustRightInd w:val="0"/>
        <w:spacing w:after="210"/>
        <w:ind w:left="2160"/>
        <w:rPr>
          <w:rFonts w:cstheme="minorHAnsi"/>
          <w:color w:val="000000"/>
        </w:rPr>
      </w:pPr>
      <w:r w:rsidRPr="00D9324D">
        <w:rPr>
          <w:rFonts w:cstheme="minorHAnsi"/>
          <w:color w:val="000000"/>
        </w:rPr>
        <w:t>Proportion =</w:t>
      </w:r>
      <w:ins w:id="191" w:author="Nadia Bouffard" w:date="2023-11-07T14:03:00Z">
        <w:r w:rsidRPr="00D9324D">
          <w:rPr>
            <w:rFonts w:cstheme="minorHAnsi"/>
            <w:color w:val="000000"/>
          </w:rPr>
          <w:t xml:space="preserve"> </w:t>
        </w:r>
        <w:r w:rsidRPr="00656B3A">
          <w:rPr>
            <w:rFonts w:cstheme="minorHAnsi"/>
            <w:b/>
            <w:bCs/>
            <w:color w:val="000000"/>
          </w:rPr>
          <w:t>[</w:t>
        </w:r>
      </w:ins>
      <w:r w:rsidRPr="00D9324D">
        <w:rPr>
          <w:rFonts w:cstheme="minorHAnsi"/>
          <w:color w:val="000000"/>
        </w:rPr>
        <w:t>40% / 20%</w:t>
      </w:r>
      <w:ins w:id="192" w:author="Nadia Bouffard" w:date="2023-11-07T14:03:00Z">
        <w:r w:rsidRPr="00656B3A">
          <w:rPr>
            <w:rFonts w:cstheme="minorHAnsi"/>
            <w:b/>
            <w:bCs/>
            <w:color w:val="000000"/>
          </w:rPr>
          <w:t>]</w:t>
        </w:r>
      </w:ins>
      <w:r w:rsidRPr="00D9324D">
        <w:rPr>
          <w:rFonts w:cstheme="minorHAnsi"/>
          <w:color w:val="000000"/>
        </w:rPr>
        <w:t xml:space="preserve"> </w:t>
      </w:r>
      <w:del w:id="193" w:author="Nadia Bouffard" w:date="2023-11-08T16:16:00Z">
        <w:r w:rsidRPr="00D9324D" w:rsidDel="00C47FF9">
          <w:rPr>
            <w:rFonts w:cstheme="minorHAnsi"/>
            <w:color w:val="000000"/>
          </w:rPr>
          <w:delText>of the</w:delText>
        </w:r>
      </w:del>
      <w:ins w:id="194" w:author="Nadia Bouffard" w:date="2023-11-08T16:17:00Z">
        <w:r w:rsidR="00C47FF9">
          <w:rPr>
            <w:rFonts w:cstheme="minorHAnsi"/>
            <w:color w:val="000000"/>
          </w:rPr>
          <w:t>for</w:t>
        </w:r>
      </w:ins>
      <w:r w:rsidRPr="00D9324D">
        <w:rPr>
          <w:rFonts w:cstheme="minorHAnsi"/>
          <w:color w:val="000000"/>
        </w:rPr>
        <w:t xml:space="preserve"> developing coastal States</w:t>
      </w:r>
      <w:del w:id="195" w:author="Nadia Bouffard" w:date="2023-11-08T16:17:00Z">
        <w:r w:rsidRPr="00D9324D" w:rsidDel="00C47FF9">
          <w:rPr>
            <w:rFonts w:cstheme="minorHAnsi"/>
            <w:color w:val="000000"/>
          </w:rPr>
          <w:delText xml:space="preserve"> element of the Coastal State Allocation</w:delText>
        </w:r>
      </w:del>
      <w:r w:rsidRPr="00D9324D">
        <w:rPr>
          <w:rFonts w:cstheme="minorHAnsi"/>
          <w:color w:val="000000"/>
        </w:rPr>
        <w:t>;</w:t>
      </w:r>
      <w:ins w:id="196" w:author="Nadia Bouffard" w:date="2023-11-08T16:08:00Z">
        <w:r w:rsidR="00D859C4">
          <w:rPr>
            <w:rFonts w:cstheme="minorHAnsi"/>
            <w:b/>
            <w:bCs/>
            <w:color w:val="000000"/>
          </w:rPr>
          <w:t>]</w:t>
        </w:r>
      </w:ins>
      <w:ins w:id="197" w:author="Nadia Bouffard" w:date="2023-11-07T14:14:00Z">
        <w:r w:rsidR="00EB536A">
          <w:rPr>
            <w:rFonts w:cstheme="minorHAnsi"/>
            <w:b/>
            <w:bCs/>
            <w:color w:val="000000"/>
          </w:rPr>
          <w:t>]</w:t>
        </w:r>
      </w:ins>
      <w:ins w:id="198" w:author="Nadia Bouffard" w:date="2023-11-07T14:03:00Z">
        <w:r w:rsidRPr="00D9324D">
          <w:rPr>
            <w:rFonts w:cstheme="minorHAnsi"/>
            <w:color w:val="000000"/>
          </w:rPr>
          <w:t xml:space="preserve"> </w:t>
        </w:r>
      </w:ins>
    </w:p>
    <w:p w14:paraId="0F1B7F58" w14:textId="77777777" w:rsidR="00656B3A" w:rsidRPr="00D9324D" w:rsidRDefault="00656B3A" w:rsidP="00D9324D">
      <w:pPr>
        <w:pStyle w:val="ListParagraph"/>
        <w:autoSpaceDE w:val="0"/>
        <w:autoSpaceDN w:val="0"/>
        <w:adjustRightInd w:val="0"/>
        <w:spacing w:after="210"/>
        <w:ind w:left="2160"/>
        <w:rPr>
          <w:ins w:id="199" w:author="Nadia Bouffard" w:date="2023-11-07T14:03:00Z"/>
          <w:rFonts w:cstheme="minorHAnsi"/>
          <w:color w:val="000000"/>
        </w:rPr>
      </w:pPr>
    </w:p>
    <w:p w14:paraId="13DF8C6F" w14:textId="215F25DF" w:rsidR="002E7F57" w:rsidRPr="002E7F57" w:rsidDel="00107B79" w:rsidRDefault="006529EC" w:rsidP="002E7F57">
      <w:pPr>
        <w:pStyle w:val="ListParagraph"/>
        <w:numPr>
          <w:ilvl w:val="0"/>
          <w:numId w:val="64"/>
        </w:numPr>
        <w:spacing w:after="160" w:line="259" w:lineRule="auto"/>
        <w:rPr>
          <w:del w:id="200" w:author="Nadia Bouffard" w:date="2023-11-07T13:58:00Z"/>
          <w:rFonts w:eastAsia="Calibri" w:cstheme="minorHAnsi"/>
          <w:lang w:val="en-US"/>
        </w:rPr>
      </w:pPr>
      <w:del w:id="201" w:author="Nadia Bouffard" w:date="2023-11-07T13:58:00Z">
        <w:r w:rsidDel="00107B79">
          <w:rPr>
            <w:rFonts w:eastAsia="Calibri" w:cstheme="minorHAnsi"/>
            <w:lang w:val="en-US"/>
          </w:rPr>
          <w:delText xml:space="preserve">address </w:delText>
        </w:r>
        <w:r w:rsidR="00407889" w:rsidRPr="002E7F57" w:rsidDel="00107B79">
          <w:rPr>
            <w:rFonts w:eastAsia="Calibri" w:cstheme="minorHAnsi"/>
            <w:lang w:val="en-US"/>
          </w:rPr>
          <w:delText xml:space="preserve">their vulnerability, </w:delText>
        </w:r>
        <w:r w:rsidR="00161AE2" w:rsidDel="00107B79">
          <w:rPr>
            <w:rFonts w:eastAsia="Calibri" w:cstheme="minorHAnsi"/>
            <w:lang w:val="en-US"/>
          </w:rPr>
          <w:delText>as</w:delText>
        </w:r>
        <w:r w:rsidR="002E7F57" w:rsidRPr="002E7F57" w:rsidDel="00107B79">
          <w:rPr>
            <w:rFonts w:eastAsia="Calibri" w:cstheme="minorHAnsi"/>
            <w:lang w:val="en-US"/>
          </w:rPr>
          <w:delText xml:space="preserve"> dependent on the exploitation of living marine resources, including for meeting the nutritional requirements of their populations or parts thereof</w:delText>
        </w:r>
        <w:r w:rsidR="00407889" w:rsidRPr="002E7F57" w:rsidDel="00107B79">
          <w:rPr>
            <w:rFonts w:eastAsia="Calibri" w:cstheme="minorHAnsi"/>
            <w:lang w:val="en-US"/>
          </w:rPr>
          <w:delText>;</w:delText>
        </w:r>
      </w:del>
    </w:p>
    <w:p w14:paraId="05A1DFC3" w14:textId="6B950917" w:rsidR="002E7F57" w:rsidRPr="002E7F57" w:rsidDel="00107B79" w:rsidRDefault="006529EC" w:rsidP="002E7F57">
      <w:pPr>
        <w:pStyle w:val="ListParagraph"/>
        <w:numPr>
          <w:ilvl w:val="0"/>
          <w:numId w:val="64"/>
        </w:numPr>
        <w:spacing w:after="160" w:line="259" w:lineRule="auto"/>
        <w:rPr>
          <w:del w:id="202" w:author="Nadia Bouffard" w:date="2023-11-07T13:58:00Z"/>
          <w:rFonts w:eastAsia="Calibri" w:cstheme="minorHAnsi"/>
          <w:lang w:val="en-US"/>
        </w:rPr>
      </w:pPr>
      <w:del w:id="203" w:author="Nadia Bouffard" w:date="2023-11-07T13:58:00Z">
        <w:r w:rsidDel="00107B79">
          <w:rPr>
            <w:rFonts w:ascii="Times New Roman" w:hAnsi="Times New Roman" w:cs="Times New Roman"/>
            <w:lang w:val="en-US"/>
          </w:rPr>
          <w:delText>avoid</w:delText>
        </w:r>
        <w:r w:rsidR="002E7F57" w:rsidDel="00107B79">
          <w:rPr>
            <w:rFonts w:ascii="Times New Roman" w:hAnsi="Times New Roman" w:cs="Times New Roman"/>
            <w:lang w:val="en-US"/>
          </w:rPr>
          <w:delText xml:space="preserve"> adverse impacts on, and ensure access to</w:delText>
        </w:r>
        <w:r w:rsidR="007443CA" w:rsidDel="00107B79">
          <w:rPr>
            <w:rFonts w:ascii="Times New Roman" w:hAnsi="Times New Roman" w:cs="Times New Roman"/>
            <w:lang w:val="en-US"/>
          </w:rPr>
          <w:delText>,</w:delText>
        </w:r>
        <w:r w:rsidR="002E7F57" w:rsidDel="00107B79">
          <w:rPr>
            <w:rFonts w:ascii="Times New Roman" w:hAnsi="Times New Roman" w:cs="Times New Roman"/>
            <w:lang w:val="en-US"/>
          </w:rPr>
          <w:delText xml:space="preserve"> fisheries by subsistence, small-scale and artisanal fishers and women fish-workers, as well as indigenous people in developing States, particularly</w:delText>
        </w:r>
        <w:r w:rsidR="007443CA" w:rsidDel="00107B79">
          <w:rPr>
            <w:rFonts w:ascii="Times New Roman" w:hAnsi="Times New Roman" w:cs="Times New Roman"/>
            <w:lang w:val="en-US"/>
          </w:rPr>
          <w:delText xml:space="preserve"> </w:delText>
        </w:r>
        <w:r w:rsidR="00676F3A" w:rsidDel="00107B79">
          <w:rPr>
            <w:rFonts w:ascii="Times New Roman" w:hAnsi="Times New Roman" w:cs="Times New Roman"/>
            <w:lang w:val="en-US"/>
          </w:rPr>
          <w:delText>in</w:delText>
        </w:r>
        <w:r w:rsidR="002E7F57" w:rsidDel="00107B79">
          <w:rPr>
            <w:rFonts w:ascii="Times New Roman" w:hAnsi="Times New Roman" w:cs="Times New Roman"/>
            <w:lang w:val="en-US"/>
          </w:rPr>
          <w:delText xml:space="preserve"> small island developing States; and</w:delText>
        </w:r>
      </w:del>
    </w:p>
    <w:p w14:paraId="3DB31398" w14:textId="4133B65B" w:rsidR="002E7F57" w:rsidRPr="002E7F57" w:rsidDel="00107B79" w:rsidRDefault="002E7F57" w:rsidP="002E7F57">
      <w:pPr>
        <w:pStyle w:val="ListParagraph"/>
        <w:numPr>
          <w:ilvl w:val="0"/>
          <w:numId w:val="64"/>
        </w:numPr>
        <w:spacing w:after="160" w:line="259" w:lineRule="auto"/>
        <w:rPr>
          <w:del w:id="204" w:author="Nadia Bouffard" w:date="2023-11-07T13:58:00Z"/>
          <w:rFonts w:eastAsia="Calibri" w:cstheme="minorHAnsi"/>
          <w:lang w:val="en-US"/>
        </w:rPr>
      </w:pPr>
      <w:del w:id="205" w:author="Nadia Bouffard" w:date="2023-11-07T13:58:00Z">
        <w:r w:rsidDel="00107B79">
          <w:rPr>
            <w:rFonts w:ascii="Times New Roman" w:hAnsi="Times New Roman" w:cs="Times New Roman"/>
            <w:lang w:val="en-US"/>
          </w:rPr>
          <w:delText>to ensure that such measures do not result in transferring, directly or indirectly, a disproportionate burden of conservation action onto developing States,</w:delText>
        </w:r>
      </w:del>
    </w:p>
    <w:p w14:paraId="558BDDB5" w14:textId="376E69C6" w:rsidR="00D9324D" w:rsidRDefault="002E7F57" w:rsidP="002E7F57">
      <w:pPr>
        <w:spacing w:after="160" w:line="259" w:lineRule="auto"/>
        <w:ind w:left="1080"/>
        <w:rPr>
          <w:rFonts w:eastAsia="Calibri" w:cstheme="minorHAnsi"/>
          <w:lang w:val="en-US"/>
        </w:rPr>
      </w:pPr>
      <w:del w:id="206" w:author="Nadia Bouffard" w:date="2023-11-07T13:58:00Z">
        <w:r w:rsidDel="00107B79">
          <w:rPr>
            <w:rFonts w:eastAsia="Calibri" w:cstheme="minorHAnsi"/>
            <w:lang w:val="en-US"/>
          </w:rPr>
          <w:delText xml:space="preserve">based on </w:delText>
        </w:r>
        <w:r w:rsidRPr="006547D5" w:rsidDel="00107B79">
          <w:rPr>
            <w:rFonts w:eastAsia="Calibri" w:cstheme="minorHAnsi"/>
            <w:b/>
            <w:bCs/>
            <w:lang w:val="en-US"/>
          </w:rPr>
          <w:delText>[</w:delText>
        </w:r>
        <w:r w:rsidDel="00107B79">
          <w:rPr>
            <w:rFonts w:eastAsia="Calibri" w:cstheme="minorHAnsi"/>
            <w:lang w:val="en-US"/>
          </w:rPr>
          <w:delText>internationally agreed upon</w:delText>
        </w:r>
        <w:r w:rsidRPr="006547D5" w:rsidDel="00107B79">
          <w:rPr>
            <w:rFonts w:eastAsia="Calibri" w:cstheme="minorHAnsi"/>
            <w:b/>
            <w:bCs/>
            <w:lang w:val="en-US"/>
          </w:rPr>
          <w:delText>]</w:delText>
        </w:r>
        <w:r w:rsidDel="00107B79">
          <w:rPr>
            <w:rFonts w:eastAsia="Calibri" w:cstheme="minorHAnsi"/>
            <w:lang w:val="en-US"/>
          </w:rPr>
          <w:delText xml:space="preserve"> indicators described in Annex </w:delText>
        </w:r>
        <w:r w:rsidR="00334632" w:rsidDel="00107B79">
          <w:rPr>
            <w:rFonts w:eastAsia="Calibri" w:cstheme="minorHAnsi"/>
            <w:lang w:val="en-US"/>
          </w:rPr>
          <w:delText>2</w:delText>
        </w:r>
        <w:r w:rsidDel="00107B79">
          <w:rPr>
            <w:rFonts w:eastAsia="Calibri" w:cstheme="minorHAnsi"/>
            <w:lang w:val="en-US"/>
          </w:rPr>
          <w:delText>;</w:delText>
        </w:r>
        <w:r w:rsidR="00407889" w:rsidRPr="002E7F57" w:rsidDel="00107B79">
          <w:rPr>
            <w:rFonts w:eastAsia="Calibri" w:cstheme="minorHAnsi"/>
            <w:lang w:val="en-US"/>
          </w:rPr>
          <w:delText xml:space="preserve"> </w:delText>
        </w:r>
        <w:r w:rsidR="003C0854" w:rsidDel="00107B79">
          <w:rPr>
            <w:rFonts w:eastAsia="Calibri" w:cstheme="minorHAnsi"/>
            <w:lang w:val="en-US"/>
          </w:rPr>
          <w:delText>and,</w:delText>
        </w:r>
      </w:del>
    </w:p>
    <w:p w14:paraId="21DC98A3" w14:textId="77777777" w:rsidR="008E7510" w:rsidRPr="002E7F57" w:rsidDel="00107B79" w:rsidRDefault="008E7510" w:rsidP="002E7F57">
      <w:pPr>
        <w:spacing w:after="160" w:line="259" w:lineRule="auto"/>
        <w:ind w:left="1080"/>
        <w:rPr>
          <w:del w:id="207" w:author="Nadia Bouffard" w:date="2023-11-07T13:58:00Z"/>
          <w:rFonts w:eastAsia="Calibri" w:cstheme="minorHAnsi"/>
          <w:lang w:val="en-US"/>
        </w:rPr>
      </w:pPr>
    </w:p>
    <w:p w14:paraId="29686FA2" w14:textId="77777777" w:rsidR="00A25BA8" w:rsidRDefault="00EB536A" w:rsidP="00EB536A">
      <w:pPr>
        <w:spacing w:after="160" w:line="259" w:lineRule="auto"/>
        <w:ind w:left="720"/>
        <w:contextualSpacing/>
        <w:jc w:val="both"/>
        <w:rPr>
          <w:ins w:id="208" w:author="Nadia Bouffard" w:date="2023-11-07T14:57:00Z"/>
          <w:rFonts w:cstheme="minorHAnsi"/>
          <w:color w:val="000000"/>
        </w:rPr>
      </w:pPr>
      <w:ins w:id="209" w:author="Nadia Bouffard" w:date="2023-11-07T14:15:00Z">
        <w:r>
          <w:rPr>
            <w:rFonts w:eastAsia="Calibri" w:cstheme="minorHAnsi"/>
            <w:b/>
            <w:lang w:val="en-US"/>
          </w:rPr>
          <w:t>[</w:t>
        </w:r>
      </w:ins>
      <w:r w:rsidRPr="00EB536A">
        <w:rPr>
          <w:rFonts w:eastAsia="Calibri" w:cstheme="minorHAnsi"/>
          <w:bCs/>
          <w:lang w:val="en-US"/>
        </w:rPr>
        <w:t>(c)</w:t>
      </w:r>
      <w:r>
        <w:rPr>
          <w:rFonts w:eastAsia="Calibri" w:cstheme="minorHAnsi"/>
          <w:b/>
          <w:lang w:val="en-US"/>
        </w:rPr>
        <w:t xml:space="preserve"> </w:t>
      </w:r>
      <w:ins w:id="210" w:author="Nadia Bouffard" w:date="2023-05-24T16:16:00Z">
        <w:r w:rsidR="00791A51">
          <w:rPr>
            <w:rFonts w:eastAsia="Calibri" w:cstheme="minorHAnsi"/>
            <w:b/>
            <w:lang w:val="en-US"/>
          </w:rPr>
          <w:t>[</w:t>
        </w:r>
      </w:ins>
      <w:bookmarkStart w:id="211" w:name="_Hlk135842027"/>
      <w:r w:rsidR="00407889" w:rsidRPr="00CC5477">
        <w:rPr>
          <w:rFonts w:eastAsia="Calibri" w:cstheme="minorHAnsi"/>
          <w:lang w:val="en-US"/>
        </w:rPr>
        <w:t>17.5%</w:t>
      </w:r>
      <w:r w:rsidR="00407889">
        <w:rPr>
          <w:rFonts w:eastAsia="Calibri" w:cstheme="minorHAnsi"/>
          <w:lang w:val="en-US"/>
        </w:rPr>
        <w:t xml:space="preserve"> </w:t>
      </w:r>
      <w:ins w:id="212" w:author="Nadia Bouffard" w:date="2023-05-24T16:16:00Z">
        <w:r w:rsidR="00791A51">
          <w:rPr>
            <w:rFonts w:eastAsia="Calibri" w:cstheme="minorHAnsi"/>
            <w:b/>
            <w:bCs/>
            <w:lang w:val="en-US"/>
          </w:rPr>
          <w:t>/</w:t>
        </w:r>
      </w:ins>
      <w:r w:rsidR="00407889">
        <w:rPr>
          <w:rFonts w:eastAsia="Calibri" w:cstheme="minorHAnsi"/>
          <w:lang w:val="en-US"/>
        </w:rPr>
        <w:t xml:space="preserve"> 0%</w:t>
      </w:r>
      <w:ins w:id="213" w:author="Nadia Bouffard" w:date="2023-05-24T16:16:00Z">
        <w:r w:rsidR="00791A51">
          <w:rPr>
            <w:rFonts w:eastAsia="Calibri" w:cstheme="minorHAnsi"/>
            <w:b/>
            <w:lang w:val="en-US"/>
          </w:rPr>
          <w:t>]</w:t>
        </w:r>
      </w:ins>
      <w:r w:rsidR="00407889" w:rsidRPr="00902E51">
        <w:rPr>
          <w:rFonts w:eastAsia="Calibri" w:cstheme="minorHAnsi"/>
          <w:b/>
          <w:lang w:val="en-US"/>
        </w:rPr>
        <w:t xml:space="preserve"> </w:t>
      </w:r>
      <w:del w:id="214" w:author="Nadia Bouffard" w:date="2023-11-07T14:11:00Z">
        <w:r w:rsidR="00407889" w:rsidRPr="00CC5477" w:rsidDel="00ED1DFD">
          <w:rPr>
            <w:rFonts w:eastAsia="Calibri" w:cstheme="minorHAnsi"/>
            <w:lang w:val="en-US"/>
          </w:rPr>
          <w:delText>of</w:delText>
        </w:r>
        <w:r w:rsidR="00407889" w:rsidDel="00ED1DFD">
          <w:rPr>
            <w:rFonts w:eastAsia="Calibri" w:cstheme="minorHAnsi"/>
            <w:lang w:val="en-US"/>
          </w:rPr>
          <w:delText xml:space="preserve"> the</w:delText>
        </w:r>
        <w:r w:rsidR="00407889" w:rsidRPr="00CC5477" w:rsidDel="00ED1DFD">
          <w:rPr>
            <w:rFonts w:eastAsia="Calibri" w:cstheme="minorHAnsi"/>
            <w:lang w:val="en-US"/>
          </w:rPr>
          <w:delText xml:space="preserve"> Coastal State Allocation dedicated to </w:delText>
        </w:r>
        <w:r w:rsidR="00407889" w:rsidDel="00ED1DFD">
          <w:rPr>
            <w:rFonts w:eastAsia="Calibri" w:cstheme="minorHAnsi"/>
            <w:lang w:val="en-US"/>
          </w:rPr>
          <w:delText xml:space="preserve">Coastal State </w:delText>
        </w:r>
        <w:r w:rsidR="00407889" w:rsidRPr="00CC5477" w:rsidDel="00ED1DFD">
          <w:rPr>
            <w:rFonts w:eastAsia="Calibri" w:cstheme="minorHAnsi"/>
            <w:lang w:val="en-US"/>
          </w:rPr>
          <w:delText xml:space="preserve">CPCs to address their rights and status as </w:delText>
        </w:r>
        <w:r w:rsidR="00407889" w:rsidDel="00ED1DFD">
          <w:rPr>
            <w:rFonts w:eastAsia="Calibri" w:cstheme="minorHAnsi"/>
            <w:lang w:val="en-US"/>
          </w:rPr>
          <w:delText>c</w:delText>
        </w:r>
        <w:r w:rsidR="00407889" w:rsidRPr="00CC5477" w:rsidDel="00ED1DFD">
          <w:rPr>
            <w:rFonts w:eastAsia="Calibri" w:cstheme="minorHAnsi"/>
            <w:lang w:val="en-US"/>
          </w:rPr>
          <w:delText>oastal States, to be shared based on the indicators in Annex</w:delText>
        </w:r>
      </w:del>
      <w:del w:id="215" w:author="Nadia Bouffard" w:date="2023-11-07T14:12:00Z">
        <w:r w:rsidR="00407889" w:rsidRPr="00CC5477" w:rsidDel="00EB536A">
          <w:rPr>
            <w:rFonts w:eastAsia="Calibri" w:cstheme="minorHAnsi"/>
            <w:lang w:val="en-US"/>
          </w:rPr>
          <w:delText xml:space="preserve"> </w:delText>
        </w:r>
        <w:r w:rsidR="00334632" w:rsidDel="00EB536A">
          <w:rPr>
            <w:rFonts w:eastAsia="Calibri" w:cstheme="minorHAnsi"/>
            <w:lang w:val="en-US"/>
          </w:rPr>
          <w:delText>2</w:delText>
        </w:r>
      </w:del>
      <w:ins w:id="216" w:author="Nadia Bouffard" w:date="2023-11-07T14:13:00Z">
        <w:r w:rsidRPr="00EB536A">
          <w:rPr>
            <w:rFonts w:cstheme="minorHAnsi"/>
            <w:color w:val="000000"/>
          </w:rPr>
          <w:t xml:space="preserve"> </w:t>
        </w:r>
        <w:r w:rsidRPr="0016671C">
          <w:rPr>
            <w:rFonts w:cstheme="minorHAnsi"/>
            <w:color w:val="000000"/>
          </w:rPr>
          <w:t>In the absence of data supporting</w:t>
        </w:r>
        <w:r>
          <w:rPr>
            <w:rFonts w:cstheme="minorHAnsi"/>
            <w:color w:val="000000"/>
          </w:rPr>
          <w:t xml:space="preserve"> </w:t>
        </w:r>
        <w:r w:rsidRPr="0016671C">
          <w:rPr>
            <w:rFonts w:cstheme="minorHAnsi"/>
            <w:color w:val="000000"/>
          </w:rPr>
          <w:t>a</w:t>
        </w:r>
        <w:r>
          <w:rPr>
            <w:rFonts w:cstheme="minorHAnsi"/>
            <w:color w:val="000000"/>
          </w:rPr>
          <w:t xml:space="preserve">n </w:t>
        </w:r>
        <w:r w:rsidRPr="0016671C">
          <w:rPr>
            <w:rFonts w:cstheme="minorHAnsi"/>
            <w:color w:val="000000"/>
          </w:rPr>
          <w:t xml:space="preserve">indicator based on </w:t>
        </w:r>
        <w:r w:rsidRPr="00CC1D16">
          <w:rPr>
            <w:rFonts w:cstheme="minorHAnsi"/>
            <w:color w:val="000000"/>
          </w:rPr>
          <w:t>spatial</w:t>
        </w:r>
        <w:r>
          <w:rPr>
            <w:rFonts w:cstheme="minorHAnsi"/>
            <w:color w:val="000000"/>
          </w:rPr>
          <w:t xml:space="preserve"> </w:t>
        </w:r>
        <w:r w:rsidRPr="0016671C">
          <w:rPr>
            <w:rFonts w:cstheme="minorHAnsi"/>
            <w:color w:val="000000"/>
          </w:rPr>
          <w:t>stock abundanc</w:t>
        </w:r>
        <w:r>
          <w:rPr>
            <w:rFonts w:cstheme="minorHAnsi"/>
            <w:color w:val="000000"/>
          </w:rPr>
          <w:t>e</w:t>
        </w:r>
      </w:ins>
      <w:ins w:id="217" w:author="Nadia Bouffard" w:date="2023-11-07T14:57:00Z">
        <w:r w:rsidR="00A25BA8">
          <w:rPr>
            <w:rFonts w:cstheme="minorHAnsi"/>
            <w:color w:val="000000"/>
          </w:rPr>
          <w:t>,</w:t>
        </w:r>
      </w:ins>
      <w:ins w:id="218" w:author="Nadia Bouffard" w:date="2023-11-07T14:13:00Z">
        <w:r>
          <w:rPr>
            <w:rFonts w:cstheme="minorHAnsi"/>
            <w:color w:val="000000"/>
          </w:rPr>
          <w:t xml:space="preserve"> </w:t>
        </w:r>
      </w:ins>
      <w:ins w:id="219" w:author="Nadia Bouffard" w:date="2023-11-07T14:57:00Z">
        <w:r w:rsidR="00A25BA8">
          <w:rPr>
            <w:rFonts w:cstheme="minorHAnsi"/>
            <w:color w:val="000000"/>
          </w:rPr>
          <w:t>t</w:t>
        </w:r>
      </w:ins>
      <w:ins w:id="220" w:author="Nadia Bouffard" w:date="2023-11-07T14:13:00Z">
        <w:r w:rsidRPr="0016671C">
          <w:rPr>
            <w:rFonts w:cstheme="minorHAnsi"/>
            <w:color w:val="000000"/>
          </w:rPr>
          <w:t>he size of the area under national jurisdiction within the IOTC Area of Competence, as a proportion of the overall IOTC Area of Competence</w:t>
        </w:r>
      </w:ins>
      <w:ins w:id="221" w:author="Nadia Bouffard" w:date="2023-11-07T14:57:00Z">
        <w:r w:rsidR="00A25BA8">
          <w:rPr>
            <w:rFonts w:cstheme="minorHAnsi"/>
            <w:color w:val="000000"/>
          </w:rPr>
          <w:t>:</w:t>
        </w:r>
      </w:ins>
    </w:p>
    <w:p w14:paraId="582CEDD7" w14:textId="77777777" w:rsidR="00A25BA8" w:rsidRDefault="00A25BA8" w:rsidP="00EB536A">
      <w:pPr>
        <w:spacing w:after="160" w:line="259" w:lineRule="auto"/>
        <w:ind w:left="720"/>
        <w:contextualSpacing/>
        <w:jc w:val="both"/>
        <w:rPr>
          <w:ins w:id="222" w:author="Nadia Bouffard" w:date="2023-11-07T14:57:00Z"/>
          <w:rFonts w:cstheme="minorHAnsi"/>
          <w:color w:val="000000"/>
        </w:rPr>
      </w:pPr>
    </w:p>
    <w:p w14:paraId="66A1E82D" w14:textId="5B0489F2" w:rsidR="00EB536A" w:rsidRDefault="00EB536A" w:rsidP="00EB536A">
      <w:pPr>
        <w:spacing w:after="160" w:line="259" w:lineRule="auto"/>
        <w:ind w:left="720"/>
        <w:contextualSpacing/>
        <w:jc w:val="both"/>
        <w:rPr>
          <w:rFonts w:cstheme="minorHAnsi"/>
          <w:color w:val="000000"/>
        </w:rPr>
      </w:pPr>
      <w:r w:rsidRPr="0016671C">
        <w:rPr>
          <w:rFonts w:cstheme="minorHAnsi"/>
          <w:color w:val="000000"/>
        </w:rPr>
        <w:t xml:space="preserve">EEZ size weighting: </w:t>
      </w:r>
    </w:p>
    <w:p w14:paraId="7D38554A" w14:textId="77777777" w:rsidR="00EB536A" w:rsidRPr="0016671C" w:rsidRDefault="00EB536A" w:rsidP="00EB536A">
      <w:pPr>
        <w:spacing w:after="160" w:line="259" w:lineRule="auto"/>
        <w:ind w:left="1080"/>
        <w:contextualSpacing/>
        <w:jc w:val="both"/>
        <w:rPr>
          <w:rFonts w:eastAsia="Calibri" w:cstheme="minorHAnsi"/>
          <w:highlight w:val="yellow"/>
          <w:lang w:val="en-US"/>
        </w:rPr>
      </w:pPr>
    </w:p>
    <w:p w14:paraId="6C550400" w14:textId="77777777" w:rsidR="00EB536A" w:rsidRPr="00E61D01" w:rsidRDefault="00EB536A" w:rsidP="00EB536A">
      <w:pPr>
        <w:numPr>
          <w:ilvl w:val="2"/>
          <w:numId w:val="20"/>
        </w:numPr>
        <w:autoSpaceDE w:val="0"/>
        <w:autoSpaceDN w:val="0"/>
        <w:adjustRightInd w:val="0"/>
        <w:spacing w:after="188" w:line="259" w:lineRule="auto"/>
        <w:ind w:left="1170"/>
        <w:rPr>
          <w:rFonts w:cstheme="minorHAnsi"/>
          <w:color w:val="000000"/>
        </w:rPr>
      </w:pPr>
      <w:r w:rsidRPr="00E61D01">
        <w:rPr>
          <w:rFonts w:cstheme="minorHAnsi"/>
          <w:color w:val="000000"/>
        </w:rPr>
        <w:t xml:space="preserve">&gt;0.0-≤1.0% of the IOTC Area of Competence (weighting = 1) </w:t>
      </w:r>
    </w:p>
    <w:p w14:paraId="1487654B" w14:textId="77777777" w:rsidR="00EB536A" w:rsidRPr="00E61D01" w:rsidRDefault="00EB536A" w:rsidP="00EB536A">
      <w:pPr>
        <w:numPr>
          <w:ilvl w:val="2"/>
          <w:numId w:val="20"/>
        </w:numPr>
        <w:autoSpaceDE w:val="0"/>
        <w:autoSpaceDN w:val="0"/>
        <w:adjustRightInd w:val="0"/>
        <w:spacing w:after="188" w:line="259" w:lineRule="auto"/>
        <w:ind w:left="1170"/>
        <w:rPr>
          <w:rFonts w:cstheme="minorHAnsi"/>
          <w:color w:val="000000"/>
        </w:rPr>
      </w:pPr>
      <w:r w:rsidRPr="00E61D01">
        <w:rPr>
          <w:rFonts w:cstheme="minorHAnsi"/>
          <w:color w:val="000000"/>
        </w:rPr>
        <w:t xml:space="preserve">&gt;1.0-≤2.0% of the IOTC Area of Competence (weighting = 2) </w:t>
      </w:r>
    </w:p>
    <w:p w14:paraId="2945BA4D" w14:textId="77777777" w:rsidR="00EB536A" w:rsidRPr="00E61D01" w:rsidRDefault="00EB536A" w:rsidP="00EB536A">
      <w:pPr>
        <w:numPr>
          <w:ilvl w:val="2"/>
          <w:numId w:val="20"/>
        </w:numPr>
        <w:autoSpaceDE w:val="0"/>
        <w:autoSpaceDN w:val="0"/>
        <w:adjustRightInd w:val="0"/>
        <w:spacing w:after="188" w:line="259" w:lineRule="auto"/>
        <w:ind w:left="1170"/>
        <w:rPr>
          <w:rFonts w:cstheme="minorHAnsi"/>
          <w:color w:val="000000"/>
        </w:rPr>
      </w:pPr>
      <w:r w:rsidRPr="00E61D01">
        <w:rPr>
          <w:rFonts w:cstheme="minorHAnsi"/>
          <w:color w:val="000000"/>
        </w:rPr>
        <w:t xml:space="preserve">&gt;2.0-≤3.0% of the IOTC Area of Competence (weighting = 3) </w:t>
      </w:r>
    </w:p>
    <w:p w14:paraId="7308DD75" w14:textId="77777777" w:rsidR="00EB536A" w:rsidRPr="00E61D01" w:rsidRDefault="00EB536A" w:rsidP="00EB536A">
      <w:pPr>
        <w:numPr>
          <w:ilvl w:val="2"/>
          <w:numId w:val="20"/>
        </w:numPr>
        <w:autoSpaceDE w:val="0"/>
        <w:autoSpaceDN w:val="0"/>
        <w:adjustRightInd w:val="0"/>
        <w:spacing w:after="188" w:line="259" w:lineRule="auto"/>
        <w:ind w:left="1170"/>
        <w:rPr>
          <w:rFonts w:cstheme="minorHAnsi"/>
          <w:color w:val="000000"/>
        </w:rPr>
      </w:pPr>
      <w:r w:rsidRPr="00E61D01">
        <w:rPr>
          <w:rFonts w:cstheme="minorHAnsi"/>
          <w:color w:val="000000"/>
        </w:rPr>
        <w:lastRenderedPageBreak/>
        <w:t xml:space="preserve">&gt;3.0-≤4.0% of the IOTC Area of Competence (weighting = 4) </w:t>
      </w:r>
    </w:p>
    <w:p w14:paraId="3624C844" w14:textId="77777777" w:rsidR="00EB536A" w:rsidRPr="00E61D01" w:rsidRDefault="00EB536A" w:rsidP="00EB536A">
      <w:pPr>
        <w:numPr>
          <w:ilvl w:val="2"/>
          <w:numId w:val="20"/>
        </w:numPr>
        <w:autoSpaceDE w:val="0"/>
        <w:autoSpaceDN w:val="0"/>
        <w:adjustRightInd w:val="0"/>
        <w:spacing w:after="188" w:line="259" w:lineRule="auto"/>
        <w:ind w:left="1170"/>
        <w:rPr>
          <w:rFonts w:cstheme="minorHAnsi"/>
          <w:color w:val="000000"/>
        </w:rPr>
      </w:pPr>
      <w:r w:rsidRPr="00E61D01">
        <w:rPr>
          <w:rFonts w:cstheme="minorHAnsi"/>
          <w:color w:val="000000"/>
        </w:rPr>
        <w:t xml:space="preserve">&gt;4.0-≤5.0% of the IOTC Area of Competence (weighting = 5) </w:t>
      </w:r>
    </w:p>
    <w:p w14:paraId="3C23AECC" w14:textId="77777777" w:rsidR="00EB536A" w:rsidRPr="00E61D01" w:rsidRDefault="00EB536A" w:rsidP="00EB536A">
      <w:pPr>
        <w:numPr>
          <w:ilvl w:val="2"/>
          <w:numId w:val="20"/>
        </w:numPr>
        <w:autoSpaceDE w:val="0"/>
        <w:autoSpaceDN w:val="0"/>
        <w:adjustRightInd w:val="0"/>
        <w:spacing w:after="188" w:line="259" w:lineRule="auto"/>
        <w:ind w:left="1170"/>
        <w:rPr>
          <w:rFonts w:cstheme="minorHAnsi"/>
          <w:color w:val="000000"/>
        </w:rPr>
      </w:pPr>
      <w:r w:rsidRPr="00E61D01">
        <w:rPr>
          <w:rFonts w:cstheme="minorHAnsi"/>
          <w:color w:val="000000"/>
        </w:rPr>
        <w:t xml:space="preserve">&gt;5.0-≤6.0% of the IOTC Area of Competence (weighting = 6) </w:t>
      </w:r>
    </w:p>
    <w:p w14:paraId="3FF596A2" w14:textId="77777777" w:rsidR="00EB536A" w:rsidRPr="00E61D01" w:rsidRDefault="00EB536A" w:rsidP="00EB536A">
      <w:pPr>
        <w:numPr>
          <w:ilvl w:val="2"/>
          <w:numId w:val="20"/>
        </w:numPr>
        <w:autoSpaceDE w:val="0"/>
        <w:autoSpaceDN w:val="0"/>
        <w:adjustRightInd w:val="0"/>
        <w:spacing w:after="188" w:line="259" w:lineRule="auto"/>
        <w:ind w:left="1170"/>
        <w:rPr>
          <w:rFonts w:cstheme="minorHAnsi"/>
          <w:color w:val="000000"/>
        </w:rPr>
      </w:pPr>
      <w:r w:rsidRPr="00E61D01">
        <w:rPr>
          <w:rFonts w:cstheme="minorHAnsi"/>
          <w:color w:val="000000"/>
        </w:rPr>
        <w:t xml:space="preserve">&gt;6.0-≤7.0% of the IOTC Area of Competence (weighting = 7) </w:t>
      </w:r>
    </w:p>
    <w:p w14:paraId="1C28DE60" w14:textId="048C9C52" w:rsidR="00407889" w:rsidRPr="00EB536A" w:rsidRDefault="00EB536A" w:rsidP="00EB536A">
      <w:pPr>
        <w:numPr>
          <w:ilvl w:val="2"/>
          <w:numId w:val="20"/>
        </w:numPr>
        <w:autoSpaceDE w:val="0"/>
        <w:autoSpaceDN w:val="0"/>
        <w:adjustRightInd w:val="0"/>
        <w:spacing w:after="160" w:line="259" w:lineRule="auto"/>
        <w:ind w:left="1170"/>
        <w:rPr>
          <w:rFonts w:cstheme="minorHAnsi"/>
        </w:rPr>
      </w:pPr>
      <w:r w:rsidRPr="00E61D01">
        <w:rPr>
          <w:rFonts w:cstheme="minorHAnsi"/>
          <w:color w:val="000000"/>
        </w:rPr>
        <w:t>&gt;7.0-≤8.0% of the IOTC Area of Competence (weighting = 8)</w:t>
      </w:r>
      <w:r w:rsidR="003C0854" w:rsidRPr="00EB536A">
        <w:rPr>
          <w:rFonts w:eastAsia="Calibri" w:cstheme="minorHAnsi"/>
          <w:lang w:val="en-US"/>
        </w:rPr>
        <w:t>.</w:t>
      </w:r>
      <w:bookmarkEnd w:id="211"/>
      <w:ins w:id="223" w:author="Nadia Bouffard" w:date="2023-05-24T16:16:00Z">
        <w:r w:rsidR="00791A51" w:rsidRPr="00EB536A">
          <w:rPr>
            <w:rFonts w:eastAsia="Calibri" w:cstheme="minorHAnsi"/>
            <w:b/>
            <w:lang w:val="en-US"/>
          </w:rPr>
          <w:t>]</w:t>
        </w:r>
      </w:ins>
      <w:r w:rsidR="009F5D6D" w:rsidRPr="00EB536A">
        <w:rPr>
          <w:rFonts w:eastAsia="Calibri" w:cstheme="minorHAnsi"/>
          <w:bCs/>
          <w:lang w:val="en-US"/>
        </w:rPr>
        <w:t xml:space="preserve"> </w:t>
      </w:r>
    </w:p>
    <w:p w14:paraId="66E7C21E" w14:textId="77777777" w:rsidR="00407889" w:rsidRDefault="00407889" w:rsidP="00407889">
      <w:pPr>
        <w:spacing w:after="160" w:line="259" w:lineRule="auto"/>
        <w:ind w:left="720"/>
        <w:contextualSpacing/>
        <w:rPr>
          <w:rFonts w:eastAsia="Calibri" w:cstheme="minorHAnsi"/>
          <w:lang w:val="en-US"/>
        </w:rPr>
      </w:pPr>
    </w:p>
    <w:p w14:paraId="640EF068" w14:textId="22A670B3" w:rsidR="00407889" w:rsidRDefault="00407889" w:rsidP="003305D2">
      <w:pPr>
        <w:spacing w:after="160" w:line="259" w:lineRule="auto"/>
        <w:contextualSpacing/>
        <w:rPr>
          <w:rFonts w:eastAsia="Calibri" w:cstheme="minorHAnsi"/>
          <w:lang w:val="en-US"/>
        </w:rPr>
      </w:pPr>
      <w:r>
        <w:rPr>
          <w:rFonts w:eastAsia="Calibri" w:cstheme="minorHAnsi"/>
          <w:lang w:val="en-US"/>
        </w:rPr>
        <w:t xml:space="preserve">(2) Subject to Article 11, </w:t>
      </w:r>
      <w:del w:id="224" w:author="Nadia Bouffard" w:date="2023-11-07T14:19:00Z">
        <w:r w:rsidDel="00EB536A">
          <w:rPr>
            <w:rFonts w:eastAsia="Calibri" w:cstheme="minorHAnsi"/>
            <w:lang w:val="en-US"/>
          </w:rPr>
          <w:delText xml:space="preserve">Annex </w:delText>
        </w:r>
        <w:r w:rsidR="00334632" w:rsidDel="00EB536A">
          <w:rPr>
            <w:rFonts w:eastAsia="Calibri" w:cstheme="minorHAnsi"/>
            <w:lang w:val="en-US"/>
          </w:rPr>
          <w:delText>2</w:delText>
        </w:r>
        <w:r w:rsidDel="00EB536A">
          <w:rPr>
            <w:rFonts w:eastAsia="Calibri" w:cstheme="minorHAnsi"/>
            <w:lang w:val="en-US"/>
          </w:rPr>
          <w:delText xml:space="preserve"> </w:delText>
        </w:r>
      </w:del>
      <w:ins w:id="225" w:author="Nadia Bouffard" w:date="2023-11-07T14:19:00Z">
        <w:r w:rsidR="00EB536A">
          <w:rPr>
            <w:rFonts w:eastAsia="Calibri" w:cstheme="minorHAnsi"/>
            <w:lang w:val="en-US"/>
          </w:rPr>
          <w:t xml:space="preserve">the above indicators </w:t>
        </w:r>
      </w:ins>
      <w:r>
        <w:rPr>
          <w:rFonts w:eastAsia="Calibri" w:cstheme="minorHAnsi"/>
          <w:lang w:val="en-US"/>
        </w:rPr>
        <w:t>may be amended by the Commission to replace the</w:t>
      </w:r>
      <w:r w:rsidR="007017DE">
        <w:rPr>
          <w:rFonts w:eastAsia="Calibri" w:cstheme="minorHAnsi"/>
          <w:lang w:val="en-US"/>
        </w:rPr>
        <w:t xml:space="preserve"> </w:t>
      </w:r>
      <w:ins w:id="226" w:author="Nadia Bouffard" w:date="2023-11-07T15:23:00Z">
        <w:r w:rsidR="007017DE">
          <w:rPr>
            <w:rFonts w:eastAsia="Calibri" w:cstheme="minorHAnsi"/>
            <w:lang w:val="en-US"/>
          </w:rPr>
          <w:t>existing</w:t>
        </w:r>
      </w:ins>
      <w:r>
        <w:rPr>
          <w:rFonts w:eastAsia="Calibri" w:cstheme="minorHAnsi"/>
          <w:lang w:val="en-US"/>
        </w:rPr>
        <w:t xml:space="preserve"> indicators </w:t>
      </w:r>
      <w:ins w:id="227" w:author="Nadia Bouffard" w:date="2023-11-07T15:23:00Z">
        <w:r w:rsidR="007017DE">
          <w:rPr>
            <w:rFonts w:eastAsia="Calibri" w:cstheme="minorHAnsi"/>
            <w:lang w:val="en-US"/>
          </w:rPr>
          <w:t xml:space="preserve">or </w:t>
        </w:r>
      </w:ins>
      <w:ins w:id="228" w:author="Nadia Bouffard" w:date="2023-11-07T15:24:00Z">
        <w:r w:rsidR="007017DE">
          <w:rPr>
            <w:rFonts w:eastAsia="Calibri" w:cstheme="minorHAnsi"/>
            <w:lang w:val="en-US"/>
          </w:rPr>
          <w:t xml:space="preserve">to include additional indicators </w:t>
        </w:r>
      </w:ins>
      <w:del w:id="229" w:author="Nadia Bouffard" w:date="2023-11-07T15:24:00Z">
        <w:r w:rsidDel="007017DE">
          <w:rPr>
            <w:rFonts w:eastAsia="Calibri" w:cstheme="minorHAnsi"/>
            <w:lang w:val="en-US"/>
          </w:rPr>
          <w:delText>with alternative</w:delText>
        </w:r>
      </w:del>
      <w:ins w:id="230" w:author="Nadia Bouffard" w:date="2023-11-07T15:24:00Z">
        <w:r w:rsidR="007017DE">
          <w:rPr>
            <w:rFonts w:eastAsia="Calibri" w:cstheme="minorHAnsi"/>
            <w:lang w:val="en-US"/>
          </w:rPr>
          <w:t>that are</w:t>
        </w:r>
      </w:ins>
      <w:r>
        <w:rPr>
          <w:rFonts w:eastAsia="Calibri" w:cstheme="minorHAnsi"/>
          <w:lang w:val="en-US"/>
        </w:rPr>
        <w:t xml:space="preserve"> more precise</w:t>
      </w:r>
      <w:ins w:id="231" w:author="Nadia Bouffard" w:date="2023-11-07T15:24:00Z">
        <w:r w:rsidR="007017DE">
          <w:rPr>
            <w:rFonts w:eastAsia="Calibri" w:cstheme="minorHAnsi"/>
            <w:lang w:val="en-US"/>
          </w:rPr>
          <w:t>,</w:t>
        </w:r>
      </w:ins>
      <w:r>
        <w:rPr>
          <w:rFonts w:eastAsia="Calibri" w:cstheme="minorHAnsi"/>
          <w:lang w:val="en-US"/>
        </w:rPr>
        <w:t xml:space="preserve"> internationally agreed upon</w:t>
      </w:r>
      <w:del w:id="232" w:author="Nadia Bouffard" w:date="2023-11-07T15:25:00Z">
        <w:r w:rsidDel="007017DE">
          <w:rPr>
            <w:rFonts w:eastAsia="Calibri" w:cstheme="minorHAnsi"/>
            <w:lang w:val="en-US"/>
          </w:rPr>
          <w:delText xml:space="preserve"> indicators</w:delText>
        </w:r>
      </w:del>
      <w:ins w:id="233" w:author="Nadia Bouffard" w:date="2023-11-07T15:25:00Z">
        <w:r w:rsidR="007017DE">
          <w:rPr>
            <w:rFonts w:eastAsia="Calibri" w:cstheme="minorHAnsi"/>
            <w:lang w:val="en-US"/>
          </w:rPr>
          <w:t xml:space="preserve"> and</w:t>
        </w:r>
      </w:ins>
      <w:r>
        <w:rPr>
          <w:rFonts w:eastAsia="Calibri" w:cstheme="minorHAnsi"/>
          <w:lang w:val="en-US"/>
        </w:rPr>
        <w:t xml:space="preserve"> reflective of the </w:t>
      </w:r>
      <w:ins w:id="234" w:author="Nadia Bouffard" w:date="2023-11-07T15:26:00Z">
        <w:r w:rsidR="007017DE">
          <w:rPr>
            <w:rFonts w:eastAsia="Calibri" w:cstheme="minorHAnsi"/>
            <w:lang w:val="en-US"/>
          </w:rPr>
          <w:t xml:space="preserve">special consideration </w:t>
        </w:r>
      </w:ins>
      <w:del w:id="235" w:author="Nadia Bouffard" w:date="2023-11-07T15:26:00Z">
        <w:r w:rsidDel="007017DE">
          <w:rPr>
            <w:rFonts w:eastAsia="Calibri" w:cstheme="minorHAnsi"/>
            <w:lang w:val="en-US"/>
          </w:rPr>
          <w:delText>dependency</w:delText>
        </w:r>
      </w:del>
      <w:r>
        <w:rPr>
          <w:rFonts w:eastAsia="Calibri" w:cstheme="minorHAnsi"/>
          <w:lang w:val="en-US"/>
        </w:rPr>
        <w:t xml:space="preserve"> of developing Coastal State CPCs</w:t>
      </w:r>
      <w:ins w:id="236" w:author="Nadia Bouffard" w:date="2023-11-07T15:28:00Z">
        <w:r w:rsidR="007017DE">
          <w:rPr>
            <w:rFonts w:eastAsia="Calibri" w:cstheme="minorHAnsi"/>
            <w:lang w:val="en-US"/>
          </w:rPr>
          <w:t>.</w:t>
        </w:r>
      </w:ins>
      <w:ins w:id="237" w:author="Nadia Bouffard" w:date="2023-11-07T15:27:00Z">
        <w:r w:rsidR="007017DE" w:rsidRPr="007017DE">
          <w:rPr>
            <w:rFonts w:eastAsia="Calibri" w:cstheme="minorHAnsi"/>
            <w:lang w:val="en-US"/>
          </w:rPr>
          <w:t xml:space="preserve"> </w:t>
        </w:r>
        <w:r w:rsidR="007017DE">
          <w:rPr>
            <w:rFonts w:eastAsia="Calibri" w:cstheme="minorHAnsi"/>
            <w:lang w:val="en-US"/>
          </w:rPr>
          <w:t xml:space="preserve">Such </w:t>
        </w:r>
      </w:ins>
      <w:ins w:id="238" w:author="Nadia Bouffard" w:date="2023-11-08T14:37:00Z">
        <w:r w:rsidR="000D3118">
          <w:rPr>
            <w:rFonts w:eastAsia="Calibri" w:cstheme="minorHAnsi"/>
            <w:lang w:val="en-US"/>
          </w:rPr>
          <w:t>amendments</w:t>
        </w:r>
      </w:ins>
      <w:ins w:id="239" w:author="Nadia Bouffard" w:date="2023-11-07T15:27:00Z">
        <w:r w:rsidR="007017DE">
          <w:rPr>
            <w:rFonts w:eastAsia="Calibri" w:cstheme="minorHAnsi"/>
            <w:lang w:val="en-US"/>
          </w:rPr>
          <w:t xml:space="preserve"> may take place when data on </w:t>
        </w:r>
        <w:r w:rsidR="007017DE" w:rsidRPr="00E61D01">
          <w:rPr>
            <w:rFonts w:eastAsia="Calibri" w:cstheme="minorHAnsi"/>
            <w:lang w:val="en-US"/>
          </w:rPr>
          <w:t>dependency</w:t>
        </w:r>
        <w:r w:rsidR="007017DE">
          <w:rPr>
            <w:rFonts w:eastAsia="Calibri" w:cstheme="minorHAnsi"/>
            <w:lang w:val="en-US"/>
          </w:rPr>
          <w:t xml:space="preserve"> and/or vulnerability </w:t>
        </w:r>
      </w:ins>
      <w:del w:id="240" w:author="Nadia Bouffard" w:date="2023-11-07T15:28:00Z">
        <w:r w:rsidDel="007017DE">
          <w:rPr>
            <w:rFonts w:eastAsia="Calibri" w:cstheme="minorHAnsi"/>
            <w:lang w:val="en-US"/>
          </w:rPr>
          <w:delText xml:space="preserve"> on the fish stocks and the fisheries for these stocks, as data necessary to implement such alternative indicators</w:delText>
        </w:r>
      </w:del>
      <w:r>
        <w:rPr>
          <w:rFonts w:eastAsia="Calibri" w:cstheme="minorHAnsi"/>
          <w:lang w:val="en-US"/>
        </w:rPr>
        <w:t xml:space="preserve"> become available.  Allocations of developing coastal State CPCs shall be adjusted to reflect the new indicators once approved by the Commission</w:t>
      </w:r>
      <w:ins w:id="241" w:author="Nadia Bouffard" w:date="2023-11-07T15:29:00Z">
        <w:r w:rsidR="007017DE">
          <w:rPr>
            <w:rFonts w:eastAsia="Calibri" w:cstheme="minorHAnsi"/>
            <w:lang w:val="en-US"/>
          </w:rPr>
          <w:t xml:space="preserve"> for the subsequent </w:t>
        </w:r>
      </w:ins>
      <w:ins w:id="242" w:author="Nadia Bouffard" w:date="2023-11-13T16:12:00Z">
        <w:r w:rsidR="0089320A">
          <w:rPr>
            <w:rFonts w:eastAsia="Calibri" w:cstheme="minorHAnsi"/>
            <w:lang w:val="en-US"/>
          </w:rPr>
          <w:t>A</w:t>
        </w:r>
      </w:ins>
      <w:ins w:id="243" w:author="Nadia Bouffard" w:date="2023-11-07T15:29:00Z">
        <w:r w:rsidR="007017DE">
          <w:rPr>
            <w:rFonts w:eastAsia="Calibri" w:cstheme="minorHAnsi"/>
            <w:lang w:val="en-US"/>
          </w:rPr>
          <w:t>llocation</w:t>
        </w:r>
        <w:r w:rsidR="00AE0EDA">
          <w:rPr>
            <w:rFonts w:eastAsia="Calibri" w:cstheme="minorHAnsi"/>
            <w:lang w:val="en-US"/>
          </w:rPr>
          <w:t xml:space="preserve"> </w:t>
        </w:r>
      </w:ins>
      <w:ins w:id="244" w:author="Nadia Bouffard" w:date="2023-11-13T16:12:00Z">
        <w:r w:rsidR="0089320A">
          <w:rPr>
            <w:rFonts w:eastAsia="Calibri" w:cstheme="minorHAnsi"/>
            <w:lang w:val="en-US"/>
          </w:rPr>
          <w:t>C</w:t>
        </w:r>
      </w:ins>
      <w:ins w:id="245" w:author="Nadia Bouffard" w:date="2023-11-07T15:29:00Z">
        <w:r w:rsidR="00AE0EDA">
          <w:rPr>
            <w:rFonts w:eastAsia="Calibri" w:cstheme="minorHAnsi"/>
            <w:lang w:val="en-US"/>
          </w:rPr>
          <w:t>ycle</w:t>
        </w:r>
      </w:ins>
      <w:r>
        <w:rPr>
          <w:rFonts w:eastAsia="Calibri" w:cstheme="minorHAnsi"/>
          <w:lang w:val="en-US"/>
        </w:rPr>
        <w:t>.</w:t>
      </w:r>
    </w:p>
    <w:p w14:paraId="2C29BB1F" w14:textId="77777777" w:rsidR="00407889" w:rsidRDefault="00407889" w:rsidP="00407889">
      <w:pPr>
        <w:spacing w:after="160" w:line="259" w:lineRule="auto"/>
        <w:ind w:left="720"/>
        <w:contextualSpacing/>
        <w:rPr>
          <w:rFonts w:eastAsia="Calibri" w:cstheme="minorHAnsi"/>
          <w:lang w:val="en-US"/>
        </w:rPr>
      </w:pPr>
    </w:p>
    <w:p w14:paraId="57FC58F8" w14:textId="14E5F695" w:rsidR="00407889" w:rsidRDefault="00407889" w:rsidP="003305D2">
      <w:pPr>
        <w:spacing w:before="240" w:after="160" w:line="259" w:lineRule="auto"/>
        <w:contextualSpacing/>
        <w:rPr>
          <w:rFonts w:eastAsia="Calibri" w:cstheme="minorHAnsi"/>
          <w:color w:val="000000"/>
          <w:lang w:val="en-US"/>
        </w:rPr>
      </w:pPr>
      <w:r>
        <w:rPr>
          <w:rFonts w:eastAsia="Calibri" w:cstheme="minorHAnsi"/>
          <w:lang w:val="en-US"/>
        </w:rPr>
        <w:t>(3)</w:t>
      </w:r>
      <w:r>
        <w:rPr>
          <w:rFonts w:eastAsia="Calibri" w:cstheme="minorHAnsi"/>
          <w:color w:val="000000"/>
          <w:lang w:val="en-US"/>
        </w:rPr>
        <w:t xml:space="preserve"> At </w:t>
      </w:r>
      <w:r w:rsidR="004C0376" w:rsidRPr="003305D2">
        <w:rPr>
          <w:rFonts w:cstheme="minorHAnsi"/>
          <w:shd w:val="clear" w:color="auto" w:fill="FFFFFF"/>
        </w:rPr>
        <w:t xml:space="preserve">least 60 days before the </w:t>
      </w:r>
      <w:r w:rsidR="009324F4">
        <w:rPr>
          <w:rFonts w:cstheme="minorHAnsi"/>
          <w:shd w:val="clear" w:color="auto" w:fill="FFFFFF"/>
        </w:rPr>
        <w:t xml:space="preserve">annual </w:t>
      </w:r>
      <w:r w:rsidR="004C0376" w:rsidRPr="003305D2">
        <w:rPr>
          <w:rFonts w:cstheme="minorHAnsi"/>
          <w:shd w:val="clear" w:color="auto" w:fill="FFFFFF"/>
        </w:rPr>
        <w:t>Commission meeting</w:t>
      </w:r>
      <w:r w:rsidRPr="003305D2">
        <w:rPr>
          <w:rFonts w:eastAsia="Calibri" w:cstheme="minorHAnsi"/>
          <w:lang w:val="en-US"/>
        </w:rPr>
        <w:t xml:space="preserve">, </w:t>
      </w:r>
      <w:del w:id="246" w:author="Nadia Bouffard" w:date="2023-11-07T14:22:00Z">
        <w:r w:rsidDel="00656B3A">
          <w:rPr>
            <w:rFonts w:eastAsia="Calibri" w:cstheme="minorHAnsi"/>
            <w:color w:val="000000"/>
            <w:lang w:val="en-US"/>
          </w:rPr>
          <w:delText>Coastal State CPC</w:delText>
        </w:r>
        <w:r w:rsidR="009F5D6D" w:rsidDel="00656B3A">
          <w:rPr>
            <w:rFonts w:eastAsia="Calibri" w:cstheme="minorHAnsi"/>
            <w:color w:val="000000"/>
            <w:lang w:val="en-US"/>
          </w:rPr>
          <w:delText>s</w:delText>
        </w:r>
      </w:del>
      <w:ins w:id="247" w:author="Nadia Bouffard" w:date="2023-11-07T14:22:00Z">
        <w:r w:rsidR="00656B3A">
          <w:rPr>
            <w:rFonts w:eastAsia="Calibri" w:cstheme="minorHAnsi"/>
            <w:color w:val="000000"/>
            <w:lang w:val="en-US"/>
          </w:rPr>
          <w:t xml:space="preserve">the </w:t>
        </w:r>
      </w:ins>
      <w:ins w:id="248" w:author="Nadia Bouffard" w:date="2023-11-21T13:31:00Z">
        <w:r w:rsidR="007720CD">
          <w:rPr>
            <w:rFonts w:eastAsia="Calibri" w:cstheme="minorHAnsi"/>
            <w:color w:val="000000"/>
            <w:lang w:val="en-US"/>
          </w:rPr>
          <w:t xml:space="preserve">IOTC </w:t>
        </w:r>
      </w:ins>
      <w:ins w:id="249" w:author="Nadia Bouffard" w:date="2023-11-07T14:22:00Z">
        <w:r w:rsidR="00656B3A">
          <w:rPr>
            <w:rFonts w:eastAsia="Calibri" w:cstheme="minorHAnsi"/>
            <w:color w:val="000000"/>
            <w:lang w:val="en-US"/>
          </w:rPr>
          <w:t>Secretariat</w:t>
        </w:r>
      </w:ins>
      <w:r>
        <w:rPr>
          <w:rFonts w:eastAsia="Calibri" w:cstheme="minorHAnsi"/>
          <w:color w:val="000000"/>
          <w:lang w:val="en-US"/>
        </w:rPr>
        <w:t xml:space="preserve"> </w:t>
      </w:r>
      <w:r w:rsidR="009F5D6D">
        <w:rPr>
          <w:rFonts w:eastAsia="Calibri" w:cstheme="minorHAnsi"/>
          <w:color w:val="000000"/>
          <w:lang w:val="en-US"/>
        </w:rPr>
        <w:t xml:space="preserve">shall </w:t>
      </w:r>
      <w:del w:id="250" w:author="Nadia Bouffard" w:date="2023-11-07T15:00:00Z">
        <w:r w:rsidR="009F5D6D" w:rsidDel="00F3742A">
          <w:rPr>
            <w:rFonts w:eastAsia="Calibri" w:cstheme="minorHAnsi"/>
            <w:color w:val="000000"/>
            <w:lang w:val="en-US"/>
          </w:rPr>
          <w:delText>inform</w:delText>
        </w:r>
      </w:del>
      <w:ins w:id="251" w:author="Nadia Bouffard" w:date="2023-11-07T15:00:00Z">
        <w:r w:rsidR="00F3742A">
          <w:rPr>
            <w:rFonts w:eastAsia="Calibri" w:cstheme="minorHAnsi"/>
            <w:color w:val="000000"/>
            <w:lang w:val="en-US"/>
          </w:rPr>
          <w:t>advise</w:t>
        </w:r>
      </w:ins>
      <w:r w:rsidR="009F5D6D">
        <w:rPr>
          <w:rFonts w:eastAsia="Calibri" w:cstheme="minorHAnsi"/>
          <w:color w:val="000000"/>
          <w:lang w:val="en-US"/>
        </w:rPr>
        <w:t xml:space="preserve"> the </w:t>
      </w:r>
      <w:del w:id="252" w:author="Nadia Bouffard" w:date="2023-11-07T14:22:00Z">
        <w:r w:rsidR="009F5D6D" w:rsidDel="00656B3A">
          <w:rPr>
            <w:rFonts w:eastAsia="Calibri" w:cstheme="minorHAnsi"/>
            <w:color w:val="000000"/>
            <w:lang w:val="en-US"/>
          </w:rPr>
          <w:delText>Secretariat</w:delText>
        </w:r>
      </w:del>
      <w:ins w:id="253" w:author="Nadia Bouffard" w:date="2023-11-07T14:22:00Z">
        <w:r w:rsidR="00656B3A">
          <w:rPr>
            <w:rFonts w:eastAsia="Calibri" w:cstheme="minorHAnsi"/>
            <w:color w:val="000000"/>
            <w:lang w:val="en-US"/>
          </w:rPr>
          <w:t>Commission</w:t>
        </w:r>
      </w:ins>
      <w:r w:rsidR="009F5D6D">
        <w:rPr>
          <w:rFonts w:eastAsia="Calibri" w:cstheme="minorHAnsi"/>
          <w:color w:val="000000"/>
          <w:lang w:val="en-US"/>
        </w:rPr>
        <w:t xml:space="preserve"> of any </w:t>
      </w:r>
      <w:r w:rsidR="004C0376">
        <w:rPr>
          <w:rFonts w:eastAsia="Calibri" w:cstheme="minorHAnsi"/>
          <w:color w:val="000000"/>
          <w:lang w:val="en-US"/>
        </w:rPr>
        <w:t xml:space="preserve">statistical </w:t>
      </w:r>
      <w:r w:rsidR="009F5D6D">
        <w:rPr>
          <w:rFonts w:eastAsia="Calibri" w:cstheme="minorHAnsi"/>
          <w:color w:val="000000"/>
          <w:lang w:val="en-US"/>
        </w:rPr>
        <w:t>changes</w:t>
      </w:r>
      <w:r w:rsidR="004C0376">
        <w:rPr>
          <w:rFonts w:eastAsia="Calibri" w:cstheme="minorHAnsi"/>
          <w:color w:val="000000"/>
          <w:lang w:val="en-US"/>
        </w:rPr>
        <w:t xml:space="preserve"> that may affect </w:t>
      </w:r>
      <w:proofErr w:type="spellStart"/>
      <w:r w:rsidR="0013452E">
        <w:rPr>
          <w:rFonts w:eastAsia="Calibri" w:cstheme="minorHAnsi"/>
          <w:color w:val="000000"/>
          <w:lang w:val="en-US"/>
        </w:rPr>
        <w:t>the</w:t>
      </w:r>
      <w:del w:id="254" w:author="Nadia Bouffard" w:date="2023-11-07T14:23:00Z">
        <w:r w:rsidR="0013452E" w:rsidDel="00656B3A">
          <w:rPr>
            <w:rFonts w:eastAsia="Calibri" w:cstheme="minorHAnsi"/>
            <w:color w:val="000000"/>
            <w:lang w:val="en-US"/>
          </w:rPr>
          <w:delText>ir</w:delText>
        </w:r>
        <w:r w:rsidR="004C0376" w:rsidDel="00656B3A">
          <w:rPr>
            <w:rFonts w:eastAsia="Calibri" w:cstheme="minorHAnsi"/>
            <w:color w:val="000000"/>
            <w:lang w:val="en-US"/>
          </w:rPr>
          <w:delText xml:space="preserve"> dependency status</w:delText>
        </w:r>
      </w:del>
      <w:ins w:id="255" w:author="Nadia Bouffard" w:date="2023-11-07T14:23:00Z">
        <w:r w:rsidR="00656B3A">
          <w:rPr>
            <w:rFonts w:eastAsia="Calibri" w:cstheme="minorHAnsi"/>
            <w:color w:val="000000"/>
            <w:lang w:val="en-US"/>
          </w:rPr>
          <w:t>indicators</w:t>
        </w:r>
      </w:ins>
      <w:proofErr w:type="spellEnd"/>
      <w:r w:rsidR="0013452E">
        <w:rPr>
          <w:rFonts w:eastAsia="Calibri" w:cstheme="minorHAnsi"/>
          <w:color w:val="000000"/>
          <w:lang w:val="en-US"/>
        </w:rPr>
        <w:t xml:space="preserve"> referenced in paragraph (1)(b)</w:t>
      </w:r>
      <w:r w:rsidR="004C0376">
        <w:rPr>
          <w:rFonts w:eastAsia="Calibri" w:cstheme="minorHAnsi"/>
          <w:color w:val="000000"/>
          <w:lang w:val="en-US"/>
        </w:rPr>
        <w:t xml:space="preserve">.  </w:t>
      </w:r>
      <w:ins w:id="256" w:author="Nadia Bouffard" w:date="2023-11-07T15:30:00Z">
        <w:r w:rsidR="00AE0EDA">
          <w:rPr>
            <w:rFonts w:eastAsia="Calibri" w:cstheme="minorHAnsi"/>
            <w:color w:val="000000"/>
            <w:lang w:val="en-US"/>
          </w:rPr>
          <w:t xml:space="preserve">In the subsequent </w:t>
        </w:r>
      </w:ins>
      <w:ins w:id="257" w:author="Nadia Bouffard" w:date="2023-11-13T16:13:00Z">
        <w:r w:rsidR="0089320A">
          <w:rPr>
            <w:rFonts w:eastAsia="Calibri" w:cstheme="minorHAnsi"/>
            <w:color w:val="000000"/>
            <w:lang w:val="en-US"/>
          </w:rPr>
          <w:t>A</w:t>
        </w:r>
      </w:ins>
      <w:ins w:id="258" w:author="Nadia Bouffard" w:date="2023-11-07T15:30:00Z">
        <w:r w:rsidR="00AE0EDA">
          <w:rPr>
            <w:rFonts w:eastAsia="Calibri" w:cstheme="minorHAnsi"/>
            <w:color w:val="000000"/>
            <w:lang w:val="en-US"/>
          </w:rPr>
          <w:t xml:space="preserve">llocation </w:t>
        </w:r>
      </w:ins>
      <w:ins w:id="259" w:author="Nadia Bouffard" w:date="2023-11-13T16:13:00Z">
        <w:r w:rsidR="0089320A">
          <w:rPr>
            <w:rFonts w:eastAsia="Calibri" w:cstheme="minorHAnsi"/>
            <w:color w:val="000000"/>
            <w:lang w:val="en-US"/>
          </w:rPr>
          <w:t>C</w:t>
        </w:r>
      </w:ins>
      <w:ins w:id="260" w:author="Nadia Bouffard" w:date="2023-11-07T15:30:00Z">
        <w:r w:rsidR="00AE0EDA">
          <w:rPr>
            <w:rFonts w:eastAsia="Calibri" w:cstheme="minorHAnsi"/>
            <w:color w:val="000000"/>
            <w:lang w:val="en-US"/>
          </w:rPr>
          <w:t>ycle, t</w:t>
        </w:r>
      </w:ins>
      <w:del w:id="261" w:author="Nadia Bouffard" w:date="2023-11-07T15:30:00Z">
        <w:r w:rsidR="004C0376" w:rsidDel="00AE0EDA">
          <w:rPr>
            <w:rFonts w:eastAsia="Calibri" w:cstheme="minorHAnsi"/>
            <w:color w:val="000000"/>
            <w:lang w:val="en-US"/>
          </w:rPr>
          <w:delText>T</w:delText>
        </w:r>
      </w:del>
      <w:r w:rsidR="004C0376">
        <w:rPr>
          <w:rFonts w:eastAsia="Calibri" w:cstheme="minorHAnsi"/>
          <w:color w:val="000000"/>
          <w:lang w:val="en-US"/>
        </w:rPr>
        <w:t xml:space="preserve">he </w:t>
      </w:r>
      <w:r w:rsidR="007720CD">
        <w:rPr>
          <w:rFonts w:eastAsia="Calibri" w:cstheme="minorHAnsi"/>
          <w:color w:val="000000"/>
          <w:lang w:val="en-US"/>
        </w:rPr>
        <w:t xml:space="preserve">IOTC </w:t>
      </w:r>
      <w:r w:rsidR="004C0376">
        <w:rPr>
          <w:rFonts w:eastAsia="Calibri" w:cstheme="minorHAnsi"/>
          <w:color w:val="000000"/>
          <w:lang w:val="en-US"/>
        </w:rPr>
        <w:t>Secretariat shall reflect this change for that CPC’s allocation</w:t>
      </w:r>
      <w:r w:rsidR="0013452E">
        <w:rPr>
          <w:rFonts w:eastAsia="Calibri" w:cstheme="minorHAnsi"/>
          <w:color w:val="000000"/>
          <w:lang w:val="en-US"/>
        </w:rPr>
        <w:t xml:space="preserve"> </w:t>
      </w:r>
      <w:r w:rsidR="0085695C">
        <w:rPr>
          <w:rFonts w:eastAsia="Calibri" w:cstheme="minorHAnsi"/>
          <w:color w:val="000000"/>
          <w:lang w:val="en-US"/>
        </w:rPr>
        <w:t xml:space="preserve">in </w:t>
      </w:r>
      <w:r w:rsidR="0013452E">
        <w:rPr>
          <w:rFonts w:eastAsia="Calibri" w:cstheme="minorHAnsi"/>
          <w:color w:val="000000"/>
          <w:lang w:val="en-US"/>
        </w:rPr>
        <w:t xml:space="preserve">the </w:t>
      </w:r>
      <w:r w:rsidR="0089320A">
        <w:rPr>
          <w:rFonts w:eastAsia="Calibri" w:cstheme="minorHAnsi"/>
          <w:color w:val="000000"/>
          <w:lang w:val="en-US"/>
        </w:rPr>
        <w:t>A</w:t>
      </w:r>
      <w:r w:rsidR="0013452E">
        <w:rPr>
          <w:rFonts w:eastAsia="Calibri" w:cstheme="minorHAnsi"/>
          <w:color w:val="000000"/>
          <w:lang w:val="en-US"/>
        </w:rPr>
        <w:t xml:space="preserve">llocation </w:t>
      </w:r>
      <w:r w:rsidR="0089320A">
        <w:rPr>
          <w:rFonts w:eastAsia="Calibri" w:cstheme="minorHAnsi"/>
          <w:color w:val="000000"/>
          <w:lang w:val="en-US"/>
        </w:rPr>
        <w:t>T</w:t>
      </w:r>
      <w:r w:rsidR="0013452E">
        <w:rPr>
          <w:rFonts w:eastAsia="Calibri" w:cstheme="minorHAnsi"/>
          <w:color w:val="000000"/>
          <w:lang w:val="en-US"/>
        </w:rPr>
        <w:t xml:space="preserve">able submitted </w:t>
      </w:r>
      <w:r w:rsidR="004C0376">
        <w:rPr>
          <w:rFonts w:eastAsia="Calibri" w:cstheme="minorHAnsi"/>
          <w:color w:val="000000"/>
          <w:lang w:val="en-US"/>
        </w:rPr>
        <w:t>for the Commission’s approval.</w:t>
      </w:r>
    </w:p>
    <w:p w14:paraId="1E639FB4" w14:textId="2C91BB01" w:rsidR="0013452E" w:rsidRDefault="0013452E" w:rsidP="00407889">
      <w:pPr>
        <w:spacing w:before="240" w:after="160" w:line="259" w:lineRule="auto"/>
        <w:ind w:left="720"/>
        <w:contextualSpacing/>
        <w:rPr>
          <w:ins w:id="262" w:author="Nadia Bouffard" w:date="2022-08-29T16:50:00Z"/>
          <w:rFonts w:eastAsia="Calibri" w:cstheme="minorHAnsi"/>
          <w:color w:val="000000"/>
          <w:lang w:val="en-US"/>
        </w:rPr>
      </w:pPr>
    </w:p>
    <w:p w14:paraId="2C9A111D" w14:textId="1CDAC0C1" w:rsidR="005C73FD" w:rsidRDefault="004A71D2" w:rsidP="003305D2">
      <w:pPr>
        <w:spacing w:before="240" w:after="160" w:line="259" w:lineRule="auto"/>
        <w:contextualSpacing/>
        <w:rPr>
          <w:rFonts w:eastAsia="Calibri" w:cstheme="minorHAnsi"/>
          <w:color w:val="000000"/>
          <w:lang w:val="en-US"/>
        </w:rPr>
      </w:pPr>
      <w:bookmarkStart w:id="263" w:name="_Hlk135841830"/>
      <w:ins w:id="264" w:author="Nadia Bouffard" w:date="2023-11-07T14:33:00Z">
        <w:r w:rsidRPr="004A71D2">
          <w:rPr>
            <w:rFonts w:eastAsia="Calibri" w:cstheme="minorHAnsi"/>
            <w:b/>
            <w:bCs/>
            <w:color w:val="000000"/>
            <w:lang w:val="en-US"/>
          </w:rPr>
          <w:t>[</w:t>
        </w:r>
      </w:ins>
      <w:r w:rsidR="0013452E" w:rsidRPr="0013452E">
        <w:rPr>
          <w:rFonts w:eastAsia="Calibri" w:cstheme="minorHAnsi"/>
          <w:color w:val="000000"/>
          <w:lang w:val="en-US"/>
        </w:rPr>
        <w:t>(4)</w:t>
      </w:r>
      <w:r w:rsidR="005C73FD">
        <w:rPr>
          <w:rFonts w:eastAsia="Calibri" w:cstheme="minorHAnsi"/>
          <w:color w:val="000000"/>
          <w:lang w:val="en-US"/>
        </w:rPr>
        <w:t xml:space="preserve"> Outermost Regions</w:t>
      </w:r>
      <w:del w:id="265" w:author="Nadia Bouffard" w:date="2023-11-07T14:24:00Z">
        <w:r w:rsidR="005C73FD" w:rsidDel="00656B3A">
          <w:rPr>
            <w:rFonts w:eastAsia="Calibri" w:cstheme="minorHAnsi"/>
            <w:color w:val="000000"/>
            <w:lang w:val="en-US"/>
          </w:rPr>
          <w:delText xml:space="preserve"> and Overseas Territories</w:delText>
        </w:r>
      </w:del>
    </w:p>
    <w:p w14:paraId="6C7D1DA4" w14:textId="0111B676" w:rsidR="005C73FD" w:rsidRPr="004A71D2" w:rsidRDefault="005C73FD" w:rsidP="00656B3A">
      <w:pPr>
        <w:spacing w:before="240" w:after="160" w:line="259" w:lineRule="auto"/>
        <w:contextualSpacing/>
        <w:rPr>
          <w:rFonts w:eastAsia="Calibri" w:cstheme="minorHAnsi"/>
          <w:b/>
          <w:bCs/>
          <w:color w:val="000000"/>
          <w:lang w:val="en-US"/>
        </w:rPr>
      </w:pPr>
      <w:del w:id="266" w:author="Nadia Bouffard" w:date="2023-11-07T14:24:00Z">
        <w:r w:rsidDel="00656B3A">
          <w:rPr>
            <w:rFonts w:eastAsia="Calibri" w:cstheme="minorHAnsi"/>
            <w:color w:val="000000"/>
            <w:lang w:val="en-US"/>
          </w:rPr>
          <w:delText>(a)</w:delText>
        </w:r>
        <w:r w:rsidR="0013452E" w:rsidRPr="0013452E" w:rsidDel="00656B3A">
          <w:rPr>
            <w:rFonts w:eastAsia="Calibri" w:cstheme="minorHAnsi"/>
            <w:color w:val="000000"/>
            <w:lang w:val="en-US"/>
          </w:rPr>
          <w:delText xml:space="preserve"> </w:delText>
        </w:r>
      </w:del>
      <w:r w:rsidR="00161AE2">
        <w:rPr>
          <w:rFonts w:eastAsia="Calibri" w:cstheme="minorHAnsi"/>
          <w:color w:val="000000"/>
          <w:lang w:val="en-US"/>
        </w:rPr>
        <w:t xml:space="preserve">The Regional Economic Integration </w:t>
      </w:r>
      <w:proofErr w:type="spellStart"/>
      <w:r w:rsidR="00161AE2">
        <w:rPr>
          <w:rFonts w:eastAsia="Calibri" w:cstheme="minorHAnsi"/>
          <w:color w:val="000000"/>
          <w:lang w:val="en-US"/>
        </w:rPr>
        <w:t>Organisation</w:t>
      </w:r>
      <w:proofErr w:type="spellEnd"/>
      <w:r w:rsidR="0018785C">
        <w:rPr>
          <w:rFonts w:eastAsia="Calibri" w:cstheme="minorHAnsi"/>
          <w:color w:val="000000"/>
          <w:lang w:val="en-US"/>
        </w:rPr>
        <w:t xml:space="preserve"> CPC</w:t>
      </w:r>
      <w:r w:rsidR="00161AE2">
        <w:rPr>
          <w:rFonts w:eastAsia="Calibri" w:cstheme="minorHAnsi"/>
          <w:color w:val="000000"/>
          <w:lang w:val="en-US"/>
        </w:rPr>
        <w:t xml:space="preserve"> is eligible to receive an allocation pursuan</w:t>
      </w:r>
      <w:r>
        <w:rPr>
          <w:rFonts w:eastAsia="Calibri" w:cstheme="minorHAnsi"/>
          <w:color w:val="000000"/>
          <w:lang w:val="en-US"/>
        </w:rPr>
        <w:t>t</w:t>
      </w:r>
      <w:r w:rsidR="00161AE2">
        <w:rPr>
          <w:rFonts w:eastAsia="Calibri" w:cstheme="minorHAnsi"/>
          <w:color w:val="000000"/>
          <w:lang w:val="en-US"/>
        </w:rPr>
        <w:t xml:space="preserve"> to Article 6.6</w:t>
      </w:r>
      <w:r>
        <w:rPr>
          <w:rFonts w:eastAsia="Calibri" w:cstheme="minorHAnsi"/>
          <w:color w:val="000000"/>
          <w:lang w:val="en-US"/>
        </w:rPr>
        <w:t>(1)</w:t>
      </w:r>
      <w:ins w:id="267" w:author="Nadia Bouffard" w:date="2023-11-07T14:27:00Z">
        <w:r w:rsidR="00656B3A">
          <w:rPr>
            <w:rFonts w:eastAsia="Calibri" w:cstheme="minorHAnsi"/>
            <w:color w:val="000000"/>
            <w:lang w:val="en-US"/>
          </w:rPr>
          <w:t xml:space="preserve"> </w:t>
        </w:r>
        <w:r w:rsidR="00656B3A">
          <w:rPr>
            <w:rFonts w:eastAsia="Calibri" w:cstheme="minorHAnsi"/>
            <w:b/>
            <w:bCs/>
            <w:color w:val="000000"/>
            <w:lang w:val="en-US"/>
          </w:rPr>
          <w:t>[</w:t>
        </w:r>
        <w:r w:rsidR="00656B3A">
          <w:rPr>
            <w:rFonts w:eastAsia="Calibri" w:cstheme="minorHAnsi"/>
            <w:color w:val="000000"/>
            <w:lang w:val="en-US"/>
          </w:rPr>
          <w:t>(a) and</w:t>
        </w:r>
        <w:r w:rsidR="00656B3A">
          <w:rPr>
            <w:rFonts w:eastAsia="Calibri" w:cstheme="minorHAnsi"/>
            <w:b/>
            <w:bCs/>
            <w:color w:val="000000"/>
            <w:lang w:val="en-US"/>
          </w:rPr>
          <w:t xml:space="preserve">] </w:t>
        </w:r>
      </w:ins>
      <w:r>
        <w:rPr>
          <w:rFonts w:eastAsia="Calibri" w:cstheme="minorHAnsi"/>
          <w:color w:val="000000"/>
          <w:lang w:val="en-US"/>
        </w:rPr>
        <w:t>(c)</w:t>
      </w:r>
      <w:r w:rsidR="00161AE2">
        <w:rPr>
          <w:rFonts w:eastAsia="Calibri" w:cstheme="minorHAnsi"/>
          <w:color w:val="000000"/>
          <w:lang w:val="en-US"/>
        </w:rPr>
        <w:t xml:space="preserve"> in respect of its</w:t>
      </w:r>
      <w:r>
        <w:rPr>
          <w:rFonts w:eastAsia="Calibri" w:cstheme="minorHAnsi"/>
          <w:color w:val="000000"/>
          <w:lang w:val="en-US"/>
        </w:rPr>
        <w:t xml:space="preserve"> Outermost Regions whose exclusive economic zones are situated in the IOTC Area of Competence.</w:t>
      </w:r>
      <w:ins w:id="268" w:author="Nadia Bouffard" w:date="2023-11-07T14:33:00Z">
        <w:r w:rsidR="004A71D2">
          <w:rPr>
            <w:rFonts w:eastAsia="Calibri" w:cstheme="minorHAnsi"/>
            <w:b/>
            <w:bCs/>
            <w:color w:val="000000"/>
            <w:lang w:val="en-US"/>
          </w:rPr>
          <w:t>]</w:t>
        </w:r>
      </w:ins>
    </w:p>
    <w:p w14:paraId="3034D610" w14:textId="5A70DE34" w:rsidR="005C73FD" w:rsidDel="00656B3A" w:rsidRDefault="005C73FD" w:rsidP="003305D2">
      <w:pPr>
        <w:spacing w:before="240" w:after="160" w:line="259" w:lineRule="auto"/>
        <w:contextualSpacing/>
        <w:rPr>
          <w:del w:id="269" w:author="Nadia Bouffard" w:date="2023-11-07T14:25:00Z"/>
          <w:rFonts w:eastAsia="Calibri" w:cstheme="minorHAnsi"/>
          <w:color w:val="000000"/>
          <w:lang w:val="en-US"/>
        </w:rPr>
      </w:pPr>
    </w:p>
    <w:p w14:paraId="6DBFDE1E" w14:textId="63EA7C35" w:rsidR="0013452E" w:rsidRPr="0013452E" w:rsidDel="00656B3A" w:rsidRDefault="005C73FD" w:rsidP="005B4868">
      <w:pPr>
        <w:spacing w:before="240" w:after="160" w:line="259" w:lineRule="auto"/>
        <w:ind w:left="720"/>
        <w:contextualSpacing/>
        <w:rPr>
          <w:del w:id="270" w:author="Nadia Bouffard" w:date="2023-11-07T14:25:00Z"/>
          <w:rFonts w:eastAsia="Calibri" w:cstheme="minorHAnsi"/>
          <w:lang w:val="en-US"/>
        </w:rPr>
      </w:pPr>
      <w:del w:id="271" w:author="Nadia Bouffard" w:date="2023-11-07T14:25:00Z">
        <w:r w:rsidDel="00656B3A">
          <w:rPr>
            <w:rFonts w:eastAsia="Calibri" w:cstheme="minorHAnsi"/>
            <w:color w:val="000000"/>
            <w:lang w:val="en-US"/>
          </w:rPr>
          <w:delText>(b) CPCs whose Overseas Territories whose exclusive economic zones are situated in the IOTC Area of Competence are eligible to receive an allocation pursuan</w:delText>
        </w:r>
        <w:r w:rsidR="00BB36E6" w:rsidDel="00656B3A">
          <w:rPr>
            <w:rFonts w:eastAsia="Calibri" w:cstheme="minorHAnsi"/>
            <w:color w:val="000000"/>
            <w:lang w:val="en-US"/>
          </w:rPr>
          <w:delText>t</w:delText>
        </w:r>
        <w:r w:rsidDel="00656B3A">
          <w:rPr>
            <w:rFonts w:eastAsia="Calibri" w:cstheme="minorHAnsi"/>
            <w:color w:val="000000"/>
            <w:lang w:val="en-US"/>
          </w:rPr>
          <w:delText xml:space="preserve"> to Article 6.6(1)(c) in respect of these Overseas Territories.</w:delText>
        </w:r>
        <w:r w:rsidR="00161AE2" w:rsidDel="00656B3A">
          <w:rPr>
            <w:rFonts w:eastAsia="Calibri" w:cstheme="minorHAnsi"/>
            <w:color w:val="000000"/>
            <w:lang w:val="en-US"/>
          </w:rPr>
          <w:delText xml:space="preserve"> </w:delText>
        </w:r>
      </w:del>
    </w:p>
    <w:bookmarkEnd w:id="263"/>
    <w:p w14:paraId="06F03D7D" w14:textId="77777777" w:rsidR="00407889" w:rsidRPr="0013452E" w:rsidRDefault="00407889" w:rsidP="00716114">
      <w:pPr>
        <w:spacing w:after="160" w:line="259" w:lineRule="auto"/>
        <w:rPr>
          <w:rFonts w:eastAsia="Calibri" w:cstheme="minorHAnsi"/>
          <w:lang w:val="en-US"/>
        </w:rPr>
      </w:pPr>
    </w:p>
    <w:p w14:paraId="69326F67" w14:textId="68FE2B22" w:rsidR="00CC5477" w:rsidRPr="00CC5477" w:rsidRDefault="00CC5477" w:rsidP="00CC5477">
      <w:pPr>
        <w:spacing w:after="160" w:line="259" w:lineRule="auto"/>
        <w:rPr>
          <w:rFonts w:eastAsia="Calibri" w:cstheme="minorHAnsi"/>
          <w:b/>
          <w:lang w:val="en-US"/>
        </w:rPr>
      </w:pPr>
      <w:bookmarkStart w:id="272" w:name="_Hlk135842386"/>
      <w:r w:rsidRPr="00CC5477">
        <w:rPr>
          <w:rFonts w:eastAsia="Calibri" w:cstheme="minorHAnsi"/>
          <w:b/>
          <w:lang w:val="en-US"/>
        </w:rPr>
        <w:t>Catch-Based Allocation</w:t>
      </w:r>
      <w:ins w:id="273" w:author="SECR" w:date="2021-07-31T15:35:00Z">
        <w:r w:rsidR="00C75324">
          <w:rPr>
            <w:rFonts w:eastAsia="Calibri" w:cstheme="minorHAnsi"/>
            <w:b/>
            <w:lang w:val="en-US"/>
          </w:rPr>
          <w:t xml:space="preserve"> </w:t>
        </w:r>
      </w:ins>
    </w:p>
    <w:p w14:paraId="2754D3DC" w14:textId="7F73B7CD" w:rsidR="00A802D5" w:rsidDel="00485285" w:rsidRDefault="00A802D5" w:rsidP="00822045">
      <w:pPr>
        <w:spacing w:after="160" w:line="259" w:lineRule="auto"/>
        <w:contextualSpacing/>
        <w:rPr>
          <w:ins w:id="274" w:author="Nadia Bouffard" w:date="2021-09-09T15:00:00Z"/>
          <w:del w:id="275" w:author="Nadia Bouffard" w:date="2022-08-29T16:58:00Z"/>
          <w:rFonts w:eastAsia="Calibri" w:cstheme="minorHAnsi"/>
          <w:lang w:val="en-US"/>
        </w:rPr>
      </w:pPr>
    </w:p>
    <w:p w14:paraId="516E0BB8" w14:textId="62DAA8AE" w:rsidR="00CC5477" w:rsidRPr="00CC5477" w:rsidRDefault="00E15645" w:rsidP="00716114">
      <w:pPr>
        <w:spacing w:after="160" w:line="259" w:lineRule="auto"/>
        <w:contextualSpacing/>
        <w:rPr>
          <w:rFonts w:eastAsia="Calibri" w:cstheme="minorHAnsi"/>
          <w:lang w:val="en-US"/>
        </w:rPr>
      </w:pPr>
      <w:ins w:id="276" w:author="Nadia Bouffard" w:date="2022-09-04T16:52:00Z">
        <w:r w:rsidRPr="00724AF4">
          <w:rPr>
            <w:rFonts w:eastAsia="Calibri" w:cstheme="minorHAnsi"/>
            <w:b/>
            <w:bCs/>
            <w:lang w:val="en-US"/>
          </w:rPr>
          <w:t>[</w:t>
        </w:r>
      </w:ins>
      <w:r w:rsidR="000A3B00">
        <w:rPr>
          <w:rFonts w:eastAsia="Calibri" w:cstheme="minorHAnsi"/>
          <w:lang w:val="en-US"/>
        </w:rPr>
        <w:t>6.</w:t>
      </w:r>
      <w:r w:rsidR="00992315">
        <w:rPr>
          <w:rFonts w:eastAsia="Calibri" w:cstheme="minorHAnsi"/>
          <w:lang w:val="en-US"/>
        </w:rPr>
        <w:t>7</w:t>
      </w:r>
      <w:r w:rsidR="000A3B00">
        <w:rPr>
          <w:rFonts w:eastAsia="Calibri" w:cstheme="minorHAnsi"/>
          <w:lang w:val="en-US"/>
        </w:rPr>
        <w:t xml:space="preserve">. </w:t>
      </w:r>
      <w:r w:rsidR="00CC5477" w:rsidRPr="00CC5477">
        <w:rPr>
          <w:rFonts w:eastAsia="Calibri" w:cstheme="minorHAnsi"/>
          <w:lang w:val="en-US"/>
        </w:rPr>
        <w:t>(</w:t>
      </w:r>
      <w:r w:rsidR="00A4446D">
        <w:rPr>
          <w:rFonts w:eastAsia="Calibri" w:cstheme="minorHAnsi"/>
          <w:lang w:val="en-US"/>
        </w:rPr>
        <w:t>1</w:t>
      </w:r>
      <w:r w:rsidR="00CC5477" w:rsidRPr="00CC5477">
        <w:rPr>
          <w:rFonts w:eastAsia="Calibri" w:cstheme="minorHAnsi"/>
          <w:lang w:val="en-US"/>
        </w:rPr>
        <w:t xml:space="preserve">) </w:t>
      </w:r>
      <w:r w:rsidR="000A3B00">
        <w:rPr>
          <w:rFonts w:eastAsia="Calibri" w:cstheme="minorHAnsi"/>
          <w:lang w:val="en-US"/>
        </w:rPr>
        <w:t xml:space="preserve"> </w:t>
      </w:r>
      <w:r w:rsidR="00CC5477" w:rsidRPr="00CC5477">
        <w:rPr>
          <w:rFonts w:eastAsia="Calibri" w:cstheme="minorHAnsi"/>
          <w:lang w:val="en-US"/>
        </w:rPr>
        <w:t>E</w:t>
      </w:r>
      <w:r w:rsidR="00F3352D">
        <w:rPr>
          <w:rFonts w:eastAsia="Calibri" w:cstheme="minorHAnsi"/>
          <w:lang w:val="en-US"/>
        </w:rPr>
        <w:t xml:space="preserve">ach </w:t>
      </w:r>
      <w:r w:rsidR="00CC5477" w:rsidRPr="00CC5477">
        <w:rPr>
          <w:rFonts w:eastAsia="Calibri" w:cstheme="minorHAnsi"/>
          <w:lang w:val="en-US"/>
        </w:rPr>
        <w:t>CPC</w:t>
      </w:r>
      <w:r w:rsidR="00F3352D">
        <w:rPr>
          <w:rFonts w:eastAsia="Calibri" w:cstheme="minorHAnsi"/>
          <w:lang w:val="en-US"/>
        </w:rPr>
        <w:t xml:space="preserve"> shall</w:t>
      </w:r>
      <w:r w:rsidR="00FD11A5">
        <w:rPr>
          <w:rFonts w:eastAsia="Calibri" w:cstheme="minorHAnsi"/>
          <w:lang w:val="en-US"/>
        </w:rPr>
        <w:t xml:space="preserve"> be eligible to</w:t>
      </w:r>
      <w:r w:rsidR="00F3352D">
        <w:rPr>
          <w:rFonts w:eastAsia="Calibri" w:cstheme="minorHAnsi"/>
          <w:lang w:val="en-US"/>
        </w:rPr>
        <w:t xml:space="preserve"> receive a Catch-</w:t>
      </w:r>
      <w:r w:rsidR="00B95BBB">
        <w:rPr>
          <w:rFonts w:eastAsia="Calibri" w:cstheme="minorHAnsi"/>
          <w:lang w:val="en-US"/>
        </w:rPr>
        <w:t>B</w:t>
      </w:r>
      <w:r w:rsidR="00F3352D">
        <w:rPr>
          <w:rFonts w:eastAsia="Calibri" w:cstheme="minorHAnsi"/>
          <w:lang w:val="en-US"/>
        </w:rPr>
        <w:t xml:space="preserve">ased Allocation </w:t>
      </w:r>
      <w:proofErr w:type="gramStart"/>
      <w:r w:rsidR="00F3352D">
        <w:rPr>
          <w:rFonts w:eastAsia="Calibri" w:cstheme="minorHAnsi"/>
          <w:lang w:val="en-US"/>
        </w:rPr>
        <w:t>consisting</w:t>
      </w:r>
      <w:proofErr w:type="gramEnd"/>
      <w:r w:rsidR="00F3352D">
        <w:rPr>
          <w:rFonts w:eastAsia="Calibri" w:cstheme="minorHAnsi"/>
          <w:lang w:val="en-US"/>
        </w:rPr>
        <w:t xml:space="preserve"> a share of the </w:t>
      </w:r>
      <w:r w:rsidR="0041436F">
        <w:rPr>
          <w:rFonts w:eastAsia="Calibri" w:cstheme="minorHAnsi"/>
          <w:lang w:val="en-US"/>
        </w:rPr>
        <w:t>TAC</w:t>
      </w:r>
      <w:ins w:id="277" w:author="Nadia Bouffard" w:date="2023-11-13T16:14:00Z">
        <w:r w:rsidR="0089320A">
          <w:rPr>
            <w:rFonts w:eastAsia="Calibri" w:cstheme="minorHAnsi"/>
            <w:lang w:val="en-US"/>
          </w:rPr>
          <w:t xml:space="preserve"> </w:t>
        </w:r>
      </w:ins>
      <w:ins w:id="278" w:author="Nadia Bouffard" w:date="2023-11-13T16:15:00Z">
        <w:r w:rsidR="0089320A">
          <w:rPr>
            <w:rFonts w:eastAsia="Calibri" w:cstheme="minorHAnsi"/>
            <w:lang w:val="en-US"/>
          </w:rPr>
          <w:t xml:space="preserve">for </w:t>
        </w:r>
      </w:ins>
      <w:ins w:id="279" w:author="Nadia Bouffard" w:date="2023-11-13T16:17:00Z">
        <w:r w:rsidR="0089320A">
          <w:rPr>
            <w:rFonts w:eastAsia="Calibri" w:cstheme="minorHAnsi"/>
            <w:lang w:val="en-US"/>
          </w:rPr>
          <w:t xml:space="preserve">one or more </w:t>
        </w:r>
      </w:ins>
      <w:ins w:id="280" w:author="Nadia Bouffard" w:date="2023-11-13T16:15:00Z">
        <w:r w:rsidR="0089320A">
          <w:rPr>
            <w:rFonts w:eastAsia="Calibri" w:cstheme="minorHAnsi"/>
            <w:lang w:val="en-US"/>
          </w:rPr>
          <w:t>stock</w:t>
        </w:r>
      </w:ins>
      <w:ins w:id="281" w:author="Nadia Bouffard" w:date="2023-11-13T16:17:00Z">
        <w:r w:rsidR="0089320A">
          <w:rPr>
            <w:rFonts w:eastAsia="Calibri" w:cstheme="minorHAnsi"/>
            <w:lang w:val="en-US"/>
          </w:rPr>
          <w:t>s</w:t>
        </w:r>
      </w:ins>
      <w:r w:rsidR="00F3352D">
        <w:rPr>
          <w:rFonts w:eastAsia="Calibri" w:cstheme="minorHAnsi"/>
          <w:lang w:val="en-US"/>
        </w:rPr>
        <w:t xml:space="preserve"> </w:t>
      </w:r>
      <w:r w:rsidR="00CC5477" w:rsidRPr="00CC5477">
        <w:rPr>
          <w:rFonts w:eastAsia="Calibri" w:cstheme="minorHAnsi"/>
          <w:lang w:val="en-US"/>
        </w:rPr>
        <w:t xml:space="preserve">established based on the </w:t>
      </w:r>
      <w:r w:rsidR="00381DAF">
        <w:rPr>
          <w:rFonts w:eastAsia="Calibri" w:cstheme="minorHAnsi"/>
          <w:lang w:val="en-US"/>
        </w:rPr>
        <w:t>h</w:t>
      </w:r>
      <w:r w:rsidR="00CC5477" w:rsidRPr="00CC5477">
        <w:rPr>
          <w:rFonts w:eastAsia="Calibri" w:cstheme="minorHAnsi"/>
          <w:lang w:val="en-US"/>
        </w:rPr>
        <w:t xml:space="preserve">istorical </w:t>
      </w:r>
      <w:r w:rsidR="00381DAF">
        <w:rPr>
          <w:rFonts w:eastAsia="Calibri" w:cstheme="minorHAnsi"/>
          <w:lang w:val="en-US"/>
        </w:rPr>
        <w:t>c</w:t>
      </w:r>
      <w:r w:rsidR="00CC5477" w:rsidRPr="00CC5477">
        <w:rPr>
          <w:rFonts w:eastAsia="Calibri" w:cstheme="minorHAnsi"/>
          <w:lang w:val="en-US"/>
        </w:rPr>
        <w:t xml:space="preserve">atches of </w:t>
      </w:r>
      <w:r w:rsidR="00F3352D">
        <w:rPr>
          <w:rFonts w:eastAsia="Calibri" w:cstheme="minorHAnsi"/>
          <w:lang w:val="en-US"/>
        </w:rPr>
        <w:t xml:space="preserve">the </w:t>
      </w:r>
      <w:r w:rsidR="00CC5477" w:rsidRPr="00CC5477">
        <w:rPr>
          <w:rFonts w:eastAsia="Calibri" w:cstheme="minorHAnsi"/>
          <w:lang w:val="en-US"/>
        </w:rPr>
        <w:t xml:space="preserve">CPC </w:t>
      </w:r>
      <w:ins w:id="282" w:author="Nadia Bouffard" w:date="2023-11-13T16:15:00Z">
        <w:r w:rsidR="0089320A">
          <w:rPr>
            <w:rFonts w:eastAsia="Calibri" w:cstheme="minorHAnsi"/>
            <w:lang w:val="en-US"/>
          </w:rPr>
          <w:t xml:space="preserve">for each stock </w:t>
        </w:r>
      </w:ins>
      <w:r w:rsidR="00CC5477" w:rsidRPr="00CC5477">
        <w:rPr>
          <w:rFonts w:eastAsia="Calibri" w:cstheme="minorHAnsi"/>
          <w:lang w:val="en-US"/>
        </w:rPr>
        <w:t>determined based on the criteria provided in Article 6.</w:t>
      </w:r>
      <w:r w:rsidR="00724AF4">
        <w:rPr>
          <w:rFonts w:eastAsia="Calibri" w:cstheme="minorHAnsi"/>
          <w:lang w:val="en-US"/>
        </w:rPr>
        <w:t>8</w:t>
      </w:r>
      <w:r w:rsidR="00F2342F">
        <w:rPr>
          <w:rFonts w:eastAsia="Calibri" w:cstheme="minorHAnsi"/>
          <w:lang w:val="en-US"/>
        </w:rPr>
        <w:t>.</w:t>
      </w:r>
      <w:r w:rsidR="00CC5477" w:rsidRPr="00CC5477">
        <w:rPr>
          <w:rFonts w:eastAsia="Calibri" w:cstheme="minorHAnsi"/>
          <w:lang w:val="en-US"/>
        </w:rPr>
        <w:t xml:space="preserve"> </w:t>
      </w:r>
    </w:p>
    <w:p w14:paraId="05C4731B" w14:textId="49860920" w:rsidR="00CC5477" w:rsidRPr="00CC5477" w:rsidRDefault="00CC5477" w:rsidP="00F62523">
      <w:pPr>
        <w:spacing w:after="0" w:line="240" w:lineRule="auto"/>
        <w:ind w:left="1440"/>
        <w:rPr>
          <w:rFonts w:eastAsia="Calibri" w:cstheme="minorHAnsi"/>
          <w:lang w:val="en-US"/>
        </w:rPr>
      </w:pPr>
    </w:p>
    <w:p w14:paraId="5C807D71" w14:textId="43A3F9D1" w:rsidR="00CC5477" w:rsidRPr="00CC5477" w:rsidRDefault="000A3B00" w:rsidP="000A3B00">
      <w:pPr>
        <w:spacing w:after="160" w:line="259" w:lineRule="auto"/>
        <w:ind w:left="720" w:hanging="720"/>
        <w:contextualSpacing/>
        <w:rPr>
          <w:rFonts w:eastAsia="Calibri" w:cstheme="minorHAnsi"/>
          <w:lang w:val="en-US"/>
        </w:rPr>
      </w:pPr>
      <w:r>
        <w:rPr>
          <w:rFonts w:eastAsia="Calibri" w:cstheme="minorHAnsi"/>
          <w:lang w:val="en-US"/>
        </w:rPr>
        <w:t xml:space="preserve">       </w:t>
      </w:r>
      <w:r w:rsidR="0081380C">
        <w:rPr>
          <w:rFonts w:eastAsia="Calibri" w:cstheme="minorHAnsi"/>
          <w:lang w:val="en-US"/>
        </w:rPr>
        <w:t>(</w:t>
      </w:r>
      <w:r w:rsidR="00A4446D">
        <w:rPr>
          <w:rFonts w:eastAsia="Calibri" w:cstheme="minorHAnsi"/>
          <w:lang w:val="en-US"/>
        </w:rPr>
        <w:t>2</w:t>
      </w:r>
      <w:r w:rsidR="0081380C">
        <w:rPr>
          <w:rFonts w:eastAsia="Calibri" w:cstheme="minorHAnsi"/>
          <w:lang w:val="en-US"/>
        </w:rPr>
        <w:t>)</w:t>
      </w:r>
      <w:r>
        <w:rPr>
          <w:rFonts w:eastAsia="Calibri" w:cstheme="minorHAnsi"/>
          <w:lang w:val="en-US"/>
        </w:rPr>
        <w:tab/>
      </w:r>
      <w:r w:rsidR="00CC5477" w:rsidRPr="00CC5477">
        <w:rPr>
          <w:rFonts w:eastAsia="Calibri" w:cstheme="minorHAnsi"/>
          <w:lang w:val="en-US"/>
        </w:rPr>
        <w:t>The Catch-</w:t>
      </w:r>
      <w:r w:rsidR="00B95BBB">
        <w:rPr>
          <w:rFonts w:eastAsia="Calibri" w:cstheme="minorHAnsi"/>
          <w:lang w:val="en-US"/>
        </w:rPr>
        <w:t>B</w:t>
      </w:r>
      <w:r w:rsidR="00CC5477" w:rsidRPr="00CC5477">
        <w:rPr>
          <w:rFonts w:eastAsia="Calibri" w:cstheme="minorHAnsi"/>
          <w:lang w:val="en-US"/>
        </w:rPr>
        <w:t>ase</w:t>
      </w:r>
      <w:r w:rsidR="00F2342F">
        <w:rPr>
          <w:rFonts w:eastAsia="Calibri" w:cstheme="minorHAnsi"/>
          <w:lang w:val="en-US"/>
        </w:rPr>
        <w:t>d</w:t>
      </w:r>
      <w:r w:rsidR="00CC5477" w:rsidRPr="00CC5477">
        <w:rPr>
          <w:rFonts w:eastAsia="Calibri" w:cstheme="minorHAnsi"/>
          <w:lang w:val="en-US"/>
        </w:rPr>
        <w:t xml:space="preserve"> Allocation shall be </w:t>
      </w:r>
      <w:proofErr w:type="spellStart"/>
      <w:r w:rsidR="00CC5477" w:rsidRPr="00CC5477">
        <w:rPr>
          <w:rFonts w:eastAsia="Calibri" w:cstheme="minorHAnsi"/>
          <w:lang w:val="en-US"/>
        </w:rPr>
        <w:t>normalised</w:t>
      </w:r>
      <w:proofErr w:type="spellEnd"/>
      <w:r w:rsidR="00CC5477" w:rsidRPr="00CC5477">
        <w:rPr>
          <w:rFonts w:eastAsia="Calibri" w:cstheme="minorHAnsi"/>
          <w:lang w:val="en-US"/>
        </w:rPr>
        <w:t xml:space="preserve"> for each eligible CPC as a percentage of the</w:t>
      </w:r>
      <w:r w:rsidR="0082692C">
        <w:rPr>
          <w:rFonts w:eastAsia="Calibri" w:cstheme="minorHAnsi"/>
          <w:lang w:val="en-US"/>
        </w:rPr>
        <w:t xml:space="preserve"> stock</w:t>
      </w:r>
      <w:r w:rsidR="00CC5477" w:rsidRPr="00CC5477">
        <w:rPr>
          <w:rFonts w:eastAsia="Calibri" w:cstheme="minorHAnsi"/>
          <w:lang w:val="en-US"/>
        </w:rPr>
        <w:t xml:space="preserve"> specific TAC.</w:t>
      </w:r>
      <w:ins w:id="283" w:author="Nadia Bouffard" w:date="2022-09-04T16:52:00Z">
        <w:r w:rsidR="00E15645" w:rsidRPr="00724AF4">
          <w:rPr>
            <w:rFonts w:eastAsia="Calibri" w:cstheme="minorHAnsi"/>
            <w:b/>
            <w:bCs/>
            <w:lang w:val="en-US"/>
          </w:rPr>
          <w:t>]</w:t>
        </w:r>
      </w:ins>
    </w:p>
    <w:p w14:paraId="324C8BFE" w14:textId="77777777" w:rsidR="0081380C" w:rsidRDefault="0081380C" w:rsidP="00CC5477">
      <w:pPr>
        <w:spacing w:after="160" w:line="259" w:lineRule="auto"/>
        <w:rPr>
          <w:rFonts w:eastAsia="Calibri" w:cstheme="minorHAnsi"/>
          <w:b/>
          <w:lang w:val="en-US"/>
        </w:rPr>
      </w:pPr>
    </w:p>
    <w:p w14:paraId="2296EB1A" w14:textId="5F8423E1" w:rsidR="00CC5477" w:rsidRPr="00CC5477" w:rsidRDefault="000A3B00" w:rsidP="00596D0F">
      <w:pPr>
        <w:spacing w:after="0" w:line="259" w:lineRule="auto"/>
        <w:ind w:left="720" w:hanging="720"/>
        <w:contextualSpacing/>
        <w:rPr>
          <w:rFonts w:eastAsia="Calibri" w:cstheme="minorHAnsi"/>
          <w:lang w:val="en-US"/>
        </w:rPr>
      </w:pPr>
      <w:r>
        <w:rPr>
          <w:rFonts w:eastAsia="Calibri" w:cstheme="minorHAnsi"/>
          <w:lang w:val="en-US"/>
        </w:rPr>
        <w:t>6.</w:t>
      </w:r>
      <w:r w:rsidR="00BB1DC2">
        <w:rPr>
          <w:rFonts w:eastAsia="Calibri" w:cstheme="minorHAnsi"/>
          <w:lang w:val="en-US"/>
        </w:rPr>
        <w:t>8</w:t>
      </w:r>
      <w:r w:rsidR="00FA4002">
        <w:rPr>
          <w:rFonts w:eastAsia="Calibri" w:cstheme="minorHAnsi"/>
          <w:lang w:val="en-US"/>
        </w:rPr>
        <w:t>(1)</w:t>
      </w:r>
      <w:r w:rsidR="00CC5477" w:rsidRPr="00CC5477">
        <w:rPr>
          <w:rFonts w:eastAsia="Calibri" w:cstheme="minorHAnsi"/>
          <w:lang w:val="en-US"/>
        </w:rPr>
        <w:t xml:space="preserve">(a) </w:t>
      </w:r>
      <w:r w:rsidR="00A802D5">
        <w:rPr>
          <w:rFonts w:eastAsia="Calibri" w:cstheme="minorHAnsi"/>
          <w:lang w:val="en-US"/>
        </w:rPr>
        <w:t xml:space="preserve">Subject to </w:t>
      </w:r>
      <w:r w:rsidR="00FA4002">
        <w:rPr>
          <w:rFonts w:eastAsia="Calibri" w:cstheme="minorHAnsi"/>
          <w:lang w:val="en-US"/>
        </w:rPr>
        <w:t>paragraph</w:t>
      </w:r>
      <w:r w:rsidR="0041402A">
        <w:rPr>
          <w:rFonts w:eastAsia="Calibri" w:cstheme="minorHAnsi"/>
          <w:lang w:val="en-US"/>
        </w:rPr>
        <w:t>s</w:t>
      </w:r>
      <w:r w:rsidR="00FA4002">
        <w:rPr>
          <w:rFonts w:eastAsia="Calibri" w:cstheme="minorHAnsi"/>
          <w:lang w:val="en-US"/>
        </w:rPr>
        <w:t xml:space="preserve"> </w:t>
      </w:r>
      <w:r w:rsidR="0041402A">
        <w:rPr>
          <w:rFonts w:eastAsia="Calibri" w:cstheme="minorHAnsi"/>
          <w:lang w:val="en-US"/>
        </w:rPr>
        <w:t>(</w:t>
      </w:r>
      <w:r w:rsidR="00FA4002">
        <w:rPr>
          <w:rFonts w:eastAsia="Calibri" w:cstheme="minorHAnsi"/>
          <w:lang w:val="en-US"/>
        </w:rPr>
        <w:t>2</w:t>
      </w:r>
      <w:r w:rsidR="0041402A">
        <w:rPr>
          <w:rFonts w:eastAsia="Calibri" w:cstheme="minorHAnsi"/>
          <w:lang w:val="en-US"/>
        </w:rPr>
        <w:t>)</w:t>
      </w:r>
      <w:r w:rsidR="00FA4002">
        <w:rPr>
          <w:rFonts w:eastAsia="Calibri" w:cstheme="minorHAnsi"/>
          <w:lang w:val="en-US"/>
        </w:rPr>
        <w:t xml:space="preserve"> and </w:t>
      </w:r>
      <w:r w:rsidR="0041402A">
        <w:rPr>
          <w:rFonts w:eastAsia="Calibri" w:cstheme="minorHAnsi"/>
          <w:lang w:val="en-US"/>
        </w:rPr>
        <w:t>(3)</w:t>
      </w:r>
      <w:del w:id="284" w:author="Nadia Bouffard" w:date="2023-11-07T15:38:00Z">
        <w:r w:rsidR="00F2342F" w:rsidDel="00E22890">
          <w:rPr>
            <w:rFonts w:eastAsia="Calibri" w:cstheme="minorHAnsi"/>
            <w:lang w:val="en-US"/>
          </w:rPr>
          <w:delText>,</w:delText>
        </w:r>
        <w:r w:rsidR="0041402A" w:rsidDel="00E22890">
          <w:rPr>
            <w:rFonts w:eastAsia="Calibri" w:cstheme="minorHAnsi"/>
            <w:lang w:val="en-US"/>
          </w:rPr>
          <w:delText xml:space="preserve"> Annex </w:delText>
        </w:r>
        <w:r w:rsidR="00334632" w:rsidDel="00E22890">
          <w:rPr>
            <w:rFonts w:eastAsia="Calibri" w:cstheme="minorHAnsi"/>
            <w:lang w:val="en-US"/>
          </w:rPr>
          <w:delText>1</w:delText>
        </w:r>
      </w:del>
      <w:del w:id="285" w:author="Nadia Bouffard" w:date="2023-11-07T15:39:00Z">
        <w:r w:rsidR="00E05D44" w:rsidDel="00E22890">
          <w:rPr>
            <w:rFonts w:eastAsia="Calibri" w:cstheme="minorHAnsi"/>
            <w:lang w:val="en-US"/>
          </w:rPr>
          <w:delText xml:space="preserve"> </w:delText>
        </w:r>
        <w:r w:rsidR="00A802D5" w:rsidDel="00E22890">
          <w:rPr>
            <w:rFonts w:eastAsia="Calibri" w:cstheme="minorHAnsi"/>
            <w:lang w:val="en-US"/>
          </w:rPr>
          <w:delText>and</w:delText>
        </w:r>
      </w:del>
      <w:r w:rsidR="00A802D5">
        <w:rPr>
          <w:rFonts w:eastAsia="Calibri" w:cstheme="minorHAnsi"/>
          <w:lang w:val="en-US"/>
        </w:rPr>
        <w:t xml:space="preserve"> </w:t>
      </w:r>
      <w:r w:rsidR="0041402A">
        <w:rPr>
          <w:rFonts w:eastAsia="Calibri" w:cstheme="minorHAnsi"/>
          <w:lang w:val="en-US"/>
        </w:rPr>
        <w:t xml:space="preserve">Article </w:t>
      </w:r>
      <w:r w:rsidR="00A802D5">
        <w:rPr>
          <w:rFonts w:eastAsia="Calibri" w:cstheme="minorHAnsi"/>
          <w:lang w:val="en-US"/>
        </w:rPr>
        <w:t>6.</w:t>
      </w:r>
      <w:r w:rsidR="00F75DD1">
        <w:rPr>
          <w:rFonts w:eastAsia="Calibri" w:cstheme="minorHAnsi"/>
          <w:lang w:val="en-US"/>
        </w:rPr>
        <w:t>9</w:t>
      </w:r>
      <w:ins w:id="286" w:author="Nadia Bouffard" w:date="2023-11-07T15:39:00Z">
        <w:r w:rsidR="00E22890">
          <w:rPr>
            <w:rFonts w:eastAsia="Calibri" w:cstheme="minorHAnsi"/>
            <w:lang w:val="en-US"/>
          </w:rPr>
          <w:t xml:space="preserve"> and </w:t>
        </w:r>
        <w:r w:rsidR="00AF1746">
          <w:rPr>
            <w:rFonts w:eastAsia="Calibri" w:cstheme="minorHAnsi"/>
            <w:lang w:val="en-US"/>
          </w:rPr>
          <w:t>Article 6.12</w:t>
        </w:r>
      </w:ins>
      <w:r w:rsidR="00A802D5">
        <w:rPr>
          <w:rFonts w:eastAsia="Calibri" w:cstheme="minorHAnsi"/>
          <w:lang w:val="en-US"/>
        </w:rPr>
        <w:t>, t</w:t>
      </w:r>
      <w:r w:rsidR="00CC5477" w:rsidRPr="00CC5477">
        <w:rPr>
          <w:rFonts w:eastAsia="Calibri" w:cstheme="minorHAnsi"/>
          <w:lang w:val="en-US"/>
        </w:rPr>
        <w:t>he historical catch used to determine a CPC’s Catch-</w:t>
      </w:r>
      <w:r w:rsidR="00B95BBB">
        <w:rPr>
          <w:rFonts w:eastAsia="Calibri" w:cstheme="minorHAnsi"/>
          <w:lang w:val="en-US"/>
        </w:rPr>
        <w:t>B</w:t>
      </w:r>
      <w:r w:rsidR="00CC5477" w:rsidRPr="00CC5477">
        <w:rPr>
          <w:rFonts w:eastAsia="Calibri" w:cstheme="minorHAnsi"/>
          <w:lang w:val="en-US"/>
        </w:rPr>
        <w:t xml:space="preserve">ased Allocation for a given </w:t>
      </w:r>
      <w:r w:rsidR="0082692C">
        <w:rPr>
          <w:rFonts w:eastAsia="Calibri" w:cstheme="minorHAnsi"/>
          <w:lang w:val="en-US"/>
        </w:rPr>
        <w:t>stock</w:t>
      </w:r>
      <w:r w:rsidR="00CC5477" w:rsidRPr="00CC5477">
        <w:rPr>
          <w:rFonts w:eastAsia="Calibri" w:cstheme="minorHAnsi"/>
          <w:lang w:val="en-US"/>
        </w:rPr>
        <w:t xml:space="preserve"> shall be based on the best nominal catch data </w:t>
      </w:r>
      <w:r w:rsidR="000F038D">
        <w:rPr>
          <w:rFonts w:eastAsia="Calibri" w:cstheme="minorHAnsi"/>
          <w:lang w:val="en-US"/>
        </w:rPr>
        <w:t xml:space="preserve">provided by </w:t>
      </w:r>
      <w:r w:rsidR="004C78D1">
        <w:rPr>
          <w:rFonts w:eastAsia="Calibri" w:cstheme="minorHAnsi"/>
          <w:lang w:val="en-US"/>
        </w:rPr>
        <w:t>the</w:t>
      </w:r>
      <w:r w:rsidR="000F038D">
        <w:rPr>
          <w:rFonts w:eastAsia="Calibri" w:cstheme="minorHAnsi"/>
          <w:lang w:val="en-US"/>
        </w:rPr>
        <w:t xml:space="preserve"> CPC and, where relevant,</w:t>
      </w:r>
      <w:r w:rsidR="00EC69FF">
        <w:rPr>
          <w:rFonts w:eastAsia="Calibri" w:cstheme="minorHAnsi"/>
          <w:lang w:val="en-US"/>
        </w:rPr>
        <w:t xml:space="preserve"> </w:t>
      </w:r>
      <w:ins w:id="287" w:author="Nadia Bouffard" w:date="2023-11-07T16:29:00Z">
        <w:r w:rsidR="00EC69FF">
          <w:rPr>
            <w:rFonts w:eastAsia="Calibri" w:cstheme="minorHAnsi"/>
            <w:lang w:val="en-US"/>
          </w:rPr>
          <w:t xml:space="preserve">verified and </w:t>
        </w:r>
      </w:ins>
      <w:ins w:id="288" w:author="Nadia Bouffard" w:date="2023-11-07T16:27:00Z">
        <w:r w:rsidR="00EC69FF">
          <w:rPr>
            <w:rFonts w:eastAsia="Calibri" w:cstheme="minorHAnsi"/>
            <w:lang w:val="en-US"/>
          </w:rPr>
          <w:t>validated or</w:t>
        </w:r>
      </w:ins>
      <w:r w:rsidR="000F038D">
        <w:rPr>
          <w:rFonts w:eastAsia="Calibri" w:cstheme="minorHAnsi"/>
          <w:lang w:val="en-US"/>
        </w:rPr>
        <w:t xml:space="preserve"> re-estimated through a process approved by the Commission </w:t>
      </w:r>
      <w:r w:rsidR="00CC5477" w:rsidRPr="00CC5477">
        <w:rPr>
          <w:rFonts w:eastAsia="Calibri" w:cstheme="minorHAnsi"/>
          <w:lang w:val="en-US"/>
        </w:rPr>
        <w:t xml:space="preserve">for each </w:t>
      </w:r>
      <w:r w:rsidR="0082692C">
        <w:rPr>
          <w:rFonts w:eastAsia="Calibri" w:cstheme="minorHAnsi"/>
          <w:lang w:val="en-US"/>
        </w:rPr>
        <w:t>stock</w:t>
      </w:r>
      <w:r w:rsidR="00CC5477" w:rsidRPr="00CC5477">
        <w:rPr>
          <w:rFonts w:eastAsia="Calibri" w:cstheme="minorHAnsi"/>
          <w:lang w:val="en-US"/>
        </w:rPr>
        <w:t xml:space="preserve">, </w:t>
      </w:r>
      <w:r w:rsidR="000F038D">
        <w:rPr>
          <w:rFonts w:eastAsia="Calibri" w:cstheme="minorHAnsi"/>
          <w:lang w:val="en-US"/>
        </w:rPr>
        <w:t xml:space="preserve">and </w:t>
      </w:r>
      <w:r w:rsidR="00CC5477" w:rsidRPr="00CC5477">
        <w:rPr>
          <w:rFonts w:eastAsia="Calibri" w:cstheme="minorHAnsi"/>
          <w:lang w:val="en-US"/>
        </w:rPr>
        <w:t xml:space="preserve">averaged over the </w:t>
      </w:r>
      <w:r w:rsidR="000F038D">
        <w:rPr>
          <w:rFonts w:eastAsia="Calibri" w:cstheme="minorHAnsi"/>
          <w:lang w:val="en-US"/>
        </w:rPr>
        <w:t xml:space="preserve">following </w:t>
      </w:r>
      <w:r w:rsidR="00CC5477" w:rsidRPr="00CC5477">
        <w:rPr>
          <w:rFonts w:eastAsia="Calibri" w:cstheme="minorHAnsi"/>
          <w:lang w:val="en-US"/>
        </w:rPr>
        <w:t>period</w:t>
      </w:r>
      <w:r w:rsidR="000F038D">
        <w:rPr>
          <w:rFonts w:eastAsia="Calibri" w:cstheme="minorHAnsi"/>
          <w:lang w:val="en-US"/>
        </w:rPr>
        <w:t>s</w:t>
      </w:r>
      <w:r w:rsidR="00CC5477" w:rsidRPr="00CC5477">
        <w:rPr>
          <w:rFonts w:eastAsia="Calibri" w:cstheme="minorHAnsi"/>
          <w:lang w:val="en-US"/>
        </w:rPr>
        <w:t>:</w:t>
      </w:r>
    </w:p>
    <w:p w14:paraId="36E73368" w14:textId="77777777" w:rsidR="000F038D" w:rsidRDefault="000F038D" w:rsidP="00596D0F">
      <w:pPr>
        <w:spacing w:after="0" w:line="259" w:lineRule="auto"/>
        <w:ind w:left="720"/>
        <w:contextualSpacing/>
        <w:rPr>
          <w:rFonts w:eastAsia="Calibri" w:cstheme="minorHAnsi"/>
          <w:lang w:val="en-US"/>
        </w:rPr>
      </w:pPr>
    </w:p>
    <w:p w14:paraId="2874AD51" w14:textId="469AC5FF" w:rsidR="000F038D" w:rsidRPr="00822045" w:rsidRDefault="000F038D" w:rsidP="00FA4002">
      <w:pPr>
        <w:pStyle w:val="ListParagraph"/>
        <w:numPr>
          <w:ilvl w:val="0"/>
          <w:numId w:val="42"/>
        </w:numPr>
        <w:spacing w:after="160" w:line="259" w:lineRule="auto"/>
        <w:ind w:left="2160"/>
        <w:rPr>
          <w:rFonts w:eastAsia="Calibri" w:cstheme="minorHAnsi"/>
          <w:lang w:val="en-US"/>
        </w:rPr>
      </w:pPr>
      <w:r>
        <w:rPr>
          <w:rFonts w:eastAsia="Calibri" w:cstheme="minorHAnsi"/>
          <w:lang w:val="en-US"/>
        </w:rPr>
        <w:lastRenderedPageBreak/>
        <w:t xml:space="preserve">For </w:t>
      </w:r>
      <w:r w:rsidR="00FD11A5">
        <w:rPr>
          <w:rFonts w:eastAsia="Calibri" w:cstheme="minorHAnsi"/>
          <w:lang w:val="en-US"/>
        </w:rPr>
        <w:t>t</w:t>
      </w:r>
      <w:r>
        <w:rPr>
          <w:rFonts w:eastAsia="Calibri" w:cstheme="minorHAnsi"/>
          <w:lang w:val="en-US"/>
        </w:rPr>
        <w:t xml:space="preserve">ropical </w:t>
      </w:r>
      <w:r w:rsidR="00FD11A5">
        <w:rPr>
          <w:rFonts w:eastAsia="Calibri" w:cstheme="minorHAnsi"/>
          <w:lang w:val="en-US"/>
        </w:rPr>
        <w:t>t</w:t>
      </w:r>
      <w:r>
        <w:rPr>
          <w:rFonts w:eastAsia="Calibri" w:cstheme="minorHAnsi"/>
          <w:lang w:val="en-US"/>
        </w:rPr>
        <w:t>una</w:t>
      </w:r>
      <w:r w:rsidR="00FD11A5">
        <w:rPr>
          <w:rFonts w:eastAsia="Calibri" w:cstheme="minorHAnsi"/>
          <w:lang w:val="en-US"/>
        </w:rPr>
        <w:t xml:space="preserve">, </w:t>
      </w:r>
      <w:proofErr w:type="gramStart"/>
      <w:r w:rsidR="00FD11A5">
        <w:rPr>
          <w:rFonts w:eastAsia="Calibri" w:cstheme="minorHAnsi"/>
          <w:lang w:val="en-US"/>
        </w:rPr>
        <w:t>albacore</w:t>
      </w:r>
      <w:proofErr w:type="gramEnd"/>
      <w:r w:rsidR="00FD11A5">
        <w:rPr>
          <w:rFonts w:eastAsia="Calibri" w:cstheme="minorHAnsi"/>
          <w:lang w:val="en-US"/>
        </w:rPr>
        <w:t xml:space="preserve"> and swordfish</w:t>
      </w:r>
      <w:r>
        <w:rPr>
          <w:rFonts w:eastAsia="Calibri" w:cstheme="minorHAnsi"/>
          <w:lang w:val="en-US"/>
        </w:rPr>
        <w:t xml:space="preserve"> stocks:</w:t>
      </w:r>
    </w:p>
    <w:p w14:paraId="12C609C2" w14:textId="0EFCC521" w:rsidR="00CC5477" w:rsidRPr="00CC5477" w:rsidRDefault="00724AF4" w:rsidP="00FA4002">
      <w:pPr>
        <w:spacing w:after="160" w:line="259" w:lineRule="auto"/>
        <w:ind w:left="1440"/>
        <w:contextualSpacing/>
        <w:rPr>
          <w:rFonts w:eastAsia="Calibri" w:cstheme="minorHAnsi"/>
          <w:i/>
          <w:iCs/>
          <w:lang w:val="en-US"/>
        </w:rPr>
      </w:pPr>
      <w:ins w:id="289" w:author="Nadia Bouffard" w:date="2023-05-24T16:37:00Z">
        <w:r>
          <w:rPr>
            <w:rFonts w:eastAsia="Calibri" w:cstheme="minorHAnsi"/>
            <w:b/>
            <w:bCs/>
            <w:lang w:val="en-US"/>
          </w:rPr>
          <w:t>[</w:t>
        </w:r>
      </w:ins>
      <w:r w:rsidR="00CC5477" w:rsidRPr="00CC5477">
        <w:rPr>
          <w:rFonts w:eastAsia="Calibri" w:cstheme="minorHAnsi"/>
          <w:lang w:val="en-US"/>
        </w:rPr>
        <w:t xml:space="preserve">Option 1: </w:t>
      </w:r>
      <w:r w:rsidR="00CC5477" w:rsidRPr="00CC5477">
        <w:rPr>
          <w:rFonts w:eastAsia="Calibri" w:cstheme="minorHAnsi"/>
          <w:i/>
          <w:iCs/>
          <w:lang w:val="en-US"/>
        </w:rPr>
        <w:t xml:space="preserve"> 2000-2016, </w:t>
      </w:r>
    </w:p>
    <w:p w14:paraId="52710BA0" w14:textId="3C7386DC" w:rsidR="00CC5477" w:rsidRPr="00CC5477" w:rsidRDefault="00CC5477" w:rsidP="00FA4002">
      <w:pPr>
        <w:spacing w:after="160" w:line="259" w:lineRule="auto"/>
        <w:ind w:left="1440"/>
        <w:contextualSpacing/>
        <w:rPr>
          <w:rFonts w:eastAsia="Calibri" w:cstheme="minorHAnsi"/>
          <w:i/>
          <w:iCs/>
          <w:lang w:val="en-US"/>
        </w:rPr>
      </w:pPr>
      <w:r w:rsidRPr="00CC5477">
        <w:rPr>
          <w:rFonts w:eastAsia="Calibri" w:cstheme="minorHAnsi"/>
          <w:iCs/>
          <w:lang w:val="en-US"/>
        </w:rPr>
        <w:t xml:space="preserve">Option 2: </w:t>
      </w:r>
      <w:r w:rsidRPr="00CC5477">
        <w:rPr>
          <w:rFonts w:eastAsia="Calibri" w:cstheme="minorHAnsi"/>
          <w:i/>
          <w:iCs/>
          <w:lang w:val="en-US"/>
        </w:rPr>
        <w:t xml:space="preserve"> 20</w:t>
      </w:r>
      <w:r w:rsidR="000F038D">
        <w:rPr>
          <w:rFonts w:eastAsia="Calibri" w:cstheme="minorHAnsi"/>
          <w:i/>
          <w:iCs/>
          <w:lang w:val="en-US"/>
        </w:rPr>
        <w:t>1</w:t>
      </w:r>
      <w:r w:rsidRPr="00CC5477">
        <w:rPr>
          <w:rFonts w:eastAsia="Calibri" w:cstheme="minorHAnsi"/>
          <w:i/>
          <w:iCs/>
          <w:lang w:val="en-US"/>
        </w:rPr>
        <w:t xml:space="preserve">2-16, </w:t>
      </w:r>
    </w:p>
    <w:p w14:paraId="293CC109" w14:textId="77777777" w:rsidR="0029494A" w:rsidRDefault="00CC5477" w:rsidP="00FA4002">
      <w:pPr>
        <w:spacing w:after="160" w:line="259" w:lineRule="auto"/>
        <w:ind w:left="1440"/>
        <w:contextualSpacing/>
        <w:rPr>
          <w:rFonts w:eastAsia="Calibri" w:cstheme="minorHAnsi"/>
          <w:i/>
          <w:iCs/>
          <w:lang w:val="en-US"/>
        </w:rPr>
      </w:pPr>
      <w:r w:rsidRPr="00CC5477">
        <w:rPr>
          <w:rFonts w:eastAsia="Calibri" w:cstheme="minorHAnsi"/>
          <w:iCs/>
          <w:lang w:val="en-US"/>
        </w:rPr>
        <w:t>Option 3:</w:t>
      </w:r>
      <w:r w:rsidRPr="00CC5477">
        <w:rPr>
          <w:rFonts w:eastAsia="Calibri" w:cstheme="minorHAnsi"/>
          <w:i/>
          <w:iCs/>
          <w:lang w:val="en-US"/>
        </w:rPr>
        <w:t xml:space="preserve"> best 5 years averaged from within the period 1950-2016</w:t>
      </w:r>
      <w:r w:rsidR="0029494A">
        <w:rPr>
          <w:rFonts w:eastAsia="Calibri" w:cstheme="minorHAnsi"/>
          <w:i/>
          <w:iCs/>
          <w:lang w:val="en-US"/>
        </w:rPr>
        <w:t>,</w:t>
      </w:r>
    </w:p>
    <w:p w14:paraId="55D7E326" w14:textId="49C8DD86" w:rsidR="00CC5477" w:rsidRDefault="0029494A" w:rsidP="00FA4002">
      <w:pPr>
        <w:spacing w:after="160" w:line="259" w:lineRule="auto"/>
        <w:ind w:left="1440"/>
        <w:contextualSpacing/>
        <w:rPr>
          <w:rFonts w:eastAsia="Calibri" w:cstheme="minorHAnsi"/>
          <w:lang w:val="en-US"/>
        </w:rPr>
      </w:pPr>
      <w:r>
        <w:rPr>
          <w:rFonts w:eastAsia="Calibri" w:cstheme="minorHAnsi"/>
          <w:i/>
          <w:iCs/>
          <w:lang w:val="en-US"/>
        </w:rPr>
        <w:t>Option 4: 2000-2018</w:t>
      </w:r>
      <w:ins w:id="290" w:author="Nadia Bouffard" w:date="2023-05-24T16:37:00Z">
        <w:r w:rsidR="00724AF4">
          <w:rPr>
            <w:rFonts w:eastAsia="Calibri" w:cstheme="minorHAnsi"/>
            <w:b/>
            <w:bCs/>
            <w:lang w:val="en-US"/>
          </w:rPr>
          <w:t>]</w:t>
        </w:r>
      </w:ins>
      <w:r w:rsidR="000F038D">
        <w:rPr>
          <w:rFonts w:eastAsia="Calibri" w:cstheme="minorHAnsi"/>
          <w:i/>
          <w:iCs/>
          <w:lang w:val="en-US"/>
        </w:rPr>
        <w:t>.</w:t>
      </w:r>
      <w:r w:rsidR="00CC5477" w:rsidRPr="00CC5477">
        <w:rPr>
          <w:rFonts w:eastAsia="Calibri" w:cstheme="minorHAnsi"/>
          <w:lang w:val="en-US"/>
        </w:rPr>
        <w:t xml:space="preserve">  </w:t>
      </w:r>
    </w:p>
    <w:p w14:paraId="39E73CC4" w14:textId="702F7982" w:rsidR="00815075" w:rsidRDefault="00815075" w:rsidP="00FA4002">
      <w:pPr>
        <w:spacing w:after="160" w:line="259" w:lineRule="auto"/>
        <w:ind w:left="1440"/>
        <w:contextualSpacing/>
        <w:rPr>
          <w:rFonts w:eastAsia="Calibri" w:cstheme="minorHAnsi"/>
          <w:lang w:val="en-US"/>
        </w:rPr>
      </w:pPr>
    </w:p>
    <w:p w14:paraId="1D80F8B1" w14:textId="6D308487" w:rsidR="000F038D" w:rsidRPr="00822045" w:rsidRDefault="00AF1746" w:rsidP="00FA4002">
      <w:pPr>
        <w:pStyle w:val="ListParagraph"/>
        <w:numPr>
          <w:ilvl w:val="0"/>
          <w:numId w:val="42"/>
        </w:numPr>
        <w:spacing w:after="160" w:line="259" w:lineRule="auto"/>
        <w:ind w:left="2160"/>
        <w:rPr>
          <w:rFonts w:eastAsia="Calibri" w:cstheme="minorHAnsi"/>
          <w:lang w:val="en-US"/>
        </w:rPr>
      </w:pPr>
      <w:ins w:id="291" w:author="Nadia Bouffard" w:date="2023-11-07T15:40:00Z">
        <w:r w:rsidRPr="00AF1746">
          <w:rPr>
            <w:rFonts w:eastAsia="Calibri" w:cstheme="minorHAnsi"/>
            <w:b/>
            <w:bCs/>
            <w:lang w:val="en-US"/>
          </w:rPr>
          <w:t>[</w:t>
        </w:r>
      </w:ins>
      <w:r w:rsidR="000F038D" w:rsidRPr="00822045">
        <w:rPr>
          <w:rFonts w:eastAsia="Calibri" w:cstheme="minorHAnsi"/>
          <w:lang w:val="en-US"/>
        </w:rPr>
        <w:t xml:space="preserve">For </w:t>
      </w:r>
      <w:r w:rsidR="000F038D">
        <w:rPr>
          <w:rFonts w:eastAsia="Calibri" w:cstheme="minorHAnsi"/>
          <w:lang w:val="en-US"/>
        </w:rPr>
        <w:t>o</w:t>
      </w:r>
      <w:r w:rsidR="000F038D" w:rsidRPr="00822045">
        <w:rPr>
          <w:rFonts w:eastAsia="Calibri" w:cstheme="minorHAnsi"/>
          <w:lang w:val="en-US"/>
        </w:rPr>
        <w:t xml:space="preserve">ther </w:t>
      </w:r>
      <w:r w:rsidR="000F038D">
        <w:rPr>
          <w:rFonts w:eastAsia="Calibri" w:cstheme="minorHAnsi"/>
          <w:lang w:val="en-US"/>
        </w:rPr>
        <w:t>s</w:t>
      </w:r>
      <w:r w:rsidR="000F038D" w:rsidRPr="00822045">
        <w:rPr>
          <w:rFonts w:eastAsia="Calibri" w:cstheme="minorHAnsi"/>
          <w:lang w:val="en-US"/>
        </w:rPr>
        <w:t>tocks:</w:t>
      </w:r>
    </w:p>
    <w:p w14:paraId="327C6D2E" w14:textId="0176158D" w:rsidR="000F038D" w:rsidRPr="00822045" w:rsidRDefault="000F038D" w:rsidP="00FA4002">
      <w:pPr>
        <w:spacing w:after="160" w:line="259" w:lineRule="auto"/>
        <w:ind w:left="1440"/>
        <w:rPr>
          <w:rFonts w:eastAsia="Calibri" w:cstheme="minorHAnsi"/>
          <w:lang w:val="en-US"/>
        </w:rPr>
      </w:pPr>
      <w:r w:rsidRPr="00822045">
        <w:rPr>
          <w:rFonts w:eastAsia="Calibri" w:cstheme="minorHAnsi"/>
          <w:lang w:val="en-US"/>
        </w:rPr>
        <w:t xml:space="preserve">Best 5 years averaged from within the period of 1950 to </w:t>
      </w:r>
      <w:ins w:id="292" w:author="Nadia Bouffard" w:date="2023-05-24T16:38:00Z">
        <w:r w:rsidR="00724AF4">
          <w:rPr>
            <w:rFonts w:eastAsia="Calibri" w:cstheme="minorHAnsi"/>
            <w:b/>
            <w:bCs/>
            <w:lang w:val="en-US"/>
          </w:rPr>
          <w:t>[</w:t>
        </w:r>
      </w:ins>
      <w:r w:rsidR="00E05D44">
        <w:rPr>
          <w:rFonts w:eastAsia="Calibri" w:cstheme="minorHAnsi"/>
          <w:lang w:val="en-US"/>
        </w:rPr>
        <w:t>most recent year with data / 2019</w:t>
      </w:r>
      <w:ins w:id="293" w:author="Nadia Bouffard" w:date="2023-05-24T16:37:00Z">
        <w:r w:rsidR="00724AF4">
          <w:rPr>
            <w:rFonts w:eastAsia="Calibri" w:cstheme="minorHAnsi"/>
            <w:b/>
            <w:lang w:val="en-US"/>
          </w:rPr>
          <w:t>]</w:t>
        </w:r>
      </w:ins>
      <w:ins w:id="294" w:author="Nadia Bouffard" w:date="2023-11-21T12:29:00Z">
        <w:r w:rsidR="008363BE">
          <w:rPr>
            <w:rFonts w:eastAsia="Calibri" w:cstheme="minorHAnsi"/>
            <w:b/>
            <w:lang w:val="en-US"/>
          </w:rPr>
          <w:t xml:space="preserve"> </w:t>
        </w:r>
      </w:ins>
      <w:ins w:id="295" w:author="Nadia Bouffard" w:date="2023-11-21T12:30:00Z">
        <w:r w:rsidR="008363BE">
          <w:rPr>
            <w:rFonts w:eastAsia="Calibri" w:cstheme="minorHAnsi"/>
            <w:b/>
            <w:lang w:val="en-US"/>
          </w:rPr>
          <w:t xml:space="preserve">/ OR </w:t>
        </w:r>
        <w:proofErr w:type="gramStart"/>
        <w:r w:rsidR="008363BE" w:rsidRPr="008363BE">
          <w:rPr>
            <w:rFonts w:eastAsia="Calibri" w:cstheme="minorHAnsi"/>
            <w:bCs/>
            <w:lang w:val="en-US"/>
          </w:rPr>
          <w:t>A time period</w:t>
        </w:r>
        <w:proofErr w:type="gramEnd"/>
        <w:r w:rsidR="008363BE" w:rsidRPr="008363BE">
          <w:rPr>
            <w:rFonts w:eastAsia="Calibri" w:cstheme="minorHAnsi"/>
            <w:bCs/>
            <w:lang w:val="en-US"/>
          </w:rPr>
          <w:t xml:space="preserve"> to be determined by the Commission</w:t>
        </w:r>
      </w:ins>
      <w:ins w:id="296" w:author="Nadia Bouffard" w:date="2023-05-24T16:37:00Z">
        <w:r w:rsidR="00724AF4">
          <w:rPr>
            <w:rFonts w:eastAsia="Calibri" w:cstheme="minorHAnsi"/>
            <w:b/>
            <w:lang w:val="en-US"/>
          </w:rPr>
          <w:t>]</w:t>
        </w:r>
      </w:ins>
      <w:r>
        <w:rPr>
          <w:rFonts w:eastAsia="Calibri" w:cstheme="minorHAnsi"/>
          <w:lang w:val="en-US"/>
        </w:rPr>
        <w:t>.</w:t>
      </w:r>
    </w:p>
    <w:p w14:paraId="579FDEF4" w14:textId="3A39BF0E" w:rsidR="000F038D" w:rsidRPr="00CC5477" w:rsidRDefault="000F038D" w:rsidP="00CC5477">
      <w:pPr>
        <w:spacing w:after="160" w:line="259" w:lineRule="auto"/>
        <w:contextualSpacing/>
        <w:rPr>
          <w:rFonts w:eastAsia="Calibri" w:cstheme="minorHAnsi"/>
          <w:lang w:val="en-US"/>
        </w:rPr>
      </w:pPr>
      <w:r w:rsidRPr="00CC5477" w:rsidDel="000F038D">
        <w:rPr>
          <w:rFonts w:eastAsia="Calibri" w:cstheme="minorHAnsi"/>
          <w:lang w:val="en-US"/>
        </w:rPr>
        <w:t xml:space="preserve"> </w:t>
      </w:r>
    </w:p>
    <w:p w14:paraId="5E2DFE38" w14:textId="4AAAAD61" w:rsidR="00CC5477" w:rsidRDefault="00724AF4" w:rsidP="00FA4002">
      <w:pPr>
        <w:spacing w:after="160" w:line="259" w:lineRule="auto"/>
        <w:ind w:left="720"/>
        <w:rPr>
          <w:rFonts w:eastAsia="Calibri" w:cstheme="minorHAnsi"/>
          <w:lang w:val="en-US"/>
        </w:rPr>
      </w:pPr>
      <w:ins w:id="297" w:author="Nadia Bouffard" w:date="2023-05-24T16:38:00Z">
        <w:r>
          <w:rPr>
            <w:rFonts w:eastAsia="Calibri" w:cstheme="minorHAnsi"/>
            <w:b/>
            <w:lang w:val="en-US"/>
          </w:rPr>
          <w:t>[</w:t>
        </w:r>
      </w:ins>
      <w:r w:rsidR="00CC5477" w:rsidRPr="00CC5477">
        <w:rPr>
          <w:rFonts w:eastAsia="Calibri" w:cstheme="minorHAnsi"/>
          <w:lang w:val="en-US"/>
        </w:rPr>
        <w:t>(b) In determining the best estimates of nominal catch data</w:t>
      </w:r>
      <w:r w:rsidR="00C67588">
        <w:rPr>
          <w:rFonts w:eastAsia="Calibri" w:cstheme="minorHAnsi"/>
          <w:lang w:val="en-US"/>
        </w:rPr>
        <w:t xml:space="preserve"> pursuant to paragraph (a)</w:t>
      </w:r>
      <w:r w:rsidR="00CC5477" w:rsidRPr="00CC5477">
        <w:rPr>
          <w:rFonts w:eastAsia="Calibri" w:cstheme="minorHAnsi"/>
          <w:lang w:val="en-US"/>
        </w:rPr>
        <w:t xml:space="preserve">, catches </w:t>
      </w:r>
      <w:r w:rsidR="0068588E">
        <w:rPr>
          <w:rFonts w:eastAsia="Calibri" w:cstheme="minorHAnsi"/>
          <w:lang w:val="en-US"/>
        </w:rPr>
        <w:t xml:space="preserve">taken by </w:t>
      </w:r>
      <w:r w:rsidR="00FE77E4">
        <w:rPr>
          <w:rFonts w:eastAsia="Calibri" w:cstheme="minorHAnsi"/>
          <w:lang w:val="en-US"/>
        </w:rPr>
        <w:t xml:space="preserve">any </w:t>
      </w:r>
      <w:r w:rsidR="00D92FE1">
        <w:rPr>
          <w:rFonts w:eastAsia="Calibri" w:cstheme="minorHAnsi"/>
          <w:lang w:val="en-US"/>
        </w:rPr>
        <w:t>vessels on the IOTC IUU Vessels List created pursuant to Resolution 1</w:t>
      </w:r>
      <w:r w:rsidR="00FD11A5">
        <w:rPr>
          <w:rFonts w:eastAsia="Calibri" w:cstheme="minorHAnsi"/>
          <w:lang w:val="en-US"/>
        </w:rPr>
        <w:t>8</w:t>
      </w:r>
      <w:r w:rsidR="00D92FE1">
        <w:rPr>
          <w:rFonts w:eastAsia="Calibri" w:cstheme="minorHAnsi"/>
          <w:lang w:val="en-US"/>
        </w:rPr>
        <w:t>/03</w:t>
      </w:r>
      <w:r w:rsidR="00FE77E4">
        <w:rPr>
          <w:rFonts w:eastAsia="Calibri" w:cstheme="minorHAnsi"/>
          <w:lang w:val="en-US"/>
        </w:rPr>
        <w:t xml:space="preserve"> and </w:t>
      </w:r>
      <w:proofErr w:type="gramStart"/>
      <w:r w:rsidR="00FE77E4">
        <w:rPr>
          <w:rFonts w:eastAsia="Calibri" w:cstheme="minorHAnsi"/>
          <w:lang w:val="en-US"/>
        </w:rPr>
        <w:t>all of</w:t>
      </w:r>
      <w:proofErr w:type="gramEnd"/>
      <w:r w:rsidR="00FE77E4">
        <w:rPr>
          <w:rFonts w:eastAsia="Calibri" w:cstheme="minorHAnsi"/>
          <w:lang w:val="en-US"/>
        </w:rPr>
        <w:t xml:space="preserve"> its predecessor and successor lists,</w:t>
      </w:r>
      <w:r w:rsidR="00D37BAB">
        <w:rPr>
          <w:rFonts w:eastAsia="Calibri" w:cstheme="minorHAnsi"/>
          <w:lang w:val="en-US"/>
        </w:rPr>
        <w:t xml:space="preserve"> for the relevant period </w:t>
      </w:r>
      <w:r w:rsidR="00CC5477" w:rsidRPr="00CC5477">
        <w:rPr>
          <w:rFonts w:eastAsia="Calibri" w:cstheme="minorHAnsi"/>
          <w:lang w:val="en-US"/>
        </w:rPr>
        <w:t>shall be excluded.</w:t>
      </w:r>
      <w:ins w:id="298" w:author="Nadia Bouffard" w:date="2023-05-24T16:38:00Z">
        <w:r>
          <w:rPr>
            <w:rFonts w:eastAsia="Calibri" w:cstheme="minorHAnsi"/>
            <w:b/>
            <w:lang w:val="en-US"/>
          </w:rPr>
          <w:t>]</w:t>
        </w:r>
      </w:ins>
    </w:p>
    <w:p w14:paraId="2D70D0FC" w14:textId="71D7AF95" w:rsidR="0009788B" w:rsidRDefault="00FA4002" w:rsidP="00FA4002">
      <w:pPr>
        <w:spacing w:after="160" w:line="259" w:lineRule="auto"/>
        <w:ind w:left="720" w:hanging="517"/>
        <w:rPr>
          <w:ins w:id="299" w:author="Nadia Bouffard" w:date="2023-05-25T12:46:00Z"/>
          <w:b/>
        </w:rPr>
      </w:pPr>
      <w:r w:rsidRPr="00FA4002">
        <w:rPr>
          <w:rFonts w:eastAsia="Calibri" w:cstheme="minorHAnsi"/>
          <w:lang w:val="en-US"/>
        </w:rPr>
        <w:t>(2)</w:t>
      </w:r>
      <w:r>
        <w:rPr>
          <w:rFonts w:eastAsia="Calibri" w:cstheme="minorHAnsi"/>
          <w:lang w:val="en-US"/>
        </w:rPr>
        <w:tab/>
      </w:r>
      <w:ins w:id="300" w:author="Nadia Bouffard" w:date="2023-05-24T16:38:00Z">
        <w:r w:rsidR="00724AF4">
          <w:rPr>
            <w:rFonts w:eastAsia="Calibri" w:cstheme="minorHAnsi"/>
            <w:b/>
            <w:bCs/>
            <w:lang w:val="en-US"/>
          </w:rPr>
          <w:t>[</w:t>
        </w:r>
      </w:ins>
      <w:r w:rsidR="005F745B">
        <w:rPr>
          <w:rFonts w:eastAsia="Calibri" w:cstheme="minorHAnsi"/>
          <w:lang w:val="en-US"/>
        </w:rPr>
        <w:t>For the</w:t>
      </w:r>
      <w:r w:rsidR="005C69BE">
        <w:rPr>
          <w:rFonts w:eastAsia="Calibri" w:cstheme="minorHAnsi"/>
          <w:lang w:val="en-US"/>
        </w:rPr>
        <w:t xml:space="preserve"> sole</w:t>
      </w:r>
      <w:r w:rsidR="005F745B">
        <w:rPr>
          <w:rFonts w:eastAsia="Calibri" w:cstheme="minorHAnsi"/>
          <w:lang w:val="en-US"/>
        </w:rPr>
        <w:t xml:space="preserve"> purpose of allocations pursuant to this Resolution</w:t>
      </w:r>
      <w:r w:rsidR="008A4778">
        <w:rPr>
          <w:rFonts w:eastAsia="Calibri" w:cstheme="minorHAnsi"/>
          <w:lang w:val="en-US"/>
        </w:rPr>
        <w:t xml:space="preserve">, </w:t>
      </w:r>
      <w:ins w:id="301" w:author="Nadia Bouffard" w:date="2023-05-24T16:38:00Z">
        <w:r w:rsidR="00724AF4">
          <w:rPr>
            <w:rFonts w:eastAsia="Calibri" w:cstheme="minorHAnsi"/>
            <w:b/>
            <w:bCs/>
            <w:lang w:val="en-US"/>
          </w:rPr>
          <w:t>[</w:t>
        </w:r>
      </w:ins>
      <w:r w:rsidR="00FE77E4">
        <w:t>a</w:t>
      </w:r>
      <w:r w:rsidR="005F745B">
        <w:t xml:space="preserve"> portion of </w:t>
      </w:r>
      <w:ins w:id="302" w:author="Nadia Bouffard" w:date="2023-05-24T16:38:00Z">
        <w:r w:rsidR="00724AF4">
          <w:rPr>
            <w:b/>
            <w:bCs/>
          </w:rPr>
          <w:t>/</w:t>
        </w:r>
      </w:ins>
      <w:r w:rsidR="005F745B">
        <w:t xml:space="preserve"> %</w:t>
      </w:r>
      <w:r w:rsidR="00FE77E4">
        <w:t xml:space="preserve"> of</w:t>
      </w:r>
      <w:ins w:id="303" w:author="Nadia Bouffard" w:date="2023-05-24T16:39:00Z">
        <w:r w:rsidR="00724AF4">
          <w:rPr>
            <w:b/>
            <w:bCs/>
          </w:rPr>
          <w:t>]</w:t>
        </w:r>
      </w:ins>
      <w:r w:rsidRPr="00716114">
        <w:rPr>
          <w:b/>
          <w:bCs/>
        </w:rPr>
        <w:t xml:space="preserve"> </w:t>
      </w:r>
      <w:r>
        <w:t>historical catches taken within an area under national jurisdiction of a CPC shall be attributed</w:t>
      </w:r>
      <w:r w:rsidR="00FE77E4">
        <w:t xml:space="preserve"> </w:t>
      </w:r>
      <w:r>
        <w:t xml:space="preserve">solely to the CPC with jurisdiction over that area, </w:t>
      </w:r>
      <w:r w:rsidR="008A4778">
        <w:rPr>
          <w:rFonts w:eastAsia="Calibri" w:cstheme="minorHAnsi"/>
          <w:lang w:val="en-US"/>
        </w:rPr>
        <w:t>within the reference period in</w:t>
      </w:r>
      <w:ins w:id="304" w:author="Nadia Bouffard" w:date="2023-05-29T21:28:00Z">
        <w:r w:rsidR="00006650">
          <w:rPr>
            <w:rFonts w:eastAsia="Calibri" w:cstheme="minorHAnsi"/>
            <w:lang w:val="en-US"/>
          </w:rPr>
          <w:t xml:space="preserve"> Article 6.12</w:t>
        </w:r>
      </w:ins>
      <w:del w:id="305" w:author="Nadia Bouffard" w:date="2023-11-07T15:46:00Z">
        <w:r w:rsidR="008A4778" w:rsidDel="00AF1746">
          <w:rPr>
            <w:rFonts w:eastAsia="Calibri" w:cstheme="minorHAnsi"/>
            <w:lang w:val="en-US"/>
          </w:rPr>
          <w:delText xml:space="preserve"> and Annex </w:delText>
        </w:r>
        <w:r w:rsidR="00334632" w:rsidDel="00AF1746">
          <w:rPr>
            <w:rFonts w:eastAsia="Calibri" w:cstheme="minorHAnsi"/>
            <w:lang w:val="en-US"/>
          </w:rPr>
          <w:delText>1</w:delText>
        </w:r>
        <w:r w:rsidR="008A4778" w:rsidDel="00AF1746">
          <w:rPr>
            <w:rFonts w:eastAsia="Calibri" w:cstheme="minorHAnsi"/>
            <w:lang w:val="en-US"/>
          </w:rPr>
          <w:delText>,</w:delText>
        </w:r>
      </w:del>
      <w:ins w:id="306" w:author="Nadia Bouffard" w:date="2023-11-07T15:46:00Z">
        <w:r w:rsidR="00AF1746">
          <w:rPr>
            <w:rFonts w:eastAsia="Calibri" w:cstheme="minorHAnsi"/>
            <w:lang w:val="en-US"/>
          </w:rPr>
          <w:t xml:space="preserve"> </w:t>
        </w:r>
      </w:ins>
      <w:r>
        <w:t>regardless of the flag of the vessels that took</w:t>
      </w:r>
      <w:r w:rsidR="00547D8B">
        <w:t xml:space="preserve"> and reported</w:t>
      </w:r>
      <w:r>
        <w:t xml:space="preserve"> such catches.</w:t>
      </w:r>
      <w:ins w:id="307" w:author="Nadia Bouffard" w:date="2023-05-24T16:40:00Z">
        <w:r w:rsidR="00724AF4">
          <w:rPr>
            <w:b/>
            <w:bCs/>
          </w:rPr>
          <w:t>]</w:t>
        </w:r>
      </w:ins>
      <w:r w:rsidRPr="005D32B0">
        <w:rPr>
          <w:b/>
        </w:rPr>
        <w:t xml:space="preserve"> </w:t>
      </w:r>
    </w:p>
    <w:p w14:paraId="1335954D" w14:textId="2E21BA5A" w:rsidR="0009788B" w:rsidRDefault="0009788B" w:rsidP="0009788B">
      <w:pPr>
        <w:spacing w:after="160" w:line="259" w:lineRule="auto"/>
        <w:ind w:left="720" w:hanging="517"/>
      </w:pPr>
      <w:r>
        <w:rPr>
          <w:rFonts w:eastAsia="Calibri" w:cstheme="minorHAnsi"/>
        </w:rPr>
        <w:t>(3)</w:t>
      </w:r>
      <w:r>
        <w:rPr>
          <w:rFonts w:eastAsia="Calibri" w:cstheme="minorHAnsi"/>
        </w:rPr>
        <w:tab/>
      </w:r>
      <w:ins w:id="308" w:author="Nadia Bouffard" w:date="2023-05-24T16:40:00Z">
        <w:r w:rsidR="00724AF4">
          <w:rPr>
            <w:rFonts w:eastAsia="Calibri" w:cstheme="minorHAnsi"/>
            <w:b/>
            <w:bCs/>
          </w:rPr>
          <w:t>[</w:t>
        </w:r>
      </w:ins>
      <w:r w:rsidR="00FA4002">
        <w:t xml:space="preserve">The spatial separation of historical catches, by each CPC, as between areas within and beyond national jurisdiction shall be made on the following </w:t>
      </w:r>
      <w:proofErr w:type="gramStart"/>
      <w:r w:rsidR="00FA4002">
        <w:t>basis</w:t>
      </w:r>
      <w:ins w:id="309" w:author="Nadia Bouffard" w:date="2023-05-24T16:40:00Z">
        <w:r w:rsidR="00724AF4">
          <w:rPr>
            <w:b/>
            <w:bCs/>
          </w:rPr>
          <w:t>[</w:t>
        </w:r>
      </w:ins>
      <w:proofErr w:type="gramEnd"/>
      <w:r w:rsidR="00FA4002">
        <w:t xml:space="preserve">, excluding those taken by </w:t>
      </w:r>
      <w:r w:rsidR="009D5C88">
        <w:t xml:space="preserve"> vessels on the IOTC </w:t>
      </w:r>
      <w:r w:rsidR="00FA4002">
        <w:t xml:space="preserve">IUU </w:t>
      </w:r>
      <w:r w:rsidR="009D5C88">
        <w:t>V</w:t>
      </w:r>
      <w:r w:rsidR="00FA4002">
        <w:t>essels</w:t>
      </w:r>
      <w:r w:rsidR="009D5C88">
        <w:t xml:space="preserve"> List created pursuant to Resolution 1</w:t>
      </w:r>
      <w:r w:rsidR="00FD11A5">
        <w:t>8</w:t>
      </w:r>
      <w:r w:rsidR="009D5C88">
        <w:t>/03</w:t>
      </w:r>
      <w:r w:rsidR="009F5B27">
        <w:t>, and any predecessor or successor lists</w:t>
      </w:r>
      <w:ins w:id="310" w:author="Nadia Bouffard" w:date="2023-05-24T16:41:00Z">
        <w:r w:rsidR="00724AF4">
          <w:rPr>
            <w:b/>
          </w:rPr>
          <w:t>]</w:t>
        </w:r>
      </w:ins>
      <w:r w:rsidR="00FA4002">
        <w:t xml:space="preserve">: </w:t>
      </w:r>
    </w:p>
    <w:p w14:paraId="3062B0F3" w14:textId="2FAAB292" w:rsidR="0009788B" w:rsidRDefault="0009788B" w:rsidP="00547D8B">
      <w:pPr>
        <w:spacing w:after="160" w:line="259" w:lineRule="auto"/>
        <w:ind w:left="1440"/>
      </w:pPr>
      <w:r>
        <w:t>(a)</w:t>
      </w:r>
      <w:r w:rsidR="00FA4002">
        <w:t xml:space="preserve"> </w:t>
      </w:r>
      <w:r>
        <w:t>W</w:t>
      </w:r>
      <w:r w:rsidR="00FA4002">
        <w:t xml:space="preserve">here the IOTC Secretariat holds fine-scale spatial information about the distribution of a CPCs’ catches that information shall be used to spatially attribute the catch </w:t>
      </w:r>
      <w:proofErr w:type="gramStart"/>
      <w:r w:rsidR="00FA4002">
        <w:t>history</w:t>
      </w:r>
      <w:r>
        <w:t>;</w:t>
      </w:r>
      <w:proofErr w:type="gramEnd"/>
    </w:p>
    <w:p w14:paraId="048C0305" w14:textId="375F6807" w:rsidR="0009788B" w:rsidRDefault="0009788B" w:rsidP="00547D8B">
      <w:pPr>
        <w:spacing w:after="160" w:line="259" w:lineRule="auto"/>
        <w:ind w:left="1440"/>
      </w:pPr>
      <w:r>
        <w:t>(b)</w:t>
      </w:r>
      <w:r w:rsidR="00FA4002">
        <w:t xml:space="preserve"> Any CPC may provide fine scale spatial information to the IOTC Secretariat no later than </w:t>
      </w:r>
      <w:r w:rsidR="00F75DD1">
        <w:t>60 days before the Commission</w:t>
      </w:r>
      <w:r w:rsidR="00602BF4">
        <w:t xml:space="preserve"> annual</w:t>
      </w:r>
      <w:r w:rsidR="00F75DD1">
        <w:t xml:space="preserve"> meeting</w:t>
      </w:r>
      <w:r w:rsidR="00FA4002">
        <w:t>. Once vetted by the IOTC Secretariat</w:t>
      </w:r>
      <w:r>
        <w:t>,</w:t>
      </w:r>
      <w:r w:rsidR="00FA4002">
        <w:t xml:space="preserve"> that information shall be used to spatially attribute the catch history for that </w:t>
      </w:r>
      <w:proofErr w:type="gramStart"/>
      <w:r w:rsidR="00FA4002">
        <w:t>CPC</w:t>
      </w:r>
      <w:r>
        <w:t>;</w:t>
      </w:r>
      <w:proofErr w:type="gramEnd"/>
    </w:p>
    <w:p w14:paraId="6C3714F4" w14:textId="2529BFA9" w:rsidR="0009788B" w:rsidRDefault="0009788B" w:rsidP="00547D8B">
      <w:pPr>
        <w:spacing w:after="160" w:line="259" w:lineRule="auto"/>
        <w:ind w:left="1440"/>
      </w:pPr>
      <w:r>
        <w:t>(c)</w:t>
      </w:r>
      <w:r w:rsidR="00FA4002">
        <w:t xml:space="preserve"> Catches reported for 5x5 or 1x1 degree grid squares that: </w:t>
      </w:r>
    </w:p>
    <w:p w14:paraId="47821195" w14:textId="77777777" w:rsidR="0009788B" w:rsidRDefault="0009788B" w:rsidP="00547D8B">
      <w:pPr>
        <w:spacing w:after="160" w:line="259" w:lineRule="auto"/>
        <w:ind w:left="2160"/>
      </w:pPr>
      <w:proofErr w:type="spellStart"/>
      <w:r>
        <w:t>i</w:t>
      </w:r>
      <w:proofErr w:type="spellEnd"/>
      <w:r>
        <w:t>)</w:t>
      </w:r>
      <w:r w:rsidR="00FA4002">
        <w:t xml:space="preserve"> wholly fall within areas under national jurisdiction are to be considered as being taken in areas under national jurisdiction of a coastal </w:t>
      </w:r>
      <w:proofErr w:type="gramStart"/>
      <w:r w:rsidR="00FA4002">
        <w:t>State</w:t>
      </w:r>
      <w:r>
        <w:t>;</w:t>
      </w:r>
      <w:proofErr w:type="gramEnd"/>
      <w:r w:rsidR="00FA4002">
        <w:t xml:space="preserve"> </w:t>
      </w:r>
    </w:p>
    <w:p w14:paraId="3351C14F" w14:textId="77777777" w:rsidR="0009788B" w:rsidRDefault="0009788B" w:rsidP="00547D8B">
      <w:pPr>
        <w:spacing w:after="160" w:line="259" w:lineRule="auto"/>
        <w:ind w:left="2160"/>
      </w:pPr>
      <w:r>
        <w:t>ii)</w:t>
      </w:r>
      <w:r w:rsidR="00FA4002">
        <w:t xml:space="preserve"> wholly fall within the high seas are to be considered as being taken in the high </w:t>
      </w:r>
      <w:proofErr w:type="gramStart"/>
      <w:r w:rsidR="00FA4002">
        <w:t>seas;</w:t>
      </w:r>
      <w:proofErr w:type="gramEnd"/>
    </w:p>
    <w:p w14:paraId="2BADD90E" w14:textId="58D42B3E" w:rsidR="0009788B" w:rsidRDefault="0009788B" w:rsidP="00547D8B">
      <w:pPr>
        <w:spacing w:after="160" w:line="259" w:lineRule="auto"/>
        <w:ind w:left="2160"/>
      </w:pPr>
      <w:r>
        <w:t>iii)</w:t>
      </w:r>
      <w:r w:rsidR="00FA4002">
        <w:t xml:space="preserve"> overlap one or more </w:t>
      </w:r>
      <w:r w:rsidR="00DE2CBC">
        <w:t>areas under national jurisdiction</w:t>
      </w:r>
      <w:r w:rsidR="00FA4002">
        <w:t>s</w:t>
      </w:r>
      <w:r w:rsidR="00DE2CBC">
        <w:t xml:space="preserve"> of </w:t>
      </w:r>
      <w:r w:rsidR="00BC6F16">
        <w:t>c</w:t>
      </w:r>
      <w:r w:rsidR="00DE2CBC">
        <w:t>oastal States</w:t>
      </w:r>
      <w:r w:rsidR="00FA4002">
        <w:t xml:space="preserve"> and/or the high seas, shall be distributed proportionately by area. </w:t>
      </w:r>
      <w:r>
        <w:t xml:space="preserve"> </w:t>
      </w:r>
      <w:r w:rsidR="00FA4002">
        <w:t xml:space="preserve">In cases where there is disagreement by one or more </w:t>
      </w:r>
      <w:del w:id="311" w:author="Nadia Bouffard" w:date="2023-11-21T12:32:00Z">
        <w:r w:rsidR="00FA4002" w:rsidDel="00F42E2C">
          <w:delText>participants</w:delText>
        </w:r>
      </w:del>
      <w:ins w:id="312" w:author="Nadia Bouffard" w:date="2023-11-21T12:32:00Z">
        <w:r w:rsidR="00F42E2C">
          <w:t>CPCs</w:t>
        </w:r>
      </w:ins>
      <w:r w:rsidR="00FA4002">
        <w:t>, the supporting evidence shall be provided to, and considered by the</w:t>
      </w:r>
      <w:r w:rsidR="009F5B27">
        <w:t xml:space="preserve"> Commission</w:t>
      </w:r>
      <w:ins w:id="313" w:author="Nadia Bouffard" w:date="2023-11-07T16:39:00Z">
        <w:r w:rsidR="00815075">
          <w:t xml:space="preserve"> i</w:t>
        </w:r>
        <w:r w:rsidR="00815075">
          <w:rPr>
            <w:rFonts w:eastAsia="Calibri" w:cstheme="minorHAnsi"/>
          </w:rPr>
          <w:t xml:space="preserve">n accordance with the process </w:t>
        </w:r>
        <w:bookmarkStart w:id="314" w:name="_Hlk150267716"/>
        <w:r w:rsidR="00815075">
          <w:rPr>
            <w:rFonts w:eastAsia="Calibri" w:cstheme="minorHAnsi"/>
          </w:rPr>
          <w:t xml:space="preserve">established </w:t>
        </w:r>
      </w:ins>
      <w:ins w:id="315" w:author="Nadia Bouffard" w:date="2023-11-07T16:40:00Z">
        <w:r w:rsidR="00815075">
          <w:rPr>
            <w:rFonts w:eastAsia="Calibri" w:cstheme="minorHAnsi"/>
          </w:rPr>
          <w:t xml:space="preserve">by the Commission </w:t>
        </w:r>
      </w:ins>
      <w:ins w:id="316" w:author="Nadia Bouffard" w:date="2023-11-07T16:39:00Z">
        <w:r w:rsidR="00815075">
          <w:rPr>
            <w:rFonts w:eastAsia="Calibri" w:cstheme="minorHAnsi"/>
          </w:rPr>
          <w:t>pursuant to Article 6.8(1)(a</w:t>
        </w:r>
        <w:proofErr w:type="gramStart"/>
        <w:r w:rsidR="00815075">
          <w:rPr>
            <w:rFonts w:eastAsia="Calibri" w:cstheme="minorHAnsi"/>
          </w:rPr>
          <w:t>)</w:t>
        </w:r>
      </w:ins>
      <w:bookmarkEnd w:id="314"/>
      <w:r>
        <w:t>;</w:t>
      </w:r>
      <w:proofErr w:type="gramEnd"/>
    </w:p>
    <w:p w14:paraId="5489A6D0" w14:textId="36E46634" w:rsidR="00DA564C" w:rsidRPr="00C060F7" w:rsidRDefault="0009788B" w:rsidP="00547D8B">
      <w:pPr>
        <w:spacing w:after="160" w:line="259" w:lineRule="auto"/>
        <w:ind w:left="2160"/>
      </w:pPr>
      <w:r w:rsidRPr="00C060F7">
        <w:lastRenderedPageBreak/>
        <w:t>iv)</w:t>
      </w:r>
      <w:r w:rsidR="00FA4002" w:rsidRPr="00C060F7">
        <w:t xml:space="preserve"> are taken by </w:t>
      </w:r>
      <w:r w:rsidR="00A245B3">
        <w:t xml:space="preserve">vessels of </w:t>
      </w:r>
      <w:r w:rsidR="00FA4002" w:rsidRPr="00C060F7">
        <w:t>a coastal State</w:t>
      </w:r>
      <w:r w:rsidR="002C3FD6" w:rsidRPr="00C060F7">
        <w:t xml:space="preserve"> </w:t>
      </w:r>
      <w:proofErr w:type="gramStart"/>
      <w:r w:rsidR="002C3FD6" w:rsidRPr="00C060F7">
        <w:t xml:space="preserve">CPC </w:t>
      </w:r>
      <w:r w:rsidR="00FA4002" w:rsidRPr="00C060F7">
        <w:t xml:space="preserve"> fishing</w:t>
      </w:r>
      <w:proofErr w:type="gramEnd"/>
      <w:r w:rsidR="00FA4002" w:rsidRPr="00C060F7">
        <w:t xml:space="preserve"> within its own</w:t>
      </w:r>
      <w:r w:rsidR="00DE2CBC" w:rsidRPr="00C060F7">
        <w:t xml:space="preserve"> area under national jurisdiction</w:t>
      </w:r>
      <w:r w:rsidR="00FA4002" w:rsidRPr="00C060F7">
        <w:t xml:space="preserve">, shall be considered as being taken within that </w:t>
      </w:r>
      <w:r w:rsidR="00E1349B" w:rsidRPr="00C060F7">
        <w:t>CPC</w:t>
      </w:r>
      <w:r w:rsidR="00FA4002" w:rsidRPr="00C060F7">
        <w:t>s’</w:t>
      </w:r>
      <w:r w:rsidR="00E1349B" w:rsidRPr="00C060F7">
        <w:t xml:space="preserve"> </w:t>
      </w:r>
      <w:r w:rsidR="00DE2CBC" w:rsidRPr="00C060F7">
        <w:t>area under national jurisdiction</w:t>
      </w:r>
      <w:r w:rsidR="00A245B3">
        <w:t>;</w:t>
      </w:r>
    </w:p>
    <w:p w14:paraId="601DEE74" w14:textId="58CAAB1D" w:rsidR="0089138C" w:rsidRDefault="00DA564C" w:rsidP="00547D8B">
      <w:pPr>
        <w:spacing w:after="160" w:line="259" w:lineRule="auto"/>
        <w:ind w:left="2160"/>
      </w:pPr>
      <w:r w:rsidRPr="00C060F7">
        <w:t>v) are taken by</w:t>
      </w:r>
      <w:r w:rsidR="00A245B3">
        <w:t xml:space="preserve"> vessels flagged to </w:t>
      </w:r>
      <w:r w:rsidR="00773665">
        <w:t>a</w:t>
      </w:r>
      <w:r w:rsidR="00A245B3">
        <w:t xml:space="preserve"> Member</w:t>
      </w:r>
      <w:ins w:id="317" w:author="Nadia Bouffard" w:date="2023-11-21T12:32:00Z">
        <w:r w:rsidR="00F42E2C">
          <w:t xml:space="preserve"> State</w:t>
        </w:r>
      </w:ins>
      <w:r w:rsidR="00773665">
        <w:t xml:space="preserve"> of</w:t>
      </w:r>
      <w:r w:rsidRPr="00C060F7">
        <w:t xml:space="preserve"> the REIO</w:t>
      </w:r>
      <w:r w:rsidR="00C1154A">
        <w:t xml:space="preserve"> CPC</w:t>
      </w:r>
      <w:r w:rsidRPr="00C060F7">
        <w:t xml:space="preserve"> within</w:t>
      </w:r>
      <w:r w:rsidR="00C1154A">
        <w:t xml:space="preserve"> the exclusive economic zone</w:t>
      </w:r>
      <w:r w:rsidR="00A245B3">
        <w:t xml:space="preserve"> of the</w:t>
      </w:r>
      <w:r w:rsidR="0089138C">
        <w:t xml:space="preserve"> REIO’s</w:t>
      </w:r>
      <w:r w:rsidRPr="00C060F7">
        <w:t xml:space="preserve"> Outermost Regions shall be considered as being taken within that </w:t>
      </w:r>
      <w:r w:rsidR="00773665">
        <w:t>REIO</w:t>
      </w:r>
      <w:r w:rsidR="00C1154A">
        <w:t xml:space="preserve"> CPC</w:t>
      </w:r>
      <w:r w:rsidR="00773665">
        <w:t>’s</w:t>
      </w:r>
      <w:r w:rsidR="0089138C">
        <w:t xml:space="preserve"> national </w:t>
      </w:r>
      <w:proofErr w:type="gramStart"/>
      <w:r w:rsidR="0089138C">
        <w:t>jurisdiction;</w:t>
      </w:r>
      <w:proofErr w:type="gramEnd"/>
    </w:p>
    <w:p w14:paraId="02B532B0" w14:textId="29EFA85B" w:rsidR="0009788B" w:rsidRDefault="0089138C" w:rsidP="00547D8B">
      <w:pPr>
        <w:spacing w:after="160" w:line="259" w:lineRule="auto"/>
        <w:ind w:left="2160"/>
      </w:pPr>
      <w:r>
        <w:t xml:space="preserve">vi) are taken by vessels of a CPC fishing within </w:t>
      </w:r>
      <w:r w:rsidR="00C1154A">
        <w:t xml:space="preserve">the exclusive economic zone </w:t>
      </w:r>
      <w:r>
        <w:t>of that CPC’s Overseas Territories shall be considered as being taken within that CPC’s national jurisdiction</w:t>
      </w:r>
      <w:r w:rsidR="00FA4002" w:rsidRPr="00C060F7">
        <w:t>.</w:t>
      </w:r>
      <w:r w:rsidR="00FA4002">
        <w:t xml:space="preserve"> </w:t>
      </w:r>
    </w:p>
    <w:bookmarkEnd w:id="272"/>
    <w:p w14:paraId="4A59E338" w14:textId="6A5D5EF6" w:rsidR="0009788B" w:rsidRDefault="0009788B" w:rsidP="000C4F46">
      <w:pPr>
        <w:spacing w:after="160" w:line="259" w:lineRule="auto"/>
        <w:ind w:left="1440"/>
      </w:pPr>
      <w:r>
        <w:t>(d)</w:t>
      </w:r>
      <w:r w:rsidR="00FA4002">
        <w:t xml:space="preserve"> Catches reported or estimated without associated spatial effort data (as required by IOTC Resolution 15/02, or any superseding Resolution), shall be considered as being taken on the high seas by that CPC. In cases where the flag State is in disagreement with another CPC, supporting evidence shall be provided for consideration by the</w:t>
      </w:r>
      <w:r w:rsidR="00EC4B19">
        <w:t xml:space="preserve"> Commission</w:t>
      </w:r>
      <w:r w:rsidR="00FA4002">
        <w:t xml:space="preserve"> </w:t>
      </w:r>
      <w:ins w:id="318" w:author="Nadia Bouffard" w:date="2023-11-07T16:41:00Z">
        <w:r w:rsidR="00192D69">
          <w:t>in accordance with the process</w:t>
        </w:r>
        <w:r w:rsidR="00192D69" w:rsidRPr="00192D69">
          <w:rPr>
            <w:rFonts w:eastAsia="Calibri" w:cstheme="minorHAnsi"/>
          </w:rPr>
          <w:t xml:space="preserve"> </w:t>
        </w:r>
        <w:r w:rsidR="00192D69">
          <w:rPr>
            <w:rFonts w:eastAsia="Calibri" w:cstheme="minorHAnsi"/>
          </w:rPr>
          <w:t>established by the Commission pursuant to Article 6.8(1)(a</w:t>
        </w:r>
        <w:proofErr w:type="gramStart"/>
        <w:r w:rsidR="00192D69">
          <w:rPr>
            <w:rFonts w:eastAsia="Calibri" w:cstheme="minorHAnsi"/>
          </w:rPr>
          <w:t>)</w:t>
        </w:r>
      </w:ins>
      <w:r>
        <w:t>;</w:t>
      </w:r>
      <w:proofErr w:type="gramEnd"/>
      <w:r w:rsidR="00FA4002">
        <w:t xml:space="preserve"> </w:t>
      </w:r>
    </w:p>
    <w:p w14:paraId="4001F60B" w14:textId="44781E5F" w:rsidR="00FA4002" w:rsidRPr="00C060F7" w:rsidRDefault="0009788B" w:rsidP="00596D0F">
      <w:pPr>
        <w:spacing w:after="0" w:line="259" w:lineRule="auto"/>
        <w:ind w:left="1440"/>
        <w:rPr>
          <w:rFonts w:eastAsia="Calibri" w:cstheme="minorHAnsi"/>
          <w:b/>
          <w:bCs/>
          <w:lang w:val="en-US"/>
        </w:rPr>
      </w:pPr>
      <w:r>
        <w:t>(e)</w:t>
      </w:r>
      <w:r w:rsidR="00FA4002">
        <w:t xml:space="preserve"> </w:t>
      </w:r>
      <w:r w:rsidR="00E42469">
        <w:t>Notwithstanding paragraph 6.</w:t>
      </w:r>
      <w:r w:rsidR="00DA564C">
        <w:t>8</w:t>
      </w:r>
      <w:r w:rsidR="00E42469">
        <w:t>(3)(d)</w:t>
      </w:r>
      <w:r w:rsidR="004D7ED2">
        <w:t xml:space="preserve"> and unless otherwise demonstrated by the coastal flag State</w:t>
      </w:r>
      <w:r w:rsidR="00E42469">
        <w:t>, c</w:t>
      </w:r>
      <w:r w:rsidR="00FA4002">
        <w:t xml:space="preserve">atches by </w:t>
      </w:r>
      <w:r w:rsidR="001C1AEF">
        <w:t xml:space="preserve">small </w:t>
      </w:r>
      <w:r w:rsidR="00F22A2F">
        <w:t xml:space="preserve">artisanal </w:t>
      </w:r>
      <w:r w:rsidR="00DE2CBC">
        <w:t>vessels</w:t>
      </w:r>
      <w:r w:rsidR="001C1AEF">
        <w:t xml:space="preserve"> of a limited range</w:t>
      </w:r>
      <w:r w:rsidR="00DE2CBC">
        <w:t xml:space="preserve"> of a coastal State</w:t>
      </w:r>
      <w:r w:rsidR="002C3FD6">
        <w:t xml:space="preserve"> CPC</w:t>
      </w:r>
      <w:r w:rsidR="00DE2CBC">
        <w:t xml:space="preserve"> in its </w:t>
      </w:r>
      <w:r w:rsidR="00FA4002">
        <w:t>coastal fisheries</w:t>
      </w:r>
      <w:r w:rsidR="000C4F46">
        <w:t xml:space="preserve"> as defined in Resolution 15/02</w:t>
      </w:r>
      <w:r w:rsidR="00FA4002">
        <w:t xml:space="preserve"> are assumed to have been taken within the area under the national jurisdiction of th</w:t>
      </w:r>
      <w:r w:rsidR="00DE2CBC">
        <w:t>at</w:t>
      </w:r>
      <w:r w:rsidR="00FA4002">
        <w:t xml:space="preserve"> coastal State</w:t>
      </w:r>
      <w:r w:rsidR="002C3FD6">
        <w:t xml:space="preserve"> CPC</w:t>
      </w:r>
      <w:r w:rsidR="00FA4002">
        <w:t>, irrespective of whether spatial effort data is available.</w:t>
      </w:r>
      <w:ins w:id="319" w:author="Nadia Bouffard" w:date="2023-05-24T16:45:00Z">
        <w:r w:rsidR="00C060F7">
          <w:rPr>
            <w:b/>
            <w:bCs/>
          </w:rPr>
          <w:t>]</w:t>
        </w:r>
      </w:ins>
    </w:p>
    <w:p w14:paraId="699C1A81" w14:textId="572999B0" w:rsidR="00596D0F" w:rsidRDefault="00596D0F" w:rsidP="00902E51">
      <w:pPr>
        <w:spacing w:after="160" w:line="259" w:lineRule="auto"/>
        <w:contextualSpacing/>
        <w:rPr>
          <w:rFonts w:eastAsia="Calibri" w:cstheme="minorHAnsi"/>
          <w:lang w:val="en-US"/>
        </w:rPr>
      </w:pPr>
    </w:p>
    <w:p w14:paraId="050FAB69" w14:textId="60659731" w:rsidR="00CC5477" w:rsidRPr="00CC5477" w:rsidRDefault="00596D0F" w:rsidP="00C6560E">
      <w:pPr>
        <w:spacing w:after="160" w:line="259" w:lineRule="auto"/>
        <w:rPr>
          <w:rFonts w:eastAsia="Calibri" w:cstheme="minorHAnsi"/>
          <w:b/>
          <w:color w:val="000000"/>
          <w:lang w:val="en-US"/>
        </w:rPr>
      </w:pPr>
      <w:r w:rsidRPr="00CC5477" w:rsidDel="000F038D">
        <w:rPr>
          <w:rFonts w:eastAsia="Calibri" w:cstheme="minorHAnsi"/>
          <w:lang w:val="en-US"/>
        </w:rPr>
        <w:t xml:space="preserve"> </w:t>
      </w:r>
      <w:r w:rsidR="00CC5477" w:rsidRPr="00CC5477">
        <w:rPr>
          <w:rFonts w:eastAsia="Calibri" w:cstheme="minorHAnsi"/>
          <w:b/>
          <w:color w:val="000000"/>
          <w:lang w:val="en-US"/>
        </w:rPr>
        <w:t>Correction for Extenuating Circumstances</w:t>
      </w:r>
    </w:p>
    <w:p w14:paraId="452F912B" w14:textId="7F2CCA77" w:rsidR="00CC5477" w:rsidRDefault="00CC5477" w:rsidP="00BB1DC2">
      <w:pPr>
        <w:autoSpaceDE w:val="0"/>
        <w:autoSpaceDN w:val="0"/>
        <w:adjustRightInd w:val="0"/>
        <w:spacing w:after="160" w:line="259" w:lineRule="auto"/>
        <w:ind w:left="720" w:hanging="720"/>
        <w:rPr>
          <w:rFonts w:eastAsia="Calibri" w:cstheme="minorHAnsi"/>
          <w:color w:val="000000"/>
          <w:lang w:val="en-US"/>
        </w:rPr>
      </w:pPr>
      <w:r w:rsidRPr="00CC5477">
        <w:rPr>
          <w:rFonts w:eastAsia="Calibri" w:cstheme="minorHAnsi"/>
          <w:color w:val="000000"/>
          <w:lang w:val="en-US"/>
        </w:rPr>
        <w:t>6.</w:t>
      </w:r>
      <w:r w:rsidR="00EA6DCA">
        <w:rPr>
          <w:rFonts w:eastAsia="Calibri" w:cstheme="minorHAnsi"/>
          <w:color w:val="000000"/>
          <w:lang w:val="en-US"/>
        </w:rPr>
        <w:t>9</w:t>
      </w:r>
      <w:r w:rsidR="00BB1DC2">
        <w:rPr>
          <w:rFonts w:eastAsia="Calibri" w:cstheme="minorHAnsi"/>
          <w:color w:val="000000"/>
          <w:lang w:val="en-US"/>
        </w:rPr>
        <w:tab/>
      </w:r>
      <w:r w:rsidR="003631B0">
        <w:rPr>
          <w:rFonts w:eastAsia="Calibri" w:cstheme="minorHAnsi"/>
          <w:color w:val="000000"/>
          <w:lang w:val="en-US"/>
        </w:rPr>
        <w:t xml:space="preserve">(1) </w:t>
      </w:r>
      <w:r w:rsidRPr="00CC5477">
        <w:rPr>
          <w:rFonts w:eastAsia="Calibri" w:cstheme="minorHAnsi"/>
          <w:color w:val="000000"/>
          <w:lang w:val="en-US"/>
        </w:rPr>
        <w:t xml:space="preserve">A </w:t>
      </w:r>
      <w:proofErr w:type="gramStart"/>
      <w:r w:rsidR="00776FE3">
        <w:rPr>
          <w:rFonts w:eastAsia="Calibri" w:cstheme="minorHAnsi"/>
          <w:bCs/>
          <w:color w:val="000000"/>
          <w:lang w:val="en-US"/>
        </w:rPr>
        <w:t xml:space="preserve">CPC </w:t>
      </w:r>
      <w:r w:rsidRPr="00CC5477">
        <w:rPr>
          <w:rFonts w:eastAsia="Calibri" w:cstheme="minorHAnsi"/>
          <w:color w:val="000000"/>
          <w:lang w:val="en-US"/>
        </w:rPr>
        <w:t xml:space="preserve"> whose</w:t>
      </w:r>
      <w:proofErr w:type="gramEnd"/>
      <w:r w:rsidRPr="00CC5477">
        <w:rPr>
          <w:rFonts w:eastAsia="Calibri" w:cstheme="minorHAnsi"/>
          <w:color w:val="000000"/>
          <w:lang w:val="en-US"/>
        </w:rPr>
        <w:t xml:space="preserve"> ability</w:t>
      </w:r>
      <w:r w:rsidR="00862ED0">
        <w:rPr>
          <w:rFonts w:eastAsia="Calibri" w:cstheme="minorHAnsi"/>
          <w:color w:val="000000"/>
          <w:lang w:val="en-US"/>
        </w:rPr>
        <w:t xml:space="preserve"> </w:t>
      </w:r>
      <w:r w:rsidRPr="00CC5477">
        <w:rPr>
          <w:rFonts w:eastAsia="Calibri" w:cstheme="minorHAnsi"/>
          <w:color w:val="000000"/>
          <w:lang w:val="en-US"/>
        </w:rPr>
        <w:t>to fish for</w:t>
      </w:r>
      <w:r w:rsidR="0082692C">
        <w:rPr>
          <w:rFonts w:eastAsia="Calibri" w:cstheme="minorHAnsi"/>
          <w:color w:val="000000"/>
          <w:lang w:val="en-US"/>
        </w:rPr>
        <w:t xml:space="preserve"> stocks</w:t>
      </w:r>
      <w:r w:rsidRPr="00CC5477">
        <w:rPr>
          <w:rFonts w:eastAsia="Calibri" w:cstheme="minorHAnsi"/>
          <w:color w:val="000000"/>
          <w:lang w:val="en-US"/>
        </w:rPr>
        <w:t xml:space="preserve"> covered by this Resolution has </w:t>
      </w:r>
      <w:bookmarkStart w:id="320" w:name="_Hlk138254400"/>
      <w:r w:rsidRPr="00CC5477">
        <w:rPr>
          <w:rFonts w:eastAsia="Calibri" w:cstheme="minorHAnsi"/>
          <w:color w:val="000000"/>
          <w:lang w:val="en-US"/>
        </w:rPr>
        <w:t>been</w:t>
      </w:r>
      <w:r w:rsidR="00862ED0">
        <w:rPr>
          <w:rFonts w:eastAsia="Calibri" w:cstheme="minorHAnsi"/>
          <w:color w:val="000000"/>
          <w:lang w:val="en-US"/>
        </w:rPr>
        <w:t xml:space="preserve"> </w:t>
      </w:r>
      <w:r w:rsidRPr="00CC5477">
        <w:rPr>
          <w:rFonts w:eastAsia="Calibri" w:cstheme="minorHAnsi"/>
          <w:color w:val="000000"/>
          <w:lang w:val="en-US"/>
        </w:rPr>
        <w:t>severely restrained or impeded by extenuating circumstances</w:t>
      </w:r>
      <w:bookmarkEnd w:id="320"/>
      <w:r w:rsidR="003631B0" w:rsidRPr="005D0152">
        <w:rPr>
          <w:rFonts w:eastAsia="Calibri" w:cstheme="minorHAnsi"/>
          <w:lang w:val="en-US"/>
        </w:rPr>
        <w:t xml:space="preserve"> may</w:t>
      </w:r>
      <w:r w:rsidR="002C1B3C">
        <w:rPr>
          <w:rFonts w:eastAsia="Calibri" w:cstheme="minorHAnsi"/>
          <w:lang w:val="en-US"/>
        </w:rPr>
        <w:t xml:space="preserve"> seek to have its allocation for that stock </w:t>
      </w:r>
      <w:del w:id="321" w:author="Nadia Bouffard" w:date="2023-11-21T12:34:00Z">
        <w:r w:rsidR="002C1B3C" w:rsidDel="00F42E2C">
          <w:rPr>
            <w:rFonts w:eastAsia="Calibri" w:cstheme="minorHAnsi"/>
            <w:lang w:val="en-US"/>
          </w:rPr>
          <w:delText>corrected</w:delText>
        </w:r>
      </w:del>
      <w:ins w:id="322" w:author="Nadia Bouffard" w:date="2023-11-21T12:34:00Z">
        <w:r w:rsidR="00F42E2C">
          <w:rPr>
            <w:rFonts w:eastAsia="Calibri" w:cstheme="minorHAnsi"/>
            <w:lang w:val="en-US"/>
          </w:rPr>
          <w:t>adjusted</w:t>
        </w:r>
      </w:ins>
      <w:r w:rsidR="002C1B3C">
        <w:rPr>
          <w:rFonts w:eastAsia="Calibri" w:cstheme="minorHAnsi"/>
          <w:lang w:val="en-US"/>
        </w:rPr>
        <w:t xml:space="preserve"> or</w:t>
      </w:r>
      <w:ins w:id="323" w:author="Nadia Bouffard" w:date="2023-11-21T12:34:00Z">
        <w:r w:rsidR="00F42E2C">
          <w:rPr>
            <w:rFonts w:eastAsia="Calibri" w:cstheme="minorHAnsi"/>
            <w:lang w:val="en-US"/>
          </w:rPr>
          <w:t xml:space="preserve"> have it</w:t>
        </w:r>
      </w:ins>
      <w:ins w:id="324" w:author="Nadia Bouffard" w:date="2023-11-21T14:06:00Z">
        <w:r w:rsidR="00FF1406">
          <w:rPr>
            <w:rFonts w:eastAsia="Calibri" w:cstheme="minorHAnsi"/>
            <w:lang w:val="en-US"/>
          </w:rPr>
          <w:t>,</w:t>
        </w:r>
      </w:ins>
      <w:ins w:id="325" w:author="Nadia Bouffard" w:date="2023-11-21T12:34:00Z">
        <w:r w:rsidR="00F42E2C">
          <w:rPr>
            <w:rFonts w:eastAsia="Calibri" w:cstheme="minorHAnsi"/>
            <w:lang w:val="en-US"/>
          </w:rPr>
          <w:t xml:space="preserve"> or a portion</w:t>
        </w:r>
      </w:ins>
      <w:ins w:id="326" w:author="Nadia Bouffard" w:date="2023-11-21T14:06:00Z">
        <w:r w:rsidR="00FF1406">
          <w:rPr>
            <w:rFonts w:eastAsia="Calibri" w:cstheme="minorHAnsi"/>
            <w:lang w:val="en-US"/>
          </w:rPr>
          <w:t>,</w:t>
        </w:r>
      </w:ins>
      <w:r w:rsidR="002C1B3C">
        <w:rPr>
          <w:rFonts w:eastAsia="Calibri" w:cstheme="minorHAnsi"/>
          <w:lang w:val="en-US"/>
        </w:rPr>
        <w:t xml:space="preserve"> carried forward.  The CPC shall submit </w:t>
      </w:r>
      <w:r w:rsidR="003631B0" w:rsidRPr="005D0152">
        <w:rPr>
          <w:rFonts w:cstheme="minorHAnsi"/>
          <w:shd w:val="clear" w:color="auto" w:fill="FFFFFF"/>
        </w:rPr>
        <w:t xml:space="preserve">a formal documented request to the </w:t>
      </w:r>
      <w:r w:rsidR="00F42E2C">
        <w:rPr>
          <w:rFonts w:cstheme="minorHAnsi"/>
          <w:shd w:val="clear" w:color="auto" w:fill="FFFFFF"/>
        </w:rPr>
        <w:t xml:space="preserve">IOTC </w:t>
      </w:r>
      <w:r w:rsidR="003631B0" w:rsidRPr="005D0152">
        <w:rPr>
          <w:rFonts w:cstheme="minorHAnsi"/>
          <w:shd w:val="clear" w:color="auto" w:fill="FFFFFF"/>
        </w:rPr>
        <w:t xml:space="preserve">Secretariat at least 60 days before the Commission </w:t>
      </w:r>
      <w:r w:rsidR="00F42E2C">
        <w:rPr>
          <w:rFonts w:cstheme="minorHAnsi"/>
          <w:shd w:val="clear" w:color="auto" w:fill="FFFFFF"/>
        </w:rPr>
        <w:t xml:space="preserve">annual </w:t>
      </w:r>
      <w:r w:rsidR="003631B0" w:rsidRPr="005D0152">
        <w:rPr>
          <w:rFonts w:cstheme="minorHAnsi"/>
          <w:shd w:val="clear" w:color="auto" w:fill="FFFFFF"/>
        </w:rPr>
        <w:t>meeting</w:t>
      </w:r>
      <w:r w:rsidR="002C1B3C">
        <w:rPr>
          <w:rFonts w:cstheme="minorHAnsi"/>
          <w:shd w:val="clear" w:color="auto" w:fill="FFFFFF"/>
        </w:rPr>
        <w:t xml:space="preserve"> for </w:t>
      </w:r>
      <w:r w:rsidR="00FF1406">
        <w:rPr>
          <w:rFonts w:cstheme="minorHAnsi"/>
          <w:shd w:val="clear" w:color="auto" w:fill="FFFFFF"/>
        </w:rPr>
        <w:t xml:space="preserve">a </w:t>
      </w:r>
      <w:r w:rsidR="002C1B3C">
        <w:rPr>
          <w:rFonts w:cstheme="minorHAnsi"/>
          <w:shd w:val="clear" w:color="auto" w:fill="FFFFFF"/>
        </w:rPr>
        <w:t>decision</w:t>
      </w:r>
      <w:r w:rsidR="003631B0" w:rsidRPr="005D0152">
        <w:rPr>
          <w:rFonts w:cstheme="minorHAnsi"/>
          <w:shd w:val="clear" w:color="auto" w:fill="FFFFFF"/>
        </w:rPr>
        <w:t> </w:t>
      </w:r>
      <w:r w:rsidR="003631B0" w:rsidRPr="00822045">
        <w:rPr>
          <w:rFonts w:cstheme="minorHAnsi"/>
          <w:color w:val="000000"/>
          <w:shd w:val="clear" w:color="auto" w:fill="FFFFFF"/>
        </w:rPr>
        <w:t>of the Commission</w:t>
      </w:r>
      <w:r w:rsidR="002C1B3C">
        <w:rPr>
          <w:rFonts w:cstheme="minorHAnsi"/>
          <w:color w:val="000000"/>
          <w:shd w:val="clear" w:color="auto" w:fill="FFFFFF"/>
        </w:rPr>
        <w:t>.</w:t>
      </w:r>
    </w:p>
    <w:p w14:paraId="72E81861" w14:textId="03719CDF" w:rsidR="003631B0" w:rsidRPr="00CC5477" w:rsidRDefault="003631B0" w:rsidP="00BB1DC2">
      <w:pPr>
        <w:autoSpaceDE w:val="0"/>
        <w:autoSpaceDN w:val="0"/>
        <w:adjustRightInd w:val="0"/>
        <w:spacing w:after="160" w:line="259" w:lineRule="auto"/>
        <w:ind w:left="720" w:hanging="720"/>
        <w:rPr>
          <w:rFonts w:eastAsia="Calibri" w:cstheme="minorHAnsi"/>
          <w:color w:val="000000"/>
          <w:lang w:val="en-US"/>
        </w:rPr>
      </w:pPr>
      <w:r>
        <w:rPr>
          <w:rFonts w:eastAsia="Calibri" w:cstheme="minorHAnsi"/>
          <w:color w:val="000000"/>
          <w:lang w:val="en-US"/>
        </w:rPr>
        <w:tab/>
        <w:t>(2) Extenuating Circumstances include but are not limited to:</w:t>
      </w:r>
    </w:p>
    <w:p w14:paraId="4CE0F709" w14:textId="77777777" w:rsidR="00CC5477" w:rsidRPr="00CC5477" w:rsidRDefault="00CC5477" w:rsidP="00BB1DC2">
      <w:pPr>
        <w:autoSpaceDE w:val="0"/>
        <w:autoSpaceDN w:val="0"/>
        <w:adjustRightInd w:val="0"/>
        <w:spacing w:after="160" w:line="259" w:lineRule="auto"/>
        <w:ind w:left="720"/>
        <w:contextualSpacing/>
        <w:rPr>
          <w:rFonts w:eastAsia="Calibri" w:cstheme="minorHAnsi"/>
          <w:color w:val="000000"/>
          <w:lang w:val="en-US"/>
        </w:rPr>
      </w:pPr>
      <w:r w:rsidRPr="00CC5477">
        <w:rPr>
          <w:rFonts w:eastAsia="Calibri" w:cstheme="minorHAnsi"/>
          <w:color w:val="000000"/>
          <w:lang w:val="en-US"/>
        </w:rPr>
        <w:t xml:space="preserve">(a) engagement in war or other military </w:t>
      </w:r>
      <w:proofErr w:type="gramStart"/>
      <w:r w:rsidRPr="00CC5477">
        <w:rPr>
          <w:rFonts w:eastAsia="Calibri" w:cstheme="minorHAnsi"/>
          <w:color w:val="000000"/>
          <w:lang w:val="en-US"/>
        </w:rPr>
        <w:t>conflicts;</w:t>
      </w:r>
      <w:proofErr w:type="gramEnd"/>
    </w:p>
    <w:p w14:paraId="6D71FAFE" w14:textId="77777777" w:rsidR="00CC5477" w:rsidRPr="00CC5477" w:rsidRDefault="00CC5477" w:rsidP="00BB1DC2">
      <w:pPr>
        <w:autoSpaceDE w:val="0"/>
        <w:autoSpaceDN w:val="0"/>
        <w:adjustRightInd w:val="0"/>
        <w:spacing w:after="160" w:line="259" w:lineRule="auto"/>
        <w:ind w:left="720"/>
        <w:contextualSpacing/>
        <w:rPr>
          <w:rFonts w:eastAsia="Calibri" w:cstheme="minorHAnsi"/>
          <w:color w:val="000000"/>
          <w:lang w:val="en-US"/>
        </w:rPr>
      </w:pPr>
      <w:r w:rsidRPr="00CC5477">
        <w:rPr>
          <w:rFonts w:eastAsia="Calibri" w:cstheme="minorHAnsi"/>
          <w:color w:val="000000"/>
          <w:lang w:val="en-US"/>
        </w:rPr>
        <w:t xml:space="preserve">(b) engagement in civil </w:t>
      </w:r>
      <w:proofErr w:type="gramStart"/>
      <w:r w:rsidRPr="00CC5477">
        <w:rPr>
          <w:rFonts w:eastAsia="Calibri" w:cstheme="minorHAnsi"/>
          <w:color w:val="000000"/>
          <w:lang w:val="en-US"/>
        </w:rPr>
        <w:t>conflicts;</w:t>
      </w:r>
      <w:proofErr w:type="gramEnd"/>
    </w:p>
    <w:p w14:paraId="48B6E399" w14:textId="77777777" w:rsidR="00CC5477" w:rsidRPr="00CC5477" w:rsidRDefault="00CC5477" w:rsidP="00BB1DC2">
      <w:pPr>
        <w:autoSpaceDE w:val="0"/>
        <w:autoSpaceDN w:val="0"/>
        <w:adjustRightInd w:val="0"/>
        <w:spacing w:after="160" w:line="259" w:lineRule="auto"/>
        <w:ind w:left="720"/>
        <w:contextualSpacing/>
        <w:rPr>
          <w:rFonts w:eastAsia="Calibri" w:cstheme="minorHAnsi"/>
          <w:color w:val="000000"/>
          <w:lang w:val="en-US"/>
        </w:rPr>
      </w:pPr>
      <w:r w:rsidRPr="00CC5477">
        <w:rPr>
          <w:rFonts w:eastAsia="Calibri" w:cstheme="minorHAnsi"/>
          <w:color w:val="000000"/>
          <w:lang w:val="en-US"/>
        </w:rPr>
        <w:t xml:space="preserve">(c) </w:t>
      </w:r>
      <w:proofErr w:type="gramStart"/>
      <w:r w:rsidRPr="00CC5477">
        <w:rPr>
          <w:rFonts w:eastAsia="Calibri" w:cstheme="minorHAnsi"/>
          <w:color w:val="000000"/>
          <w:lang w:val="en-US"/>
        </w:rPr>
        <w:t>wide spread</w:t>
      </w:r>
      <w:proofErr w:type="gramEnd"/>
      <w:r w:rsidRPr="00CC5477">
        <w:rPr>
          <w:rFonts w:eastAsia="Calibri" w:cstheme="minorHAnsi"/>
          <w:color w:val="000000"/>
          <w:lang w:val="en-US"/>
        </w:rPr>
        <w:t xml:space="preserve"> piracy in the fishing area; </w:t>
      </w:r>
    </w:p>
    <w:p w14:paraId="654C6E43" w14:textId="77777777" w:rsidR="00862ED0" w:rsidRDefault="00CC5477" w:rsidP="00BB1DC2">
      <w:pPr>
        <w:autoSpaceDE w:val="0"/>
        <w:autoSpaceDN w:val="0"/>
        <w:adjustRightInd w:val="0"/>
        <w:spacing w:after="160" w:line="259" w:lineRule="auto"/>
        <w:ind w:left="720"/>
        <w:contextualSpacing/>
        <w:rPr>
          <w:rFonts w:eastAsia="Calibri" w:cstheme="minorHAnsi"/>
          <w:color w:val="000000"/>
          <w:lang w:val="en-US"/>
        </w:rPr>
      </w:pPr>
      <w:r w:rsidRPr="00CC5477">
        <w:rPr>
          <w:rFonts w:eastAsia="Calibri" w:cstheme="minorHAnsi"/>
          <w:color w:val="000000"/>
          <w:lang w:val="en-US"/>
        </w:rPr>
        <w:t xml:space="preserve">(d) environmental disasters, such as a </w:t>
      </w:r>
      <w:proofErr w:type="gramStart"/>
      <w:r w:rsidRPr="00CC5477">
        <w:rPr>
          <w:rFonts w:eastAsia="Calibri" w:cstheme="minorHAnsi"/>
          <w:color w:val="000000"/>
          <w:lang w:val="en-US"/>
        </w:rPr>
        <w:t>tsunami</w:t>
      </w:r>
      <w:r w:rsidR="00862ED0">
        <w:rPr>
          <w:rFonts w:eastAsia="Calibri" w:cstheme="minorHAnsi"/>
          <w:color w:val="000000"/>
          <w:lang w:val="en-US"/>
        </w:rPr>
        <w:t>;</w:t>
      </w:r>
      <w:proofErr w:type="gramEnd"/>
    </w:p>
    <w:p w14:paraId="74FC3513" w14:textId="76E61ECA" w:rsidR="002F4948" w:rsidRDefault="00862ED0" w:rsidP="00BB1DC2">
      <w:pPr>
        <w:autoSpaceDE w:val="0"/>
        <w:autoSpaceDN w:val="0"/>
        <w:adjustRightInd w:val="0"/>
        <w:spacing w:after="160" w:line="259" w:lineRule="auto"/>
        <w:ind w:left="720"/>
        <w:contextualSpacing/>
        <w:rPr>
          <w:rFonts w:eastAsia="Calibri" w:cstheme="minorHAnsi"/>
          <w:color w:val="000000"/>
          <w:lang w:val="en-US"/>
        </w:rPr>
      </w:pPr>
      <w:r>
        <w:rPr>
          <w:rFonts w:eastAsia="Calibri" w:cstheme="minorHAnsi"/>
          <w:color w:val="000000"/>
          <w:lang w:val="en-US"/>
        </w:rPr>
        <w:t xml:space="preserve">(e) </w:t>
      </w:r>
      <w:proofErr w:type="spellStart"/>
      <w:r w:rsidR="002F4948">
        <w:rPr>
          <w:rFonts w:eastAsia="Calibri" w:cstheme="minorHAnsi"/>
          <w:color w:val="000000"/>
          <w:lang w:val="en-US"/>
        </w:rPr>
        <w:t>spatio</w:t>
      </w:r>
      <w:proofErr w:type="spellEnd"/>
      <w:r w:rsidR="002F4948">
        <w:rPr>
          <w:rFonts w:eastAsia="Calibri" w:cstheme="minorHAnsi"/>
          <w:color w:val="000000"/>
          <w:lang w:val="en-US"/>
        </w:rPr>
        <w:t xml:space="preserve">-temporal </w:t>
      </w:r>
      <w:r>
        <w:rPr>
          <w:rFonts w:eastAsia="Calibri" w:cstheme="minorHAnsi"/>
          <w:color w:val="000000"/>
          <w:lang w:val="en-US"/>
        </w:rPr>
        <w:t xml:space="preserve">impacts of climate </w:t>
      </w:r>
      <w:r w:rsidRPr="0026245A">
        <w:rPr>
          <w:rFonts w:eastAsia="Calibri" w:cstheme="minorHAnsi"/>
          <w:color w:val="000000"/>
          <w:lang w:val="en-US"/>
        </w:rPr>
        <w:t>change</w:t>
      </w:r>
      <w:r w:rsidR="00387E62" w:rsidRPr="005D0152">
        <w:rPr>
          <w:rFonts w:eastAsia="Calibri" w:cstheme="minorHAnsi"/>
          <w:color w:val="000000"/>
          <w:lang w:val="en-US"/>
        </w:rPr>
        <w:t xml:space="preserve"> </w:t>
      </w:r>
      <w:r w:rsidR="002F4948">
        <w:rPr>
          <w:rFonts w:eastAsia="Calibri" w:cstheme="minorHAnsi"/>
          <w:color w:val="000000"/>
          <w:lang w:val="en-US"/>
        </w:rPr>
        <w:t xml:space="preserve">on fishing </w:t>
      </w:r>
      <w:r w:rsidR="00387E62" w:rsidRPr="005D0152">
        <w:rPr>
          <w:rFonts w:eastAsia="Calibri" w:cstheme="minorHAnsi"/>
          <w:color w:val="000000"/>
          <w:lang w:val="en-US"/>
        </w:rPr>
        <w:t xml:space="preserve">once adequate and stable indicators are </w:t>
      </w:r>
      <w:r w:rsidR="00F42AA6">
        <w:rPr>
          <w:rFonts w:eastAsia="Calibri" w:cstheme="minorHAnsi"/>
          <w:color w:val="000000"/>
          <w:lang w:val="en-US"/>
        </w:rPr>
        <w:t>adopted</w:t>
      </w:r>
      <w:r w:rsidR="00AC26E1">
        <w:rPr>
          <w:rFonts w:eastAsia="Calibri" w:cstheme="minorHAnsi"/>
          <w:color w:val="000000"/>
          <w:lang w:val="en-US"/>
        </w:rPr>
        <w:t xml:space="preserve"> by the Commission</w:t>
      </w:r>
      <w:r w:rsidR="00017143">
        <w:rPr>
          <w:rFonts w:eastAsia="Calibri" w:cstheme="minorHAnsi"/>
          <w:color w:val="000000"/>
          <w:lang w:val="en-US"/>
        </w:rPr>
        <w:t xml:space="preserve"> based on advice from the Scientific Committee</w:t>
      </w:r>
      <w:r w:rsidR="002F4948">
        <w:rPr>
          <w:rFonts w:eastAsia="Calibri" w:cstheme="minorHAnsi"/>
          <w:color w:val="000000"/>
          <w:lang w:val="en-US"/>
        </w:rPr>
        <w:t>;</w:t>
      </w:r>
      <w:r w:rsidR="002C3FD6">
        <w:rPr>
          <w:rFonts w:eastAsia="Calibri" w:cstheme="minorHAnsi"/>
          <w:color w:val="000000"/>
          <w:lang w:val="en-US"/>
        </w:rPr>
        <w:t xml:space="preserve"> and,</w:t>
      </w:r>
    </w:p>
    <w:p w14:paraId="2B465234" w14:textId="2B74B11B" w:rsidR="00CC5477" w:rsidRPr="0026245A" w:rsidRDefault="002F4948" w:rsidP="00BB1DC2">
      <w:pPr>
        <w:autoSpaceDE w:val="0"/>
        <w:autoSpaceDN w:val="0"/>
        <w:adjustRightInd w:val="0"/>
        <w:spacing w:after="160" w:line="259" w:lineRule="auto"/>
        <w:ind w:left="720"/>
        <w:contextualSpacing/>
        <w:rPr>
          <w:rFonts w:eastAsia="Calibri" w:cstheme="minorHAnsi"/>
          <w:color w:val="000000"/>
          <w:lang w:val="en-US"/>
        </w:rPr>
      </w:pPr>
      <w:r>
        <w:rPr>
          <w:rFonts w:eastAsia="Calibri" w:cstheme="minorHAnsi"/>
          <w:color w:val="000000"/>
          <w:lang w:val="en-US"/>
        </w:rPr>
        <w:t>(f) global pandemic</w:t>
      </w:r>
      <w:r w:rsidR="00CC5477" w:rsidRPr="0026245A">
        <w:rPr>
          <w:rFonts w:eastAsia="Calibri" w:cstheme="minorHAnsi"/>
          <w:color w:val="000000"/>
          <w:lang w:val="en-US"/>
        </w:rPr>
        <w:t>,</w:t>
      </w:r>
    </w:p>
    <w:p w14:paraId="4528A0F1" w14:textId="77777777" w:rsidR="00862ED0" w:rsidRPr="005D0152" w:rsidRDefault="00862ED0" w:rsidP="00BB1DC2">
      <w:pPr>
        <w:autoSpaceDE w:val="0"/>
        <w:autoSpaceDN w:val="0"/>
        <w:adjustRightInd w:val="0"/>
        <w:spacing w:after="160" w:line="259" w:lineRule="auto"/>
        <w:ind w:left="720"/>
        <w:contextualSpacing/>
        <w:rPr>
          <w:rFonts w:eastAsia="Calibri" w:cstheme="minorHAnsi"/>
          <w:lang w:val="en-US"/>
        </w:rPr>
      </w:pPr>
    </w:p>
    <w:p w14:paraId="71686E19" w14:textId="1E66A07F" w:rsidR="00A802D5" w:rsidRPr="00CC5477" w:rsidRDefault="003631B0" w:rsidP="00BB1DC2">
      <w:pPr>
        <w:autoSpaceDE w:val="0"/>
        <w:autoSpaceDN w:val="0"/>
        <w:adjustRightInd w:val="0"/>
        <w:spacing w:after="160" w:line="259" w:lineRule="auto"/>
        <w:ind w:left="720"/>
        <w:contextualSpacing/>
        <w:rPr>
          <w:rFonts w:eastAsia="Calibri" w:cstheme="minorHAnsi"/>
          <w:color w:val="000000"/>
          <w:lang w:val="en-US"/>
        </w:rPr>
      </w:pPr>
      <w:r>
        <w:rPr>
          <w:rFonts w:eastAsia="Calibri" w:cstheme="minorHAnsi"/>
          <w:lang w:val="en-US"/>
        </w:rPr>
        <w:t xml:space="preserve">which </w:t>
      </w:r>
      <w:r w:rsidR="00D528D4">
        <w:rPr>
          <w:rFonts w:eastAsia="Calibri" w:cstheme="minorHAnsi"/>
          <w:lang w:val="en-US"/>
        </w:rPr>
        <w:t xml:space="preserve">have </w:t>
      </w:r>
      <w:r w:rsidR="00C52BF7" w:rsidRPr="005D0152">
        <w:rPr>
          <w:rFonts w:eastAsia="Calibri" w:cstheme="minorHAnsi"/>
          <w:lang w:val="en-US"/>
        </w:rPr>
        <w:t>d</w:t>
      </w:r>
      <w:r w:rsidR="00862ED0" w:rsidRPr="005D0152">
        <w:rPr>
          <w:rFonts w:eastAsia="Calibri" w:cstheme="minorHAnsi"/>
          <w:lang w:val="en-US"/>
        </w:rPr>
        <w:t>irectly affect</w:t>
      </w:r>
      <w:r w:rsidR="00D528D4">
        <w:rPr>
          <w:rFonts w:eastAsia="Calibri" w:cstheme="minorHAnsi"/>
          <w:lang w:val="en-US"/>
        </w:rPr>
        <w:t>ed</w:t>
      </w:r>
      <w:r w:rsidR="00862ED0" w:rsidRPr="005D0152">
        <w:rPr>
          <w:rFonts w:eastAsia="Calibri" w:cstheme="minorHAnsi"/>
          <w:lang w:val="en-US"/>
        </w:rPr>
        <w:t xml:space="preserve"> the fishing capacity</w:t>
      </w:r>
      <w:r w:rsidR="00D528D4">
        <w:rPr>
          <w:rFonts w:eastAsia="Calibri" w:cstheme="minorHAnsi"/>
          <w:lang w:val="en-US"/>
        </w:rPr>
        <w:t xml:space="preserve"> of the CPC.</w:t>
      </w:r>
      <w:r w:rsidR="00CC5477" w:rsidRPr="00CC5477">
        <w:rPr>
          <w:rFonts w:eastAsia="Calibri" w:cstheme="minorHAnsi"/>
          <w:color w:val="000000"/>
          <w:lang w:val="en-US"/>
        </w:rPr>
        <w:t xml:space="preserve"> </w:t>
      </w:r>
    </w:p>
    <w:p w14:paraId="7907893D" w14:textId="77777777" w:rsidR="00CC5477" w:rsidRPr="00CC5477" w:rsidRDefault="00CC5477" w:rsidP="00CC5477">
      <w:pPr>
        <w:spacing w:after="160" w:line="259" w:lineRule="auto"/>
        <w:rPr>
          <w:rFonts w:eastAsia="Calibri" w:cstheme="minorHAnsi"/>
          <w:b/>
          <w:lang w:val="en-US"/>
        </w:rPr>
      </w:pPr>
    </w:p>
    <w:p w14:paraId="3128D249" w14:textId="762B17C2" w:rsidR="00CC5477" w:rsidRPr="00CC5477" w:rsidRDefault="00CC5477" w:rsidP="00CC5477">
      <w:pPr>
        <w:spacing w:after="160" w:line="259" w:lineRule="auto"/>
        <w:rPr>
          <w:rFonts w:eastAsia="Calibri" w:cstheme="minorHAnsi"/>
          <w:b/>
          <w:lang w:val="en-US"/>
        </w:rPr>
      </w:pPr>
      <w:r w:rsidRPr="00CC5477">
        <w:rPr>
          <w:rFonts w:eastAsia="Calibri" w:cstheme="minorHAnsi"/>
          <w:b/>
          <w:lang w:val="en-US"/>
        </w:rPr>
        <w:t>New Entrant</w:t>
      </w:r>
      <w:ins w:id="327" w:author="SECR" w:date="2021-07-31T15:42:00Z">
        <w:del w:id="328" w:author="Nadia Bouffard" w:date="2021-09-14T16:57:00Z">
          <w:r w:rsidR="00AA46FF" w:rsidDel="00E56F2B">
            <w:rPr>
              <w:rFonts w:eastAsia="Calibri" w:cstheme="minorHAnsi"/>
              <w:b/>
              <w:lang w:val="en-US"/>
            </w:rPr>
            <w:delText xml:space="preserve"> </w:delText>
          </w:r>
        </w:del>
      </w:ins>
    </w:p>
    <w:p w14:paraId="5F66A766" w14:textId="1EB17FB2" w:rsidR="00D62303" w:rsidRDefault="00A802D5" w:rsidP="00D62303">
      <w:pPr>
        <w:spacing w:after="160" w:line="259" w:lineRule="auto"/>
        <w:ind w:left="720" w:hanging="720"/>
        <w:contextualSpacing/>
        <w:rPr>
          <w:rFonts w:eastAsia="Calibri" w:cstheme="minorHAnsi"/>
          <w:lang w:val="en-US"/>
        </w:rPr>
      </w:pPr>
      <w:r>
        <w:rPr>
          <w:rFonts w:eastAsia="Calibri" w:cstheme="minorHAnsi"/>
          <w:lang w:val="en-US"/>
        </w:rPr>
        <w:t>6.</w:t>
      </w:r>
      <w:r w:rsidR="00EA6DCA">
        <w:rPr>
          <w:rFonts w:eastAsia="Calibri" w:cstheme="minorHAnsi"/>
          <w:lang w:val="en-US"/>
        </w:rPr>
        <w:t>10</w:t>
      </w:r>
      <w:r w:rsidR="00D62303">
        <w:rPr>
          <w:rFonts w:eastAsia="Calibri" w:cstheme="minorHAnsi"/>
          <w:lang w:val="en-US"/>
        </w:rPr>
        <w:tab/>
        <w:t xml:space="preserve">(1) </w:t>
      </w:r>
      <w:r w:rsidR="00D62303" w:rsidRPr="00D62303">
        <w:rPr>
          <w:rFonts w:eastAsia="Calibri" w:cstheme="minorHAnsi"/>
          <w:lang w:val="en-US"/>
        </w:rPr>
        <w:t xml:space="preserve">Each </w:t>
      </w:r>
      <w:ins w:id="329" w:author="Nadia Bouffard" w:date="2023-11-07T16:57:00Z">
        <w:r w:rsidR="00976172">
          <w:rPr>
            <w:rFonts w:eastAsia="Calibri" w:cstheme="minorHAnsi"/>
            <w:b/>
            <w:bCs/>
            <w:lang w:val="en-US"/>
          </w:rPr>
          <w:t>[</w:t>
        </w:r>
      </w:ins>
      <w:r w:rsidR="00D62303" w:rsidRPr="00D62303">
        <w:rPr>
          <w:rFonts w:eastAsia="Calibri" w:cstheme="minorHAnsi"/>
          <w:lang w:val="en-US"/>
        </w:rPr>
        <w:t>Coastal State</w:t>
      </w:r>
      <w:ins w:id="330" w:author="Nadia Bouffard" w:date="2023-11-07T16:58:00Z">
        <w:r w:rsidR="00976172" w:rsidRPr="00CE15A9">
          <w:rPr>
            <w:rFonts w:eastAsia="Calibri" w:cstheme="minorHAnsi"/>
            <w:b/>
            <w:bCs/>
            <w:lang w:val="en-US"/>
          </w:rPr>
          <w:t>]</w:t>
        </w:r>
      </w:ins>
      <w:r w:rsidR="00976172">
        <w:rPr>
          <w:rFonts w:eastAsia="Calibri" w:cstheme="minorHAnsi"/>
          <w:lang w:val="en-US"/>
        </w:rPr>
        <w:t xml:space="preserve"> </w:t>
      </w:r>
      <w:r w:rsidR="00D62303" w:rsidRPr="00D62303">
        <w:rPr>
          <w:rFonts w:eastAsia="Calibri" w:cstheme="minorHAnsi"/>
          <w:lang w:val="en-US"/>
        </w:rPr>
        <w:t xml:space="preserve">CP </w:t>
      </w:r>
      <w:r w:rsidR="008B28AD">
        <w:rPr>
          <w:rFonts w:eastAsia="Calibri" w:cstheme="minorHAnsi"/>
          <w:lang w:val="en-US"/>
        </w:rPr>
        <w:t xml:space="preserve">that is a </w:t>
      </w:r>
      <w:r w:rsidR="00D62303" w:rsidRPr="00D62303">
        <w:rPr>
          <w:rFonts w:eastAsia="Calibri" w:cstheme="minorHAnsi"/>
          <w:lang w:val="en-US"/>
        </w:rPr>
        <w:t xml:space="preserve">new entrant </w:t>
      </w:r>
      <w:del w:id="331" w:author="Nadia Bouffard" w:date="2023-11-13T17:06:00Z">
        <w:r w:rsidR="009B6754" w:rsidDel="00A051A8">
          <w:rPr>
            <w:rFonts w:eastAsia="Calibri" w:cstheme="minorHAnsi"/>
            <w:lang w:val="en-US"/>
          </w:rPr>
          <w:delText>may</w:delText>
        </w:r>
      </w:del>
      <w:ins w:id="332" w:author="Nadia Bouffard" w:date="2023-11-07T16:10:00Z">
        <w:r w:rsidR="00E4422F">
          <w:rPr>
            <w:rFonts w:eastAsia="Calibri" w:cstheme="minorHAnsi"/>
            <w:lang w:val="en-US"/>
          </w:rPr>
          <w:t>shall</w:t>
        </w:r>
      </w:ins>
      <w:r w:rsidR="00D62303" w:rsidRPr="00D62303">
        <w:rPr>
          <w:rFonts w:eastAsia="Calibri" w:cstheme="minorHAnsi"/>
          <w:lang w:val="en-US"/>
        </w:rPr>
        <w:t xml:space="preserve"> receive </w:t>
      </w:r>
      <w:ins w:id="333" w:author="Nadia Bouffard" w:date="2023-11-21T10:48:00Z">
        <w:r w:rsidR="00CE15A9" w:rsidRPr="00CE15A9">
          <w:rPr>
            <w:rFonts w:eastAsia="Calibri" w:cstheme="minorHAnsi"/>
            <w:b/>
            <w:bCs/>
            <w:lang w:val="en-US"/>
          </w:rPr>
          <w:t>[</w:t>
        </w:r>
      </w:ins>
      <w:r w:rsidR="00D62303" w:rsidRPr="00D62303">
        <w:rPr>
          <w:rFonts w:eastAsia="Calibri" w:cstheme="minorHAnsi"/>
          <w:lang w:val="en-US"/>
        </w:rPr>
        <w:t>an</w:t>
      </w:r>
      <w:ins w:id="334" w:author="Nadia Bouffard" w:date="2023-11-21T10:48:00Z">
        <w:r w:rsidR="00CE15A9">
          <w:rPr>
            <w:rFonts w:eastAsia="Calibri" w:cstheme="minorHAnsi"/>
            <w:lang w:val="en-US"/>
          </w:rPr>
          <w:t xml:space="preserve"> </w:t>
        </w:r>
        <w:r w:rsidR="00CE15A9" w:rsidRPr="00CE15A9">
          <w:rPr>
            <w:rFonts w:eastAsia="Calibri" w:cstheme="minorHAnsi"/>
            <w:b/>
            <w:bCs/>
            <w:lang w:val="en-US"/>
          </w:rPr>
          <w:t>/</w:t>
        </w:r>
        <w:r w:rsidR="00CE15A9">
          <w:rPr>
            <w:rFonts w:eastAsia="Calibri" w:cstheme="minorHAnsi"/>
            <w:lang w:val="en-US"/>
          </w:rPr>
          <w:t xml:space="preserve"> 50% of the</w:t>
        </w:r>
        <w:r w:rsidR="00CE15A9" w:rsidRPr="00CE15A9">
          <w:rPr>
            <w:rFonts w:eastAsia="Calibri" w:cstheme="minorHAnsi"/>
            <w:b/>
            <w:bCs/>
            <w:lang w:val="en-US"/>
          </w:rPr>
          <w:t>]</w:t>
        </w:r>
      </w:ins>
      <w:r w:rsidR="00D62303" w:rsidRPr="00D62303">
        <w:rPr>
          <w:rFonts w:eastAsia="Calibri" w:cstheme="minorHAnsi"/>
          <w:lang w:val="en-US"/>
        </w:rPr>
        <w:t xml:space="preserve"> allocation</w:t>
      </w:r>
      <w:ins w:id="335" w:author="Nadia Bouffard" w:date="2023-11-07T16:51:00Z">
        <w:r w:rsidR="00976172">
          <w:rPr>
            <w:rFonts w:eastAsia="Calibri" w:cstheme="minorHAnsi"/>
            <w:lang w:val="en-US"/>
          </w:rPr>
          <w:t xml:space="preserve"> for one or more stocks</w:t>
        </w:r>
      </w:ins>
      <w:ins w:id="336" w:author="Nadia Bouffard" w:date="2023-11-07T16:46:00Z">
        <w:r w:rsidR="00192D69">
          <w:rPr>
            <w:rFonts w:eastAsia="Calibri" w:cstheme="minorHAnsi"/>
            <w:lang w:val="en-US"/>
          </w:rPr>
          <w:t xml:space="preserve"> based on the </w:t>
        </w:r>
      </w:ins>
      <w:ins w:id="337" w:author="Nadia Bouffard" w:date="2023-11-07T16:54:00Z">
        <w:r w:rsidR="00976172">
          <w:rPr>
            <w:rFonts w:eastAsia="Calibri" w:cstheme="minorHAnsi"/>
            <w:lang w:val="en-US"/>
          </w:rPr>
          <w:t>rel</w:t>
        </w:r>
      </w:ins>
      <w:ins w:id="338" w:author="Nadia Bouffard" w:date="2023-11-07T16:55:00Z">
        <w:r w:rsidR="00976172">
          <w:rPr>
            <w:rFonts w:eastAsia="Calibri" w:cstheme="minorHAnsi"/>
            <w:lang w:val="en-US"/>
          </w:rPr>
          <w:t xml:space="preserve">evant </w:t>
        </w:r>
      </w:ins>
      <w:ins w:id="339" w:author="Nadia Bouffard" w:date="2023-11-07T16:46:00Z">
        <w:r w:rsidR="00192D69">
          <w:rPr>
            <w:rFonts w:eastAsia="Calibri" w:cstheme="minorHAnsi"/>
            <w:lang w:val="en-US"/>
          </w:rPr>
          <w:t xml:space="preserve">allocation criteria provided by </w:t>
        </w:r>
      </w:ins>
      <w:ins w:id="340" w:author="Nadia Bouffard" w:date="2023-11-07T16:47:00Z">
        <w:r w:rsidR="00192D69">
          <w:rPr>
            <w:rFonts w:eastAsia="Calibri" w:cstheme="minorHAnsi"/>
            <w:lang w:val="en-US"/>
          </w:rPr>
          <w:t>Articles 6.</w:t>
        </w:r>
      </w:ins>
      <w:ins w:id="341" w:author="Nadia Bouffard" w:date="2023-11-07T16:49:00Z">
        <w:r w:rsidR="00192D69">
          <w:rPr>
            <w:rFonts w:eastAsia="Calibri" w:cstheme="minorHAnsi"/>
            <w:lang w:val="en-US"/>
          </w:rPr>
          <w:t>5</w:t>
        </w:r>
      </w:ins>
      <w:ins w:id="342" w:author="Nadia Bouffard" w:date="2023-11-07T16:47:00Z">
        <w:r w:rsidR="00192D69">
          <w:rPr>
            <w:rFonts w:eastAsia="Calibri" w:cstheme="minorHAnsi"/>
            <w:lang w:val="en-US"/>
          </w:rPr>
          <w:t xml:space="preserve"> to 6.9</w:t>
        </w:r>
      </w:ins>
      <w:r w:rsidR="00D62303" w:rsidRPr="00D62303">
        <w:rPr>
          <w:rFonts w:eastAsia="Calibri" w:cstheme="minorHAnsi"/>
          <w:lang w:val="en-US"/>
        </w:rPr>
        <w:t xml:space="preserve"> </w:t>
      </w:r>
      <w:del w:id="343" w:author="Nadia Bouffard" w:date="2023-11-07T16:50:00Z">
        <w:r w:rsidR="00D62303" w:rsidRPr="00D62303" w:rsidDel="00976172">
          <w:rPr>
            <w:rFonts w:eastAsia="Calibri" w:cstheme="minorHAnsi"/>
            <w:lang w:val="en-US"/>
          </w:rPr>
          <w:delText>for the start of</w:delText>
        </w:r>
      </w:del>
      <w:ins w:id="344" w:author="Nadia Bouffard" w:date="2023-11-07T16:50:00Z">
        <w:r w:rsidR="00976172">
          <w:rPr>
            <w:rFonts w:eastAsia="Calibri" w:cstheme="minorHAnsi"/>
            <w:lang w:val="en-US"/>
          </w:rPr>
          <w:t>in respect of</w:t>
        </w:r>
      </w:ins>
      <w:r w:rsidR="00D62303" w:rsidRPr="00D62303">
        <w:rPr>
          <w:rFonts w:eastAsia="Calibri" w:cstheme="minorHAnsi"/>
          <w:lang w:val="en-US"/>
        </w:rPr>
        <w:t xml:space="preserve"> the </w:t>
      </w:r>
      <w:r w:rsidR="00C61EA2">
        <w:rPr>
          <w:rFonts w:eastAsia="Calibri" w:cstheme="minorHAnsi"/>
          <w:lang w:val="en-US"/>
        </w:rPr>
        <w:t>A</w:t>
      </w:r>
      <w:r w:rsidR="00D62303" w:rsidRPr="00D62303">
        <w:rPr>
          <w:rFonts w:eastAsia="Calibri" w:cstheme="minorHAnsi"/>
          <w:lang w:val="en-US"/>
        </w:rPr>
        <w:t xml:space="preserve">llocation </w:t>
      </w:r>
      <w:del w:id="345" w:author="Nadia Bouffard" w:date="2023-11-07T16:50:00Z">
        <w:r w:rsidR="00D62303" w:rsidRPr="00D62303" w:rsidDel="00976172">
          <w:rPr>
            <w:rFonts w:eastAsia="Calibri" w:cstheme="minorHAnsi"/>
            <w:lang w:val="en-US"/>
          </w:rPr>
          <w:delText>period</w:delText>
        </w:r>
      </w:del>
      <w:ins w:id="346" w:author="Nadia Bouffard" w:date="2023-11-13T16:25:00Z">
        <w:r w:rsidR="00C61EA2">
          <w:rPr>
            <w:rFonts w:eastAsia="Calibri" w:cstheme="minorHAnsi"/>
            <w:lang w:val="en-US"/>
          </w:rPr>
          <w:t>C</w:t>
        </w:r>
      </w:ins>
      <w:ins w:id="347" w:author="Nadia Bouffard" w:date="2023-11-07T16:50:00Z">
        <w:r w:rsidR="00976172">
          <w:rPr>
            <w:rFonts w:eastAsia="Calibri" w:cstheme="minorHAnsi"/>
            <w:lang w:val="en-US"/>
          </w:rPr>
          <w:t>ycle</w:t>
        </w:r>
      </w:ins>
      <w:r w:rsidR="00D62303" w:rsidRPr="00D62303">
        <w:rPr>
          <w:rFonts w:eastAsia="Calibri" w:cstheme="minorHAnsi"/>
          <w:lang w:val="en-US"/>
        </w:rPr>
        <w:t xml:space="preserve"> </w:t>
      </w:r>
      <w:ins w:id="348" w:author="Nadia Bouffard" w:date="2023-11-07T16:51:00Z">
        <w:r w:rsidR="00976172">
          <w:rPr>
            <w:rFonts w:eastAsia="Calibri" w:cstheme="minorHAnsi"/>
            <w:lang w:val="en-US"/>
          </w:rPr>
          <w:t xml:space="preserve">that </w:t>
        </w:r>
      </w:ins>
      <w:r w:rsidR="00D62303" w:rsidRPr="00D62303">
        <w:rPr>
          <w:rFonts w:eastAsia="Calibri" w:cstheme="minorHAnsi"/>
          <w:lang w:val="en-US"/>
        </w:rPr>
        <w:t>follow</w:t>
      </w:r>
      <w:ins w:id="349" w:author="Nadia Bouffard" w:date="2023-11-07T16:51:00Z">
        <w:r w:rsidR="00976172">
          <w:rPr>
            <w:rFonts w:eastAsia="Calibri" w:cstheme="minorHAnsi"/>
            <w:lang w:val="en-US"/>
          </w:rPr>
          <w:t>s</w:t>
        </w:r>
      </w:ins>
      <w:del w:id="350" w:author="Nadia Bouffard" w:date="2023-11-07T16:51:00Z">
        <w:r w:rsidR="00D62303" w:rsidRPr="00D62303" w:rsidDel="00976172">
          <w:rPr>
            <w:rFonts w:eastAsia="Calibri" w:cstheme="minorHAnsi"/>
            <w:lang w:val="en-US"/>
          </w:rPr>
          <w:delText>ing</w:delText>
        </w:r>
      </w:del>
      <w:r w:rsidR="00D62303" w:rsidRPr="00D62303">
        <w:rPr>
          <w:rFonts w:eastAsia="Calibri" w:cstheme="minorHAnsi"/>
          <w:lang w:val="en-US"/>
        </w:rPr>
        <w:t xml:space="preserve"> </w:t>
      </w:r>
      <w:del w:id="351" w:author="Nadia Bouffard" w:date="2023-11-07T16:56:00Z">
        <w:r w:rsidR="00D62303" w:rsidRPr="00D62303" w:rsidDel="00976172">
          <w:rPr>
            <w:rFonts w:eastAsia="Calibri" w:cstheme="minorHAnsi"/>
            <w:lang w:val="en-US"/>
          </w:rPr>
          <w:delText>their</w:delText>
        </w:r>
      </w:del>
      <w:ins w:id="352" w:author="Nadia Bouffard" w:date="2023-11-07T16:56:00Z">
        <w:r w:rsidR="00976172">
          <w:rPr>
            <w:rFonts w:eastAsia="Calibri" w:cstheme="minorHAnsi"/>
            <w:lang w:val="en-US"/>
          </w:rPr>
          <w:t>its</w:t>
        </w:r>
      </w:ins>
      <w:r w:rsidR="00D62303" w:rsidRPr="00D62303">
        <w:rPr>
          <w:rFonts w:eastAsia="Calibri" w:cstheme="minorHAnsi"/>
          <w:lang w:val="en-US"/>
        </w:rPr>
        <w:t xml:space="preserve"> acceptance of the IOTC Agreement</w:t>
      </w:r>
      <w:ins w:id="353" w:author="Nadia Bouffard" w:date="2023-11-07T16:53:00Z">
        <w:r w:rsidR="00976172">
          <w:rPr>
            <w:rFonts w:eastAsia="Calibri" w:cstheme="minorHAnsi"/>
            <w:lang w:val="en-US"/>
          </w:rPr>
          <w:t>.</w:t>
        </w:r>
      </w:ins>
      <w:del w:id="354" w:author="Nadia Bouffard" w:date="2023-11-07T16:51:00Z">
        <w:r w:rsidR="00D62303" w:rsidRPr="00D62303" w:rsidDel="00976172">
          <w:rPr>
            <w:rFonts w:eastAsia="Calibri" w:cstheme="minorHAnsi"/>
            <w:lang w:val="en-US"/>
          </w:rPr>
          <w:delText>, for one or more species</w:delText>
        </w:r>
      </w:del>
      <w:del w:id="355" w:author="Nadia Bouffard" w:date="2023-11-07T16:52:00Z">
        <w:r w:rsidR="00E93D58" w:rsidDel="00976172">
          <w:rPr>
            <w:rFonts w:eastAsia="Calibri" w:cstheme="minorHAnsi"/>
            <w:lang w:val="en-US"/>
          </w:rPr>
          <w:delText>.</w:delText>
        </w:r>
      </w:del>
      <w:r w:rsidR="00100304">
        <w:rPr>
          <w:rFonts w:eastAsia="Calibri" w:cstheme="minorHAnsi"/>
          <w:lang w:val="en-US"/>
        </w:rPr>
        <w:t xml:space="preserve">  </w:t>
      </w:r>
      <w:ins w:id="356" w:author="Nadia Bouffard" w:date="2023-11-21T10:49:00Z">
        <w:r w:rsidR="00CE15A9" w:rsidRPr="00CE15A9">
          <w:rPr>
            <w:rFonts w:eastAsia="Calibri" w:cstheme="minorHAnsi"/>
            <w:b/>
            <w:bCs/>
            <w:lang w:val="en-US"/>
          </w:rPr>
          <w:t>[</w:t>
        </w:r>
      </w:ins>
      <w:del w:id="357" w:author="Nadia Bouffard" w:date="2023-11-21T11:00:00Z">
        <w:r w:rsidR="00100304" w:rsidDel="00F44AAF">
          <w:rPr>
            <w:rFonts w:eastAsia="Calibri" w:cstheme="minorHAnsi"/>
            <w:lang w:val="en-US"/>
          </w:rPr>
          <w:delText>Such</w:delText>
        </w:r>
      </w:del>
      <w:ins w:id="358" w:author="Nadia Bouffard" w:date="2023-11-21T11:00:00Z">
        <w:r w:rsidR="00F44AAF">
          <w:rPr>
            <w:rFonts w:eastAsia="Calibri" w:cstheme="minorHAnsi"/>
            <w:lang w:val="en-US"/>
          </w:rPr>
          <w:t>The CP shall submit</w:t>
        </w:r>
      </w:ins>
      <w:r w:rsidR="00100304">
        <w:rPr>
          <w:rFonts w:eastAsia="Calibri" w:cstheme="minorHAnsi"/>
          <w:lang w:val="en-US"/>
        </w:rPr>
        <w:t xml:space="preserve"> a request</w:t>
      </w:r>
      <w:del w:id="359" w:author="Nadia Bouffard" w:date="2023-11-21T11:00:00Z">
        <w:r w:rsidR="00100304" w:rsidDel="00F44AAF">
          <w:rPr>
            <w:rFonts w:eastAsia="Calibri" w:cstheme="minorHAnsi"/>
            <w:lang w:val="en-US"/>
          </w:rPr>
          <w:delText xml:space="preserve"> shall be submitted</w:delText>
        </w:r>
      </w:del>
      <w:r w:rsidR="00100304">
        <w:rPr>
          <w:rFonts w:eastAsia="Calibri" w:cstheme="minorHAnsi"/>
          <w:lang w:val="en-US"/>
        </w:rPr>
        <w:t xml:space="preserve"> to the Commission for its approval at least 60 days before the Commission </w:t>
      </w:r>
      <w:r w:rsidR="00F42E2C">
        <w:rPr>
          <w:rFonts w:eastAsia="Calibri" w:cstheme="minorHAnsi"/>
          <w:lang w:val="en-US"/>
        </w:rPr>
        <w:lastRenderedPageBreak/>
        <w:t xml:space="preserve">annual </w:t>
      </w:r>
      <w:r w:rsidR="00100304">
        <w:rPr>
          <w:rFonts w:eastAsia="Calibri" w:cstheme="minorHAnsi"/>
          <w:lang w:val="en-US"/>
        </w:rPr>
        <w:t>meeting.</w:t>
      </w:r>
      <w:ins w:id="360" w:author="Nadia Bouffard" w:date="2023-11-21T10:49:00Z">
        <w:r w:rsidR="00CE15A9" w:rsidRPr="00CE15A9">
          <w:rPr>
            <w:rFonts w:eastAsia="Calibri" w:cstheme="minorHAnsi"/>
            <w:b/>
            <w:bCs/>
            <w:lang w:val="en-US"/>
          </w:rPr>
          <w:t>]</w:t>
        </w:r>
      </w:ins>
      <w:r w:rsidR="00D62303" w:rsidRPr="00D62303">
        <w:rPr>
          <w:rFonts w:eastAsia="Calibri" w:cstheme="minorHAnsi"/>
          <w:lang w:val="en-US"/>
        </w:rPr>
        <w:t xml:space="preserve"> </w:t>
      </w:r>
      <w:ins w:id="361" w:author="Nadia Bouffard" w:date="2023-11-21T11:01:00Z">
        <w:r w:rsidR="004E3693">
          <w:rPr>
            <w:rFonts w:eastAsia="Calibri" w:cstheme="minorHAnsi"/>
            <w:lang w:val="en-US"/>
          </w:rPr>
          <w:t xml:space="preserve"> </w:t>
        </w:r>
        <w:r w:rsidR="004E3693" w:rsidRPr="004E3693">
          <w:rPr>
            <w:rFonts w:eastAsia="Calibri" w:cstheme="minorHAnsi"/>
            <w:b/>
            <w:bCs/>
            <w:lang w:val="en-US"/>
          </w:rPr>
          <w:t>[</w:t>
        </w:r>
        <w:r w:rsidR="004E3693">
          <w:rPr>
            <w:rFonts w:eastAsia="Calibri" w:cstheme="minorHAnsi"/>
            <w:lang w:val="en-US"/>
          </w:rPr>
          <w:t xml:space="preserve">The CP </w:t>
        </w:r>
      </w:ins>
      <w:ins w:id="362" w:author="Nadia Bouffard" w:date="2023-11-21T11:02:00Z">
        <w:r w:rsidR="004E3693">
          <w:rPr>
            <w:rFonts w:eastAsia="Calibri" w:cstheme="minorHAnsi"/>
            <w:lang w:val="en-US"/>
          </w:rPr>
          <w:t xml:space="preserve">shall receive 100% of </w:t>
        </w:r>
      </w:ins>
      <w:ins w:id="363" w:author="Nadia Bouffard" w:date="2023-11-21T11:03:00Z">
        <w:r w:rsidR="004E3693">
          <w:rPr>
            <w:rFonts w:eastAsia="Calibri" w:cstheme="minorHAnsi"/>
            <w:lang w:val="en-US"/>
          </w:rPr>
          <w:t>the</w:t>
        </w:r>
      </w:ins>
      <w:ins w:id="364" w:author="Nadia Bouffard" w:date="2023-11-21T11:02:00Z">
        <w:r w:rsidR="004E3693">
          <w:rPr>
            <w:rFonts w:eastAsia="Calibri" w:cstheme="minorHAnsi"/>
            <w:lang w:val="en-US"/>
          </w:rPr>
          <w:t xml:space="preserve"> allocation in the following Allocation Cycle.</w:t>
        </w:r>
        <w:r w:rsidR="004E3693" w:rsidRPr="004E3693">
          <w:rPr>
            <w:rFonts w:eastAsia="Calibri" w:cstheme="minorHAnsi"/>
            <w:b/>
            <w:bCs/>
            <w:lang w:val="en-US"/>
          </w:rPr>
          <w:t>]</w:t>
        </w:r>
      </w:ins>
    </w:p>
    <w:p w14:paraId="2DCBDABB" w14:textId="77777777" w:rsidR="00D62303" w:rsidRDefault="00D62303" w:rsidP="00D62303">
      <w:pPr>
        <w:spacing w:after="160" w:line="259" w:lineRule="auto"/>
        <w:ind w:left="720" w:hanging="720"/>
        <w:contextualSpacing/>
        <w:rPr>
          <w:rFonts w:eastAsia="Calibri" w:cstheme="minorHAnsi"/>
          <w:lang w:val="en-US"/>
        </w:rPr>
      </w:pPr>
    </w:p>
    <w:p w14:paraId="589530DE" w14:textId="08225E1D" w:rsidR="00D62303" w:rsidRDefault="00D62303" w:rsidP="00D62303">
      <w:pPr>
        <w:spacing w:after="160" w:line="259" w:lineRule="auto"/>
        <w:ind w:left="720"/>
        <w:contextualSpacing/>
        <w:rPr>
          <w:rFonts w:eastAsia="Calibri" w:cstheme="minorHAnsi"/>
          <w:lang w:val="en-US"/>
        </w:rPr>
      </w:pPr>
      <w:r>
        <w:rPr>
          <w:rFonts w:eastAsia="Calibri" w:cstheme="minorHAnsi"/>
          <w:lang w:val="en-US"/>
        </w:rPr>
        <w:t xml:space="preserve">(2) </w:t>
      </w:r>
      <w:r w:rsidRPr="00D62303">
        <w:rPr>
          <w:rFonts w:eastAsia="Calibri" w:cstheme="minorHAnsi"/>
          <w:lang w:val="en-US"/>
        </w:rPr>
        <w:t xml:space="preserve">For the purposes of determining an initial </w:t>
      </w:r>
      <w:ins w:id="365" w:author="Nadia Bouffard" w:date="2023-11-13T14:39:00Z">
        <w:r w:rsidR="004972DB">
          <w:rPr>
            <w:rFonts w:eastAsia="Calibri" w:cstheme="minorHAnsi"/>
            <w:lang w:val="en-US"/>
          </w:rPr>
          <w:t>C</w:t>
        </w:r>
      </w:ins>
      <w:ins w:id="366" w:author="Nadia Bouffard" w:date="2023-11-07T16:54:00Z">
        <w:r w:rsidR="00976172">
          <w:rPr>
            <w:rFonts w:eastAsia="Calibri" w:cstheme="minorHAnsi"/>
            <w:lang w:val="en-US"/>
          </w:rPr>
          <w:t>atch</w:t>
        </w:r>
      </w:ins>
      <w:ins w:id="367" w:author="Nadia Bouffard" w:date="2023-11-13T14:39:00Z">
        <w:r w:rsidR="004972DB">
          <w:rPr>
            <w:rFonts w:eastAsia="Calibri" w:cstheme="minorHAnsi"/>
            <w:lang w:val="en-US"/>
          </w:rPr>
          <w:t>-B</w:t>
        </w:r>
      </w:ins>
      <w:ins w:id="368" w:author="Nadia Bouffard" w:date="2023-11-07T16:54:00Z">
        <w:r w:rsidR="00976172">
          <w:rPr>
            <w:rFonts w:eastAsia="Calibri" w:cstheme="minorHAnsi"/>
            <w:lang w:val="en-US"/>
          </w:rPr>
          <w:t xml:space="preserve">ased </w:t>
        </w:r>
      </w:ins>
      <w:r w:rsidR="004972DB">
        <w:rPr>
          <w:rFonts w:eastAsia="Calibri" w:cstheme="minorHAnsi"/>
          <w:lang w:val="en-US"/>
        </w:rPr>
        <w:t>A</w:t>
      </w:r>
      <w:r w:rsidRPr="00D62303">
        <w:rPr>
          <w:rFonts w:eastAsia="Calibri" w:cstheme="minorHAnsi"/>
          <w:lang w:val="en-US"/>
        </w:rPr>
        <w:t>llocation to a new entrant</w:t>
      </w:r>
      <w:r w:rsidR="00FF1406">
        <w:rPr>
          <w:rFonts w:eastAsia="Calibri" w:cstheme="minorHAnsi"/>
          <w:lang w:val="en-US"/>
        </w:rPr>
        <w:t xml:space="preserve"> CPC</w:t>
      </w:r>
      <w:r w:rsidRPr="00D62303">
        <w:rPr>
          <w:rFonts w:eastAsia="Calibri" w:cstheme="minorHAnsi"/>
          <w:lang w:val="en-US"/>
        </w:rPr>
        <w:t>, the existing nominal catch history data estimated by the IOTC Secretariat and vetted through the IOTC science process shall be used</w:t>
      </w:r>
      <w:r>
        <w:rPr>
          <w:rFonts w:eastAsia="Calibri" w:cstheme="minorHAnsi"/>
          <w:lang w:val="en-US"/>
        </w:rPr>
        <w:t>.</w:t>
      </w:r>
    </w:p>
    <w:p w14:paraId="78A09D3E" w14:textId="540A4D7F" w:rsidR="00D62303" w:rsidRDefault="00D62303" w:rsidP="00D62303">
      <w:pPr>
        <w:spacing w:after="160" w:line="259" w:lineRule="auto"/>
        <w:ind w:left="720"/>
        <w:contextualSpacing/>
        <w:rPr>
          <w:ins w:id="369" w:author="Nadia Bouffard" w:date="2023-11-07T16:48:00Z"/>
          <w:rFonts w:eastAsia="Calibri" w:cstheme="minorHAnsi"/>
          <w:lang w:val="en-US"/>
        </w:rPr>
      </w:pPr>
    </w:p>
    <w:p w14:paraId="6E809980" w14:textId="243CE1BD" w:rsidR="00D62303" w:rsidRPr="00D62303" w:rsidRDefault="00D62303" w:rsidP="00D62303">
      <w:pPr>
        <w:spacing w:after="160" w:line="259" w:lineRule="auto"/>
        <w:ind w:left="720"/>
        <w:contextualSpacing/>
        <w:rPr>
          <w:rFonts w:eastAsia="Calibri" w:cstheme="minorHAnsi"/>
          <w:lang w:val="en-US"/>
        </w:rPr>
      </w:pPr>
      <w:r>
        <w:rPr>
          <w:rFonts w:eastAsia="Calibri" w:cstheme="minorHAnsi"/>
          <w:lang w:val="en-US"/>
        </w:rPr>
        <w:t xml:space="preserve">(3)  </w:t>
      </w:r>
      <w:r w:rsidRPr="00D62303">
        <w:rPr>
          <w:rFonts w:eastAsia="Calibri" w:cstheme="minorHAnsi"/>
          <w:lang w:val="en-US"/>
        </w:rPr>
        <w:t>A new entrant</w:t>
      </w:r>
      <w:r w:rsidR="00FF1406">
        <w:rPr>
          <w:rFonts w:eastAsia="Calibri" w:cstheme="minorHAnsi"/>
          <w:lang w:val="en-US"/>
        </w:rPr>
        <w:t xml:space="preserve"> CPC</w:t>
      </w:r>
      <w:r w:rsidRPr="00D62303">
        <w:rPr>
          <w:rFonts w:eastAsia="Calibri" w:cstheme="minorHAnsi"/>
          <w:lang w:val="en-US"/>
        </w:rPr>
        <w:t xml:space="preserve"> may submit alternative nominal catch data for consideration, in accordance with IOTC Resolution 15/02 (or subsequent revision), for review and verification through the </w:t>
      </w:r>
      <w:del w:id="370" w:author="Nadia Bouffard" w:date="2023-11-08T17:19:00Z">
        <w:r w:rsidRPr="00D62303" w:rsidDel="000276CD">
          <w:rPr>
            <w:rFonts w:eastAsia="Calibri" w:cstheme="minorHAnsi"/>
            <w:lang w:val="en-US"/>
          </w:rPr>
          <w:delText>IOTC’s existing</w:delText>
        </w:r>
      </w:del>
      <w:r w:rsidRPr="00D62303">
        <w:rPr>
          <w:rFonts w:eastAsia="Calibri" w:cstheme="minorHAnsi"/>
          <w:lang w:val="en-US"/>
        </w:rPr>
        <w:t xml:space="preserve"> data review and verification process</w:t>
      </w:r>
      <w:ins w:id="371" w:author="Nadia Bouffard" w:date="2023-11-08T17:20:00Z">
        <w:r w:rsidR="000276CD">
          <w:rPr>
            <w:rFonts w:eastAsia="Calibri" w:cstheme="minorHAnsi"/>
            <w:lang w:val="en-US"/>
          </w:rPr>
          <w:t xml:space="preserve"> adopted by the Commission pursuant to Article 6.8(1)(a).</w:t>
        </w:r>
      </w:ins>
      <w:del w:id="372" w:author="Nadia Bouffard" w:date="2023-11-08T17:20:00Z">
        <w:r w:rsidRPr="00D62303" w:rsidDel="000276CD">
          <w:rPr>
            <w:rFonts w:eastAsia="Calibri" w:cstheme="minorHAnsi"/>
            <w:lang w:val="en-US"/>
          </w:rPr>
          <w:delText>e</w:delText>
        </w:r>
      </w:del>
      <w:del w:id="373" w:author="Nadia Bouffard" w:date="2023-11-08T17:19:00Z">
        <w:r w:rsidRPr="00D62303" w:rsidDel="000276CD">
          <w:rPr>
            <w:rFonts w:eastAsia="Calibri" w:cstheme="minorHAnsi"/>
            <w:lang w:val="en-US"/>
          </w:rPr>
          <w:delText>s</w:delText>
        </w:r>
      </w:del>
      <w:del w:id="374" w:author="Nadia Bouffard" w:date="2023-11-07T15:56:00Z">
        <w:r w:rsidR="00100304" w:rsidDel="0043517D">
          <w:rPr>
            <w:rFonts w:eastAsia="Calibri" w:cstheme="minorHAnsi"/>
            <w:lang w:val="en-US"/>
          </w:rPr>
          <w:delText xml:space="preserve"> at least 90 days prior to the beginning of the allocation process cycle</w:delText>
        </w:r>
        <w:r w:rsidR="005C42F6" w:rsidDel="0043517D">
          <w:rPr>
            <w:rFonts w:eastAsia="Calibri" w:cstheme="minorHAnsi"/>
            <w:lang w:val="en-US"/>
          </w:rPr>
          <w:delText xml:space="preserve"> for the stock for which it is seeking an allocation</w:delText>
        </w:r>
      </w:del>
      <w:r w:rsidRPr="00D62303">
        <w:rPr>
          <w:rFonts w:eastAsia="Calibri" w:cstheme="minorHAnsi"/>
          <w:lang w:val="en-US"/>
        </w:rPr>
        <w:t>.</w:t>
      </w:r>
    </w:p>
    <w:p w14:paraId="603AFF90" w14:textId="77777777" w:rsidR="00CC5477" w:rsidRPr="00CC5477" w:rsidRDefault="00CC5477" w:rsidP="00CC5477">
      <w:pPr>
        <w:spacing w:after="160" w:line="259" w:lineRule="auto"/>
        <w:contextualSpacing/>
        <w:rPr>
          <w:rFonts w:eastAsia="Calibri" w:cstheme="minorHAnsi"/>
          <w:bCs/>
          <w:iCs/>
          <w:u w:val="single"/>
          <w:lang w:val="en-US"/>
        </w:rPr>
      </w:pPr>
    </w:p>
    <w:p w14:paraId="70C95A5A" w14:textId="70E0FFC1" w:rsidR="008B28AD" w:rsidRPr="008B28AD" w:rsidRDefault="008B28AD" w:rsidP="008B28AD">
      <w:pPr>
        <w:spacing w:after="160" w:line="259" w:lineRule="auto"/>
        <w:rPr>
          <w:ins w:id="375" w:author="Nadia Bouffard" w:date="2023-05-16T15:37:00Z"/>
          <w:rFonts w:eastAsia="Calibri" w:cstheme="minorHAnsi"/>
          <w:b/>
          <w:sz w:val="24"/>
          <w:szCs w:val="24"/>
          <w:lang w:val="en-US"/>
        </w:rPr>
      </w:pPr>
      <w:r>
        <w:rPr>
          <w:rFonts w:eastAsia="Calibri" w:cstheme="minorHAnsi"/>
          <w:b/>
          <w:sz w:val="24"/>
          <w:szCs w:val="24"/>
          <w:lang w:val="en-US"/>
        </w:rPr>
        <w:t>CNCP</w:t>
      </w:r>
    </w:p>
    <w:p w14:paraId="298376F5" w14:textId="28940DD4" w:rsidR="008B28AD" w:rsidRDefault="008B28AD" w:rsidP="008B28AD">
      <w:pPr>
        <w:spacing w:after="160" w:line="259" w:lineRule="auto"/>
        <w:ind w:left="720" w:hanging="720"/>
        <w:rPr>
          <w:rFonts w:eastAsia="Calibri" w:cstheme="minorHAnsi"/>
          <w:lang w:val="en-US"/>
        </w:rPr>
      </w:pPr>
      <w:r w:rsidRPr="008B28AD">
        <w:rPr>
          <w:rFonts w:eastAsia="Calibri" w:cstheme="minorHAnsi"/>
          <w:bCs/>
          <w:sz w:val="24"/>
          <w:szCs w:val="24"/>
          <w:lang w:val="en-US"/>
        </w:rPr>
        <w:t>6.1</w:t>
      </w:r>
      <w:r w:rsidR="00EA6DCA">
        <w:rPr>
          <w:rFonts w:eastAsia="Calibri" w:cstheme="minorHAnsi"/>
          <w:bCs/>
          <w:sz w:val="24"/>
          <w:szCs w:val="24"/>
          <w:lang w:val="en-US"/>
        </w:rPr>
        <w:t>1</w:t>
      </w:r>
      <w:r>
        <w:rPr>
          <w:rFonts w:eastAsia="Calibri" w:cstheme="minorHAnsi"/>
          <w:bCs/>
          <w:sz w:val="24"/>
          <w:szCs w:val="24"/>
          <w:lang w:val="en-US"/>
        </w:rPr>
        <w:tab/>
      </w:r>
      <w:ins w:id="376" w:author="Nadia Bouffard" w:date="2023-11-07T17:01:00Z">
        <w:r w:rsidR="005659B1" w:rsidRPr="005659B1">
          <w:rPr>
            <w:rFonts w:eastAsia="Calibri" w:cstheme="minorHAnsi"/>
            <w:b/>
            <w:sz w:val="24"/>
            <w:szCs w:val="24"/>
            <w:lang w:val="en-US"/>
          </w:rPr>
          <w:t>[</w:t>
        </w:r>
      </w:ins>
      <w:r>
        <w:rPr>
          <w:rFonts w:eastAsia="Calibri" w:cstheme="minorHAnsi"/>
          <w:bCs/>
          <w:sz w:val="24"/>
          <w:szCs w:val="24"/>
          <w:lang w:val="en-US"/>
        </w:rPr>
        <w:t xml:space="preserve">(1) </w:t>
      </w:r>
      <w:r w:rsidRPr="008B28AD">
        <w:rPr>
          <w:rFonts w:eastAsia="Calibri" w:cstheme="minorHAnsi"/>
          <w:lang w:val="en-US"/>
        </w:rPr>
        <w:t xml:space="preserve">A CNCP at the time of the adoption of this Resolution is eligible to receive an allocation for stocks </w:t>
      </w:r>
      <w:ins w:id="377" w:author="Nadia Bouffard" w:date="2023-11-07T17:01:00Z">
        <w:r w:rsidR="005659B1" w:rsidRPr="005659B1">
          <w:rPr>
            <w:rFonts w:eastAsia="Calibri" w:cstheme="minorHAnsi"/>
            <w:b/>
            <w:bCs/>
            <w:lang w:val="en-US"/>
          </w:rPr>
          <w:t>[</w:t>
        </w:r>
      </w:ins>
      <w:r w:rsidRPr="008B28AD">
        <w:rPr>
          <w:rFonts w:eastAsia="Calibri" w:cstheme="minorHAnsi"/>
          <w:lang w:val="en-US"/>
        </w:rPr>
        <w:t xml:space="preserve">in the green zone of the Kobe plot </w:t>
      </w:r>
      <w:ins w:id="378" w:author="Nadia Bouffard" w:date="2023-11-07T17:00:00Z">
        <w:r w:rsidR="005659B1">
          <w:rPr>
            <w:rFonts w:eastAsia="Calibri" w:cstheme="minorHAnsi"/>
            <w:lang w:val="en-US"/>
          </w:rPr>
          <w:t>based on the advice from the Scientific C</w:t>
        </w:r>
      </w:ins>
      <w:ins w:id="379" w:author="Nadia Bouffard" w:date="2023-11-07T17:01:00Z">
        <w:r w:rsidR="005659B1">
          <w:rPr>
            <w:rFonts w:eastAsia="Calibri" w:cstheme="minorHAnsi"/>
            <w:lang w:val="en-US"/>
          </w:rPr>
          <w:t>ommittee</w:t>
        </w:r>
        <w:r w:rsidR="005659B1" w:rsidRPr="005659B1">
          <w:rPr>
            <w:rFonts w:eastAsia="Calibri" w:cstheme="minorHAnsi"/>
            <w:b/>
            <w:bCs/>
            <w:lang w:val="en-US"/>
          </w:rPr>
          <w:t>]</w:t>
        </w:r>
        <w:r w:rsidR="005659B1">
          <w:rPr>
            <w:rFonts w:eastAsia="Calibri" w:cstheme="minorHAnsi"/>
            <w:lang w:val="en-US"/>
          </w:rPr>
          <w:t xml:space="preserve"> </w:t>
        </w:r>
      </w:ins>
      <w:r w:rsidRPr="008B28AD">
        <w:rPr>
          <w:rFonts w:eastAsia="Calibri" w:cstheme="minorHAnsi"/>
          <w:lang w:val="en-US"/>
        </w:rPr>
        <w:t xml:space="preserve">if the CNCP expressed a real interest in fishing in the IOTC area of competence when it submitted its application for CNCP status.  </w:t>
      </w:r>
      <w:del w:id="380" w:author="Nadia Bouffard" w:date="2023-11-07T17:02:00Z">
        <w:r w:rsidR="00AE5336" w:rsidDel="005659B1">
          <w:rPr>
            <w:rFonts w:eastAsia="Calibri" w:cstheme="minorHAnsi"/>
            <w:lang w:val="en-US"/>
          </w:rPr>
          <w:delText>U</w:delText>
        </w:r>
        <w:r w:rsidR="00AE5336" w:rsidRPr="00D62303" w:rsidDel="005659B1">
          <w:rPr>
            <w:rFonts w:eastAsia="Calibri" w:cstheme="minorHAnsi"/>
            <w:lang w:val="en-US"/>
          </w:rPr>
          <w:delText>pon application to, and approval by, the Commission</w:delText>
        </w:r>
        <w:r w:rsidR="00AE5336" w:rsidDel="005659B1">
          <w:rPr>
            <w:rFonts w:eastAsia="Calibri" w:cstheme="minorHAnsi"/>
            <w:lang w:val="en-US"/>
          </w:rPr>
          <w:delText>,</w:delText>
        </w:r>
        <w:r w:rsidR="00AE5336" w:rsidRPr="00AE5336" w:rsidDel="005659B1">
          <w:rPr>
            <w:rFonts w:eastAsia="Calibri" w:cstheme="minorHAnsi"/>
            <w:lang w:val="en-US"/>
          </w:rPr>
          <w:delText xml:space="preserve"> </w:delText>
        </w:r>
        <w:r w:rsidR="00AE5336" w:rsidDel="005659B1">
          <w:rPr>
            <w:rFonts w:eastAsia="Calibri" w:cstheme="minorHAnsi"/>
            <w:lang w:val="en-US"/>
          </w:rPr>
          <w:delText>s</w:delText>
        </w:r>
      </w:del>
      <w:ins w:id="381" w:author="Nadia Bouffard" w:date="2023-11-07T17:03:00Z">
        <w:r w:rsidR="005659B1">
          <w:rPr>
            <w:rFonts w:eastAsia="Calibri" w:cstheme="minorHAnsi"/>
            <w:lang w:val="en-US"/>
          </w:rPr>
          <w:t>S</w:t>
        </w:r>
      </w:ins>
      <w:r w:rsidRPr="008B28AD">
        <w:rPr>
          <w:rFonts w:eastAsia="Calibri" w:cstheme="minorHAnsi"/>
          <w:lang w:val="en-US"/>
        </w:rPr>
        <w:t xml:space="preserve">uch a CNCP is eligible to receive </w:t>
      </w:r>
      <w:ins w:id="382" w:author="Nadia Bouffard" w:date="2023-11-07T17:04:00Z">
        <w:r w:rsidR="005659B1" w:rsidRPr="005659B1">
          <w:rPr>
            <w:rFonts w:eastAsia="Calibri" w:cstheme="minorHAnsi"/>
            <w:b/>
            <w:bCs/>
            <w:lang w:val="en-US"/>
          </w:rPr>
          <w:t>[</w:t>
        </w:r>
      </w:ins>
      <w:r w:rsidRPr="008B28AD">
        <w:rPr>
          <w:rFonts w:eastAsia="Calibri" w:cstheme="minorHAnsi"/>
          <w:lang w:val="en-US"/>
        </w:rPr>
        <w:t>50%</w:t>
      </w:r>
      <w:ins w:id="383" w:author="Nadia Bouffard" w:date="2023-11-07T17:04:00Z">
        <w:r w:rsidR="005659B1" w:rsidRPr="005659B1">
          <w:rPr>
            <w:rFonts w:eastAsia="Calibri" w:cstheme="minorHAnsi"/>
            <w:b/>
            <w:bCs/>
            <w:lang w:val="en-US"/>
          </w:rPr>
          <w:t>]</w:t>
        </w:r>
      </w:ins>
      <w:r w:rsidRPr="008B28AD">
        <w:rPr>
          <w:rFonts w:eastAsia="Calibri" w:cstheme="minorHAnsi"/>
          <w:lang w:val="en-US"/>
        </w:rPr>
        <w:t xml:space="preserve"> of the allocation for each fish stock for which it is eligible, until such time as it becomes a CP</w:t>
      </w:r>
      <w:ins w:id="384" w:author="Nadia Bouffard" w:date="2023-11-07T17:03:00Z">
        <w:r w:rsidR="005659B1" w:rsidRPr="005659B1">
          <w:rPr>
            <w:rFonts w:eastAsia="Calibri" w:cstheme="minorHAnsi"/>
          </w:rPr>
          <w:t xml:space="preserve"> </w:t>
        </w:r>
        <w:r w:rsidR="005659B1">
          <w:rPr>
            <w:rFonts w:eastAsia="Calibri" w:cstheme="minorHAnsi"/>
          </w:rPr>
          <w:t xml:space="preserve">when it will receive 100% </w:t>
        </w:r>
        <w:r w:rsidR="005659B1" w:rsidRPr="005659B1">
          <w:rPr>
            <w:rFonts w:eastAsia="Calibri" w:cstheme="minorHAnsi"/>
            <w:b/>
            <w:bCs/>
          </w:rPr>
          <w:t>[</w:t>
        </w:r>
        <w:r w:rsidR="005659B1" w:rsidRPr="008348A4">
          <w:rPr>
            <w:rFonts w:eastAsia="Calibri" w:cstheme="minorHAnsi"/>
          </w:rPr>
          <w:t>following payment of its contribution to the Commission pursuant to Article XIII of the Agreement</w:t>
        </w:r>
        <w:r w:rsidR="005659B1" w:rsidRPr="005659B1">
          <w:rPr>
            <w:rFonts w:eastAsia="Calibri" w:cstheme="minorHAnsi"/>
            <w:b/>
            <w:bCs/>
          </w:rPr>
          <w:t>]</w:t>
        </w:r>
      </w:ins>
      <w:r w:rsidRPr="008B28AD">
        <w:rPr>
          <w:rFonts w:eastAsia="Calibri" w:cstheme="minorHAnsi"/>
          <w:lang w:val="en-US"/>
        </w:rPr>
        <w:t xml:space="preserve">. </w:t>
      </w:r>
      <w:ins w:id="385" w:author="Nadia Bouffard" w:date="2023-11-21T14:10:00Z">
        <w:r w:rsidR="00FF1406">
          <w:rPr>
            <w:rFonts w:eastAsia="Calibri" w:cstheme="minorHAnsi"/>
            <w:lang w:val="en-US"/>
          </w:rPr>
          <w:t xml:space="preserve">A </w:t>
        </w:r>
      </w:ins>
      <w:ins w:id="386" w:author="Nadia Bouffard" w:date="2023-11-21T12:52:00Z">
        <w:r w:rsidR="006A732A">
          <w:rPr>
            <w:rFonts w:eastAsia="Calibri" w:cstheme="minorHAnsi"/>
            <w:lang w:val="en-US"/>
          </w:rPr>
          <w:t xml:space="preserve">CNCP shall submit </w:t>
        </w:r>
      </w:ins>
      <w:ins w:id="387" w:author="Nadia Bouffard" w:date="2023-11-21T14:10:00Z">
        <w:r w:rsidR="00FF1406">
          <w:rPr>
            <w:rFonts w:eastAsia="Calibri" w:cstheme="minorHAnsi"/>
            <w:lang w:val="en-US"/>
          </w:rPr>
          <w:t>its</w:t>
        </w:r>
      </w:ins>
      <w:ins w:id="388" w:author="Nadia Bouffard" w:date="2023-11-21T12:52:00Z">
        <w:r w:rsidR="006A732A">
          <w:rPr>
            <w:rFonts w:eastAsia="Calibri" w:cstheme="minorHAnsi"/>
            <w:lang w:val="en-US"/>
          </w:rPr>
          <w:t xml:space="preserve"> request to receive an allocation to the Commission for its approval at least 60 days before the </w:t>
        </w:r>
      </w:ins>
      <w:ins w:id="389" w:author="Nadia Bouffard" w:date="2023-11-21T13:44:00Z">
        <w:r w:rsidR="00602BF4">
          <w:rPr>
            <w:rFonts w:eastAsia="Calibri" w:cstheme="minorHAnsi"/>
            <w:lang w:val="en-US"/>
          </w:rPr>
          <w:t xml:space="preserve">Commission </w:t>
        </w:r>
      </w:ins>
      <w:ins w:id="390" w:author="Nadia Bouffard" w:date="2023-11-21T12:52:00Z">
        <w:r w:rsidR="006A732A">
          <w:rPr>
            <w:rFonts w:eastAsia="Calibri" w:cstheme="minorHAnsi"/>
            <w:lang w:val="en-US"/>
          </w:rPr>
          <w:t>annual meeting.</w:t>
        </w:r>
        <w:r w:rsidR="006A732A" w:rsidRPr="00E61D01">
          <w:rPr>
            <w:rFonts w:eastAsia="Calibri" w:cstheme="minorHAnsi"/>
            <w:lang w:val="en-US"/>
          </w:rPr>
          <w:t xml:space="preserve"> </w:t>
        </w:r>
      </w:ins>
      <w:r w:rsidRPr="008B28AD">
        <w:rPr>
          <w:rFonts w:eastAsia="Calibri" w:cstheme="minorHAnsi"/>
          <w:lang w:val="en-US"/>
        </w:rPr>
        <w:t xml:space="preserve"> </w:t>
      </w:r>
      <w:del w:id="391" w:author="Nadia Bouffard" w:date="2023-11-07T17:04:00Z">
        <w:r w:rsidR="00100304" w:rsidDel="005659B1">
          <w:rPr>
            <w:rFonts w:eastAsia="Calibri" w:cstheme="minorHAnsi"/>
            <w:lang w:val="en-US"/>
          </w:rPr>
          <w:delText>Such an application shall be submitted at least 60 days prior to the Commission meeting.</w:delText>
        </w:r>
      </w:del>
    </w:p>
    <w:p w14:paraId="55047AD6" w14:textId="782CF870" w:rsidR="008B28AD" w:rsidRPr="008B28AD" w:rsidDel="005659B1" w:rsidRDefault="008B28AD" w:rsidP="00AE5336">
      <w:pPr>
        <w:spacing w:after="160" w:line="259" w:lineRule="auto"/>
        <w:ind w:left="720"/>
        <w:rPr>
          <w:del w:id="392" w:author="Nadia Bouffard" w:date="2023-11-07T17:05:00Z"/>
          <w:rFonts w:eastAsia="Calibri" w:cstheme="minorHAnsi"/>
          <w:lang w:val="en-US"/>
        </w:rPr>
      </w:pPr>
      <w:del w:id="393" w:author="Nadia Bouffard" w:date="2023-11-07T17:05:00Z">
        <w:r w:rsidDel="005659B1">
          <w:rPr>
            <w:rFonts w:eastAsia="Calibri" w:cstheme="minorHAnsi"/>
            <w:bCs/>
            <w:sz w:val="24"/>
            <w:szCs w:val="24"/>
            <w:lang w:val="en-US"/>
          </w:rPr>
          <w:delText xml:space="preserve">(2) </w:delText>
        </w:r>
        <w:r w:rsidRPr="008B28AD" w:rsidDel="005659B1">
          <w:rPr>
            <w:rFonts w:eastAsia="Calibri" w:cstheme="minorHAnsi"/>
            <w:lang w:val="en-US"/>
          </w:rPr>
          <w:delText xml:space="preserve">Once the CNCP becomes a CP, it may receive 100% of the allocations to which it is eligible at the beginning of the allocation period that follows its </w:delText>
        </w:r>
        <w:r w:rsidDel="005659B1">
          <w:rPr>
            <w:rFonts w:eastAsia="Calibri" w:cstheme="minorHAnsi"/>
            <w:lang w:val="en-US"/>
          </w:rPr>
          <w:delText xml:space="preserve">accession </w:delText>
        </w:r>
        <w:r w:rsidRPr="008B28AD" w:rsidDel="005659B1">
          <w:rPr>
            <w:rFonts w:eastAsia="Calibri" w:cstheme="minorHAnsi"/>
            <w:lang w:val="en-US"/>
          </w:rPr>
          <w:delText>to the IOTC, [</w:delText>
        </w:r>
        <w:r w:rsidR="00AE5336" w:rsidDel="005659B1">
          <w:rPr>
            <w:rFonts w:eastAsia="Calibri" w:cstheme="minorHAnsi"/>
            <w:lang w:val="en-US"/>
          </w:rPr>
          <w:delText>following</w:delText>
        </w:r>
        <w:r w:rsidRPr="008B28AD" w:rsidDel="005659B1">
          <w:rPr>
            <w:rFonts w:eastAsia="Calibri" w:cstheme="minorHAnsi"/>
            <w:lang w:val="en-US"/>
          </w:rPr>
          <w:delText xml:space="preserve"> payment of its contribution to the Commission pursuant to Article XIII of the Agreement.  </w:delText>
        </w:r>
      </w:del>
    </w:p>
    <w:p w14:paraId="6138AC00" w14:textId="25060FEF" w:rsidR="00006650" w:rsidRDefault="00006650" w:rsidP="00CC5477">
      <w:pPr>
        <w:spacing w:after="160" w:line="259" w:lineRule="auto"/>
        <w:rPr>
          <w:ins w:id="394" w:author="Nadia Bouffard" w:date="2023-05-29T21:22:00Z"/>
          <w:rFonts w:eastAsia="Calibri" w:cstheme="minorHAnsi"/>
          <w:b/>
          <w:sz w:val="24"/>
          <w:szCs w:val="24"/>
          <w:lang w:val="en-US"/>
        </w:rPr>
      </w:pPr>
      <w:ins w:id="395" w:author="Nadia Bouffard" w:date="2023-05-29T21:22:00Z">
        <w:r>
          <w:rPr>
            <w:rFonts w:eastAsia="Calibri" w:cstheme="minorHAnsi"/>
            <w:b/>
            <w:sz w:val="24"/>
            <w:szCs w:val="24"/>
            <w:lang w:val="en-US"/>
          </w:rPr>
          <w:t>Transition</w:t>
        </w:r>
      </w:ins>
      <w:ins w:id="396" w:author="Nadia Bouffard" w:date="2023-06-26T14:03:00Z">
        <w:r w:rsidR="007315ED">
          <w:rPr>
            <w:rFonts w:eastAsia="Calibri" w:cstheme="minorHAnsi"/>
            <w:b/>
            <w:sz w:val="24"/>
            <w:szCs w:val="24"/>
            <w:lang w:val="en-US"/>
          </w:rPr>
          <w:t xml:space="preserve"> for Implementation of </w:t>
        </w:r>
      </w:ins>
      <w:ins w:id="397" w:author="Nadia Bouffard" w:date="2023-11-21T11:34:00Z">
        <w:r w:rsidR="00DE3779">
          <w:rPr>
            <w:rFonts w:eastAsia="Calibri" w:cstheme="minorHAnsi"/>
            <w:b/>
            <w:sz w:val="24"/>
            <w:szCs w:val="24"/>
            <w:lang w:val="en-US"/>
          </w:rPr>
          <w:t>this Resolution</w:t>
        </w:r>
      </w:ins>
    </w:p>
    <w:p w14:paraId="478F1929" w14:textId="7694A11C" w:rsidR="00006650" w:rsidRDefault="00006650" w:rsidP="00006650">
      <w:pPr>
        <w:spacing w:after="160" w:line="259" w:lineRule="auto"/>
        <w:rPr>
          <w:rFonts w:eastAsia="Calibri" w:cstheme="minorHAnsi"/>
          <w:b/>
          <w:bCs/>
          <w:lang w:val="en-US"/>
        </w:rPr>
      </w:pPr>
      <w:ins w:id="398" w:author="Nadia Bouffard" w:date="2023-05-25T12:49:00Z">
        <w:r w:rsidRPr="002275A3">
          <w:rPr>
            <w:rFonts w:eastAsia="Calibri" w:cstheme="minorHAnsi"/>
            <w:b/>
            <w:bCs/>
            <w:lang w:val="en-US"/>
          </w:rPr>
          <w:t>[</w:t>
        </w:r>
      </w:ins>
      <w:r w:rsidRPr="005659B1">
        <w:rPr>
          <w:rFonts w:eastAsia="Calibri" w:cstheme="minorHAnsi"/>
          <w:lang w:val="en-US"/>
        </w:rPr>
        <w:t>6.12</w:t>
      </w:r>
      <w:r>
        <w:rPr>
          <w:rFonts w:eastAsia="Calibri" w:cstheme="minorHAnsi"/>
          <w:b/>
          <w:bCs/>
          <w:lang w:val="en-US"/>
        </w:rPr>
        <w:t xml:space="preserve">  </w:t>
      </w:r>
      <w:r>
        <w:rPr>
          <w:rFonts w:eastAsia="Calibri" w:cstheme="minorHAnsi"/>
          <w:lang w:val="en-US"/>
        </w:rPr>
        <w:t xml:space="preserve">Allocations established </w:t>
      </w:r>
      <w:ins w:id="399" w:author="Nadia Bouffard" w:date="2023-11-07T17:09:00Z">
        <w:r w:rsidR="005659B1">
          <w:rPr>
            <w:rFonts w:eastAsia="Calibri" w:cstheme="minorHAnsi"/>
            <w:lang w:val="en-US"/>
          </w:rPr>
          <w:t xml:space="preserve">on the basis of catches attributed </w:t>
        </w:r>
      </w:ins>
      <w:r>
        <w:rPr>
          <w:rFonts w:eastAsia="Calibri" w:cstheme="minorHAnsi"/>
          <w:lang w:val="en-US"/>
        </w:rPr>
        <w:t xml:space="preserve">pursuant to </w:t>
      </w:r>
      <w:ins w:id="400" w:author="Nadia Bouffard" w:date="2023-11-07T17:09:00Z">
        <w:r w:rsidR="005659B1">
          <w:rPr>
            <w:rFonts w:eastAsia="Calibri" w:cstheme="minorHAnsi"/>
            <w:lang w:val="en-US"/>
          </w:rPr>
          <w:t>Article 6.8(2)</w:t>
        </w:r>
      </w:ins>
      <w:del w:id="401" w:author="Nadia Bouffard" w:date="2023-11-07T17:09:00Z">
        <w:r w:rsidDel="005659B1">
          <w:rPr>
            <w:rFonts w:eastAsia="Calibri" w:cstheme="minorHAnsi"/>
            <w:lang w:val="en-US"/>
          </w:rPr>
          <w:delText>this Resolution</w:delText>
        </w:r>
      </w:del>
      <w:r>
        <w:rPr>
          <w:rFonts w:eastAsia="Calibri" w:cstheme="minorHAnsi"/>
          <w:lang w:val="en-US"/>
        </w:rPr>
        <w:t xml:space="preserve"> shall be initially implemented in</w:t>
      </w:r>
      <w:r w:rsidRPr="00E91E35">
        <w:rPr>
          <w:rFonts w:eastAsia="Calibri" w:cstheme="minorHAnsi"/>
          <w:color w:val="000000" w:themeColor="text1"/>
          <w:lang w:val="en-US"/>
        </w:rPr>
        <w:t xml:space="preserve"> a step-wise approach</w:t>
      </w:r>
      <w:ins w:id="402" w:author="Nadia Bouffard" w:date="2023-11-07T17:09:00Z">
        <w:r w:rsidR="005659B1">
          <w:rPr>
            <w:rFonts w:eastAsia="Calibri" w:cstheme="minorHAnsi"/>
            <w:color w:val="000000" w:themeColor="text1"/>
            <w:lang w:val="en-US"/>
          </w:rPr>
          <w:t xml:space="preserve"> during a period of </w:t>
        </w:r>
        <w:r w:rsidR="005659B1" w:rsidRPr="00E84325">
          <w:rPr>
            <w:rFonts w:eastAsia="Calibri" w:cstheme="minorHAnsi"/>
            <w:b/>
            <w:bCs/>
            <w:color w:val="000000" w:themeColor="text1"/>
            <w:lang w:val="en-US"/>
          </w:rPr>
          <w:t>[</w:t>
        </w:r>
      </w:ins>
      <w:ins w:id="403" w:author="Nadia Bouffard" w:date="2023-11-07T17:10:00Z">
        <w:r w:rsidR="005659B1">
          <w:rPr>
            <w:rFonts w:eastAsia="Calibri" w:cstheme="minorHAnsi"/>
            <w:color w:val="000000" w:themeColor="text1"/>
            <w:lang w:val="en-US"/>
          </w:rPr>
          <w:t xml:space="preserve">6 </w:t>
        </w:r>
        <w:r w:rsidR="005659B1" w:rsidRPr="00E84325">
          <w:rPr>
            <w:rFonts w:eastAsia="Calibri" w:cstheme="minorHAnsi"/>
            <w:b/>
            <w:bCs/>
            <w:color w:val="000000" w:themeColor="text1"/>
            <w:lang w:val="en-US"/>
          </w:rPr>
          <w:t>/</w:t>
        </w:r>
      </w:ins>
      <w:ins w:id="404" w:author="Nadia Bouffard" w:date="2023-11-08T17:50:00Z">
        <w:r w:rsidR="00E84325">
          <w:rPr>
            <w:rFonts w:eastAsia="Calibri" w:cstheme="minorHAnsi"/>
            <w:b/>
            <w:bCs/>
            <w:color w:val="000000" w:themeColor="text1"/>
            <w:lang w:val="en-US"/>
          </w:rPr>
          <w:t xml:space="preserve"> OR</w:t>
        </w:r>
      </w:ins>
      <w:ins w:id="405" w:author="Nadia Bouffard" w:date="2023-11-07T17:10:00Z">
        <w:r w:rsidR="005659B1" w:rsidRPr="00E84325">
          <w:rPr>
            <w:rFonts w:eastAsia="Calibri" w:cstheme="minorHAnsi"/>
            <w:color w:val="000000" w:themeColor="text1"/>
            <w:lang w:val="en-US"/>
          </w:rPr>
          <w:t xml:space="preserve"> </w:t>
        </w:r>
        <w:r w:rsidR="005659B1">
          <w:rPr>
            <w:rFonts w:eastAsia="Calibri" w:cstheme="minorHAnsi"/>
            <w:color w:val="000000" w:themeColor="text1"/>
            <w:lang w:val="en-US"/>
          </w:rPr>
          <w:t>10</w:t>
        </w:r>
        <w:r w:rsidR="005659B1" w:rsidRPr="00E84325">
          <w:rPr>
            <w:rFonts w:eastAsia="Calibri" w:cstheme="minorHAnsi"/>
            <w:b/>
            <w:bCs/>
            <w:color w:val="000000" w:themeColor="text1"/>
            <w:lang w:val="en-US"/>
          </w:rPr>
          <w:t>]</w:t>
        </w:r>
        <w:r w:rsidR="005659B1">
          <w:rPr>
            <w:rFonts w:eastAsia="Calibri" w:cstheme="minorHAnsi"/>
            <w:color w:val="000000" w:themeColor="text1"/>
            <w:lang w:val="en-US"/>
          </w:rPr>
          <w:t xml:space="preserve"> years for each stock through annual increments during this period</w:t>
        </w:r>
      </w:ins>
      <w:del w:id="406" w:author="Nadia Bouffard" w:date="2023-11-07T17:10:00Z">
        <w:r w:rsidRPr="00E91E35" w:rsidDel="009C380E">
          <w:rPr>
            <w:rFonts w:eastAsia="Calibri" w:cstheme="minorHAnsi"/>
            <w:color w:val="000000" w:themeColor="text1"/>
            <w:lang w:val="en-US"/>
          </w:rPr>
          <w:delText xml:space="preserve"> by establishing a progressive transition period of </w:delText>
        </w:r>
        <w:r w:rsidR="006F56BA" w:rsidDel="009C380E">
          <w:rPr>
            <w:rFonts w:eastAsia="Calibri" w:cstheme="minorHAnsi"/>
            <w:b/>
            <w:bCs/>
            <w:color w:val="000000" w:themeColor="text1"/>
            <w:lang w:val="en-US"/>
          </w:rPr>
          <w:delText>[</w:delText>
        </w:r>
        <w:r w:rsidRPr="00E91E35" w:rsidDel="009C380E">
          <w:rPr>
            <w:rFonts w:eastAsia="Calibri" w:cstheme="minorHAnsi"/>
            <w:color w:val="000000" w:themeColor="text1"/>
            <w:lang w:val="en-US"/>
          </w:rPr>
          <w:delText xml:space="preserve">no less than </w:delText>
        </w:r>
        <w:r w:rsidR="000C11D0" w:rsidDel="009C380E">
          <w:rPr>
            <w:rFonts w:eastAsia="Calibri" w:cstheme="minorHAnsi"/>
            <w:color w:val="000000" w:themeColor="text1"/>
            <w:lang w:val="en-US"/>
          </w:rPr>
          <w:delText>X</w:delText>
        </w:r>
        <w:r w:rsidRPr="00E91E35" w:rsidDel="009C380E">
          <w:rPr>
            <w:rFonts w:eastAsia="Calibri" w:cstheme="minorHAnsi"/>
            <w:color w:val="000000" w:themeColor="text1"/>
            <w:lang w:val="en-US"/>
          </w:rPr>
          <w:delText xml:space="preserve"> years</w:delText>
        </w:r>
        <w:r w:rsidR="006F56BA" w:rsidDel="009C380E">
          <w:rPr>
            <w:rFonts w:eastAsia="Calibri" w:cstheme="minorHAnsi"/>
            <w:b/>
            <w:bCs/>
            <w:color w:val="000000" w:themeColor="text1"/>
            <w:lang w:val="en-US"/>
          </w:rPr>
          <w:delText>]</w:delText>
        </w:r>
      </w:del>
      <w:r w:rsidRPr="00E91E35">
        <w:rPr>
          <w:rFonts w:eastAsia="Calibri" w:cstheme="minorHAnsi"/>
          <w:color w:val="000000" w:themeColor="text1"/>
          <w:lang w:val="en-US"/>
        </w:rPr>
        <w:t xml:space="preserve"> on the basis of the</w:t>
      </w:r>
      <w:ins w:id="407" w:author="Nadia Bouffard" w:date="2023-11-07T17:10:00Z">
        <w:r w:rsidR="009C380E">
          <w:rPr>
            <w:rFonts w:eastAsia="Calibri" w:cstheme="minorHAnsi"/>
            <w:color w:val="000000" w:themeColor="text1"/>
            <w:lang w:val="en-US"/>
          </w:rPr>
          <w:t xml:space="preserve"> following</w:t>
        </w:r>
      </w:ins>
      <w:r w:rsidRPr="00E91E35">
        <w:rPr>
          <w:rFonts w:eastAsia="Calibri" w:cstheme="minorHAnsi"/>
          <w:color w:val="000000" w:themeColor="text1"/>
          <w:lang w:val="en-US"/>
        </w:rPr>
        <w:t xml:space="preserve"> </w:t>
      </w:r>
      <w:r>
        <w:rPr>
          <w:rFonts w:eastAsia="Calibri" w:cstheme="minorHAnsi"/>
          <w:color w:val="000000" w:themeColor="text1"/>
          <w:lang w:val="en-US"/>
        </w:rPr>
        <w:t xml:space="preserve">schedule and </w:t>
      </w:r>
      <w:r w:rsidRPr="00E91E35">
        <w:rPr>
          <w:rFonts w:eastAsia="Calibri" w:cstheme="minorHAnsi"/>
          <w:color w:val="000000" w:themeColor="text1"/>
          <w:lang w:val="en-US"/>
        </w:rPr>
        <w:t>formula</w:t>
      </w:r>
      <w:r w:rsidR="009C380E">
        <w:rPr>
          <w:rFonts w:eastAsia="Calibri" w:cstheme="minorHAnsi"/>
          <w:color w:val="000000" w:themeColor="text1"/>
          <w:lang w:val="en-US"/>
        </w:rPr>
        <w:t>:</w:t>
      </w:r>
      <w:del w:id="408" w:author="Nadia Bouffard" w:date="2023-11-07T17:11:00Z">
        <w:r w:rsidRPr="00E91E35" w:rsidDel="009C380E">
          <w:rPr>
            <w:rFonts w:eastAsia="Calibri" w:cstheme="minorHAnsi"/>
            <w:color w:val="000000" w:themeColor="text1"/>
            <w:lang w:val="en-US"/>
          </w:rPr>
          <w:delText xml:space="preserve"> </w:delText>
        </w:r>
        <w:r w:rsidDel="009C380E">
          <w:rPr>
            <w:rFonts w:eastAsia="Calibri" w:cstheme="minorHAnsi"/>
            <w:lang w:val="en-US"/>
          </w:rPr>
          <w:delText xml:space="preserve">described in Annex </w:delText>
        </w:r>
        <w:r w:rsidR="00334632" w:rsidDel="009C380E">
          <w:rPr>
            <w:rFonts w:eastAsia="Calibri" w:cstheme="minorHAnsi"/>
            <w:lang w:val="en-US"/>
          </w:rPr>
          <w:delText>1</w:delText>
        </w:r>
        <w:r w:rsidDel="009C380E">
          <w:rPr>
            <w:rFonts w:eastAsia="Calibri" w:cstheme="minorHAnsi"/>
            <w:lang w:val="en-US"/>
          </w:rPr>
          <w:delText>.</w:delText>
        </w:r>
      </w:del>
      <w:ins w:id="409" w:author="Nadia Bouffard" w:date="2023-05-25T12:49:00Z">
        <w:r w:rsidRPr="002275A3">
          <w:rPr>
            <w:rFonts w:eastAsia="Calibri" w:cstheme="minorHAnsi"/>
            <w:b/>
            <w:bCs/>
            <w:lang w:val="en-US"/>
          </w:rPr>
          <w:t>]</w:t>
        </w:r>
      </w:ins>
    </w:p>
    <w:p w14:paraId="6080F431" w14:textId="03270CEF" w:rsidR="00AA588D" w:rsidRDefault="006A732A" w:rsidP="00AA588D">
      <w:pPr>
        <w:rPr>
          <w:ins w:id="410" w:author="Nadia Bouffard" w:date="2023-11-07T17:24:00Z"/>
          <w:rFonts w:eastAsia="Calibri" w:cstheme="minorHAnsi"/>
          <w:b/>
          <w:bCs/>
        </w:rPr>
      </w:pPr>
      <w:ins w:id="411" w:author="Nadia Bouffard" w:date="2023-11-21T12:55:00Z">
        <w:r>
          <w:rPr>
            <w:rFonts w:eastAsia="Calibri" w:cstheme="minorHAnsi"/>
            <w:b/>
            <w:bCs/>
          </w:rPr>
          <w:t>[</w:t>
        </w:r>
      </w:ins>
      <w:ins w:id="412" w:author="Nadia Bouffard" w:date="2023-11-07T17:24:00Z">
        <w:r w:rsidR="00AA588D" w:rsidRPr="009C380E">
          <w:rPr>
            <w:rFonts w:eastAsia="Calibri" w:cstheme="minorHAnsi"/>
            <w:b/>
            <w:bCs/>
          </w:rPr>
          <w:t>Option 1:</w:t>
        </w:r>
      </w:ins>
    </w:p>
    <w:p w14:paraId="4E24E29A" w14:textId="3A78EAA3" w:rsidR="00AA588D" w:rsidRPr="009C380E" w:rsidRDefault="00AA588D" w:rsidP="00AA588D">
      <w:pPr>
        <w:rPr>
          <w:ins w:id="413" w:author="Nadia Bouffard" w:date="2023-11-07T17:24:00Z"/>
          <w:rFonts w:eastAsia="Calibri" w:cstheme="minorHAnsi"/>
          <w:b/>
          <w:bCs/>
        </w:rPr>
      </w:pPr>
      <w:bookmarkStart w:id="414" w:name="_Hlk150269923"/>
      <w:ins w:id="415" w:author="Nadia Bouffard" w:date="2023-11-07T17:24:00Z">
        <w:r>
          <w:rPr>
            <w:rFonts w:eastAsia="Calibri" w:cstheme="minorHAnsi"/>
            <w:b/>
            <w:bCs/>
          </w:rPr>
          <w:t>Option 1A</w:t>
        </w:r>
      </w:ins>
    </w:p>
    <w:tbl>
      <w:tblPr>
        <w:tblStyle w:val="TableGrid"/>
        <w:tblW w:w="4871" w:type="pct"/>
        <w:tblLook w:val="04A0" w:firstRow="1" w:lastRow="0" w:firstColumn="1" w:lastColumn="0" w:noHBand="0" w:noVBand="1"/>
      </w:tblPr>
      <w:tblGrid>
        <w:gridCol w:w="1253"/>
        <w:gridCol w:w="1255"/>
        <w:gridCol w:w="1256"/>
        <w:gridCol w:w="1256"/>
        <w:gridCol w:w="1256"/>
        <w:gridCol w:w="1255"/>
        <w:gridCol w:w="1255"/>
      </w:tblGrid>
      <w:tr w:rsidR="000D1405" w:rsidRPr="009C380E" w14:paraId="016BEDBA" w14:textId="485C8F06" w:rsidTr="000D1405">
        <w:trPr>
          <w:ins w:id="416" w:author="Nadia Bouffard" w:date="2023-11-07T17:24:00Z"/>
        </w:trPr>
        <w:tc>
          <w:tcPr>
            <w:tcW w:w="5000" w:type="pct"/>
            <w:gridSpan w:val="7"/>
          </w:tcPr>
          <w:p w14:paraId="21E7B412" w14:textId="3314A3AF" w:rsidR="000D1405" w:rsidRDefault="000D1405" w:rsidP="000F5C15">
            <w:pPr>
              <w:jc w:val="center"/>
              <w:rPr>
                <w:ins w:id="417" w:author="Nadia Bouffard" w:date="2023-11-08T17:46:00Z"/>
                <w:rFonts w:cstheme="minorHAnsi"/>
                <w:b/>
                <w:bCs/>
              </w:rPr>
            </w:pPr>
            <w:ins w:id="418" w:author="Nadia Bouffard" w:date="2023-11-07T17:24:00Z">
              <w:r>
                <w:rPr>
                  <w:rFonts w:cstheme="minorHAnsi"/>
                  <w:b/>
                  <w:bCs/>
                </w:rPr>
                <w:t>6-Year</w:t>
              </w:r>
            </w:ins>
            <w:ins w:id="419" w:author="Nadia Bouffard" w:date="2023-11-08T17:49:00Z">
              <w:r w:rsidR="00690A6C">
                <w:rPr>
                  <w:rFonts w:cstheme="minorHAnsi"/>
                  <w:b/>
                  <w:bCs/>
                </w:rPr>
                <w:t>s</w:t>
              </w:r>
            </w:ins>
            <w:ins w:id="420" w:author="Nadia Bouffard" w:date="2023-11-07T17:24:00Z">
              <w:r>
                <w:rPr>
                  <w:rFonts w:cstheme="minorHAnsi"/>
                  <w:b/>
                  <w:bCs/>
                </w:rPr>
                <w:t xml:space="preserve"> Transition Period</w:t>
              </w:r>
            </w:ins>
          </w:p>
        </w:tc>
      </w:tr>
      <w:tr w:rsidR="000D1405" w:rsidRPr="009C380E" w14:paraId="1600A282" w14:textId="50F3D6AD" w:rsidTr="00690A6C">
        <w:trPr>
          <w:ins w:id="421" w:author="Nadia Bouffard" w:date="2023-11-07T17:24:00Z"/>
        </w:trPr>
        <w:tc>
          <w:tcPr>
            <w:tcW w:w="713" w:type="pct"/>
          </w:tcPr>
          <w:p w14:paraId="248BBB09" w14:textId="77777777" w:rsidR="000D1405" w:rsidRPr="009C380E" w:rsidRDefault="000D1405" w:rsidP="000F5C15">
            <w:pPr>
              <w:rPr>
                <w:ins w:id="422" w:author="Nadia Bouffard" w:date="2023-11-07T17:24:00Z"/>
                <w:rFonts w:cstheme="minorHAnsi"/>
                <w:b/>
                <w:bCs/>
              </w:rPr>
            </w:pPr>
            <w:ins w:id="423" w:author="Nadia Bouffard" w:date="2023-11-07T17:24:00Z">
              <w:r w:rsidRPr="009C380E">
                <w:rPr>
                  <w:rFonts w:cstheme="minorHAnsi"/>
                  <w:b/>
                  <w:bCs/>
                </w:rPr>
                <w:t>Year 1</w:t>
              </w:r>
            </w:ins>
          </w:p>
        </w:tc>
        <w:tc>
          <w:tcPr>
            <w:tcW w:w="714" w:type="pct"/>
          </w:tcPr>
          <w:p w14:paraId="1F93002B" w14:textId="77777777" w:rsidR="000D1405" w:rsidRPr="009C380E" w:rsidRDefault="000D1405" w:rsidP="000F5C15">
            <w:pPr>
              <w:rPr>
                <w:ins w:id="424" w:author="Nadia Bouffard" w:date="2023-11-07T17:24:00Z"/>
                <w:rFonts w:cstheme="minorHAnsi"/>
                <w:b/>
                <w:bCs/>
              </w:rPr>
            </w:pPr>
            <w:ins w:id="425" w:author="Nadia Bouffard" w:date="2023-11-07T17:24:00Z">
              <w:r w:rsidRPr="009C380E">
                <w:rPr>
                  <w:rFonts w:cstheme="minorHAnsi"/>
                  <w:b/>
                  <w:bCs/>
                </w:rPr>
                <w:t>Year 2</w:t>
              </w:r>
            </w:ins>
          </w:p>
        </w:tc>
        <w:tc>
          <w:tcPr>
            <w:tcW w:w="715" w:type="pct"/>
          </w:tcPr>
          <w:p w14:paraId="657A43EE" w14:textId="77777777" w:rsidR="000D1405" w:rsidRPr="009C380E" w:rsidRDefault="000D1405" w:rsidP="000F5C15">
            <w:pPr>
              <w:rPr>
                <w:ins w:id="426" w:author="Nadia Bouffard" w:date="2023-11-07T17:24:00Z"/>
                <w:rFonts w:cstheme="minorHAnsi"/>
                <w:b/>
                <w:bCs/>
              </w:rPr>
            </w:pPr>
            <w:ins w:id="427" w:author="Nadia Bouffard" w:date="2023-11-07T17:24:00Z">
              <w:r w:rsidRPr="009C380E">
                <w:rPr>
                  <w:rFonts w:cstheme="minorHAnsi"/>
                  <w:b/>
                  <w:bCs/>
                </w:rPr>
                <w:t>Year 3</w:t>
              </w:r>
            </w:ins>
          </w:p>
        </w:tc>
        <w:tc>
          <w:tcPr>
            <w:tcW w:w="715" w:type="pct"/>
          </w:tcPr>
          <w:p w14:paraId="1E8CDC8A" w14:textId="77777777" w:rsidR="000D1405" w:rsidRPr="009C380E" w:rsidRDefault="000D1405" w:rsidP="000F5C15">
            <w:pPr>
              <w:rPr>
                <w:ins w:id="428" w:author="Nadia Bouffard" w:date="2023-11-07T17:24:00Z"/>
                <w:rFonts w:cstheme="minorHAnsi"/>
                <w:b/>
                <w:bCs/>
              </w:rPr>
            </w:pPr>
            <w:ins w:id="429" w:author="Nadia Bouffard" w:date="2023-11-07T17:24:00Z">
              <w:r w:rsidRPr="009C380E">
                <w:rPr>
                  <w:rFonts w:cstheme="minorHAnsi"/>
                  <w:b/>
                  <w:bCs/>
                </w:rPr>
                <w:t xml:space="preserve">Year 4 </w:t>
              </w:r>
            </w:ins>
          </w:p>
        </w:tc>
        <w:tc>
          <w:tcPr>
            <w:tcW w:w="715" w:type="pct"/>
          </w:tcPr>
          <w:p w14:paraId="1CF5587A" w14:textId="77777777" w:rsidR="000D1405" w:rsidRPr="009C380E" w:rsidRDefault="000D1405" w:rsidP="000F5C15">
            <w:pPr>
              <w:rPr>
                <w:ins w:id="430" w:author="Nadia Bouffard" w:date="2023-11-07T17:24:00Z"/>
                <w:rFonts w:cstheme="minorHAnsi"/>
                <w:b/>
                <w:bCs/>
              </w:rPr>
            </w:pPr>
            <w:ins w:id="431" w:author="Nadia Bouffard" w:date="2023-11-07T17:24:00Z">
              <w:r w:rsidRPr="009C380E">
                <w:rPr>
                  <w:rFonts w:cstheme="minorHAnsi"/>
                  <w:b/>
                  <w:bCs/>
                </w:rPr>
                <w:t>Year 5</w:t>
              </w:r>
            </w:ins>
          </w:p>
        </w:tc>
        <w:tc>
          <w:tcPr>
            <w:tcW w:w="714" w:type="pct"/>
          </w:tcPr>
          <w:p w14:paraId="0B4FF898" w14:textId="77777777" w:rsidR="000D1405" w:rsidRPr="009C380E" w:rsidRDefault="000D1405" w:rsidP="000F5C15">
            <w:pPr>
              <w:rPr>
                <w:ins w:id="432" w:author="Nadia Bouffard" w:date="2023-11-07T17:24:00Z"/>
                <w:rFonts w:cstheme="minorHAnsi"/>
                <w:b/>
                <w:bCs/>
              </w:rPr>
            </w:pPr>
            <w:ins w:id="433" w:author="Nadia Bouffard" w:date="2023-11-07T17:24:00Z">
              <w:r w:rsidRPr="009C380E">
                <w:rPr>
                  <w:rFonts w:cstheme="minorHAnsi"/>
                  <w:b/>
                  <w:bCs/>
                </w:rPr>
                <w:t>Year 6</w:t>
              </w:r>
            </w:ins>
          </w:p>
        </w:tc>
        <w:tc>
          <w:tcPr>
            <w:tcW w:w="714" w:type="pct"/>
          </w:tcPr>
          <w:p w14:paraId="357F9745" w14:textId="318D0291" w:rsidR="000D1405" w:rsidRPr="009C380E" w:rsidRDefault="000D1405" w:rsidP="000F5C15">
            <w:pPr>
              <w:rPr>
                <w:ins w:id="434" w:author="Nadia Bouffard" w:date="2023-11-08T17:46:00Z"/>
                <w:rFonts w:cstheme="minorHAnsi"/>
                <w:b/>
                <w:bCs/>
              </w:rPr>
            </w:pPr>
            <w:ins w:id="435" w:author="Nadia Bouffard" w:date="2023-11-08T17:47:00Z">
              <w:r>
                <w:rPr>
                  <w:rFonts w:cstheme="minorHAnsi"/>
                  <w:b/>
                  <w:bCs/>
                </w:rPr>
                <w:t xml:space="preserve">Year 7 + </w:t>
              </w:r>
            </w:ins>
          </w:p>
        </w:tc>
      </w:tr>
      <w:tr w:rsidR="000D1405" w:rsidRPr="009C380E" w14:paraId="62A09DB6" w14:textId="7ADB0589" w:rsidTr="00690A6C">
        <w:trPr>
          <w:ins w:id="436" w:author="Nadia Bouffard" w:date="2023-11-07T17:24:00Z"/>
        </w:trPr>
        <w:tc>
          <w:tcPr>
            <w:tcW w:w="713" w:type="pct"/>
          </w:tcPr>
          <w:p w14:paraId="31670D0D" w14:textId="77777777" w:rsidR="000D1405" w:rsidRPr="009C380E" w:rsidRDefault="000D1405" w:rsidP="000F5C15">
            <w:pPr>
              <w:rPr>
                <w:ins w:id="437" w:author="Nadia Bouffard" w:date="2023-11-07T17:24:00Z"/>
                <w:rFonts w:cstheme="minorHAnsi"/>
              </w:rPr>
            </w:pPr>
            <w:ins w:id="438" w:author="Nadia Bouffard" w:date="2023-11-07T17:24:00Z">
              <w:r w:rsidRPr="009C380E">
                <w:rPr>
                  <w:rFonts w:cstheme="minorHAnsi"/>
                </w:rPr>
                <w:t>%</w:t>
              </w:r>
            </w:ins>
          </w:p>
        </w:tc>
        <w:tc>
          <w:tcPr>
            <w:tcW w:w="714" w:type="pct"/>
          </w:tcPr>
          <w:p w14:paraId="596C6B8F" w14:textId="77777777" w:rsidR="000D1405" w:rsidRPr="009C380E" w:rsidRDefault="000D1405" w:rsidP="000F5C15">
            <w:pPr>
              <w:rPr>
                <w:ins w:id="439" w:author="Nadia Bouffard" w:date="2023-11-07T17:24:00Z"/>
                <w:rFonts w:cstheme="minorHAnsi"/>
              </w:rPr>
            </w:pPr>
            <w:ins w:id="440" w:author="Nadia Bouffard" w:date="2023-11-07T17:24:00Z">
              <w:r w:rsidRPr="009C380E">
                <w:rPr>
                  <w:rFonts w:cstheme="minorHAnsi"/>
                </w:rPr>
                <w:t>%</w:t>
              </w:r>
            </w:ins>
          </w:p>
        </w:tc>
        <w:tc>
          <w:tcPr>
            <w:tcW w:w="715" w:type="pct"/>
          </w:tcPr>
          <w:p w14:paraId="2F6743DD" w14:textId="77777777" w:rsidR="000D1405" w:rsidRPr="009C380E" w:rsidRDefault="000D1405" w:rsidP="000F5C15">
            <w:pPr>
              <w:rPr>
                <w:ins w:id="441" w:author="Nadia Bouffard" w:date="2023-11-07T17:24:00Z"/>
                <w:rFonts w:cstheme="minorHAnsi"/>
              </w:rPr>
            </w:pPr>
            <w:ins w:id="442" w:author="Nadia Bouffard" w:date="2023-11-07T17:24:00Z">
              <w:r w:rsidRPr="009C380E">
                <w:rPr>
                  <w:rFonts w:cstheme="minorHAnsi"/>
                </w:rPr>
                <w:t>%</w:t>
              </w:r>
            </w:ins>
          </w:p>
        </w:tc>
        <w:tc>
          <w:tcPr>
            <w:tcW w:w="715" w:type="pct"/>
          </w:tcPr>
          <w:p w14:paraId="27A332E1" w14:textId="77777777" w:rsidR="000D1405" w:rsidRPr="009C380E" w:rsidRDefault="000D1405" w:rsidP="000F5C15">
            <w:pPr>
              <w:rPr>
                <w:ins w:id="443" w:author="Nadia Bouffard" w:date="2023-11-07T17:24:00Z"/>
                <w:rFonts w:cstheme="minorHAnsi"/>
              </w:rPr>
            </w:pPr>
            <w:ins w:id="444" w:author="Nadia Bouffard" w:date="2023-11-07T17:24:00Z">
              <w:r w:rsidRPr="009C380E">
                <w:rPr>
                  <w:rFonts w:cstheme="minorHAnsi"/>
                </w:rPr>
                <w:t>%</w:t>
              </w:r>
            </w:ins>
          </w:p>
        </w:tc>
        <w:tc>
          <w:tcPr>
            <w:tcW w:w="715" w:type="pct"/>
          </w:tcPr>
          <w:p w14:paraId="3AE3A10E" w14:textId="77777777" w:rsidR="000D1405" w:rsidRPr="009C380E" w:rsidRDefault="000D1405" w:rsidP="000F5C15">
            <w:pPr>
              <w:rPr>
                <w:ins w:id="445" w:author="Nadia Bouffard" w:date="2023-11-07T17:24:00Z"/>
                <w:rFonts w:cstheme="minorHAnsi"/>
              </w:rPr>
            </w:pPr>
            <w:ins w:id="446" w:author="Nadia Bouffard" w:date="2023-11-07T17:24:00Z">
              <w:r w:rsidRPr="009C380E">
                <w:rPr>
                  <w:rFonts w:cstheme="minorHAnsi"/>
                </w:rPr>
                <w:t>%</w:t>
              </w:r>
            </w:ins>
          </w:p>
        </w:tc>
        <w:tc>
          <w:tcPr>
            <w:tcW w:w="714" w:type="pct"/>
          </w:tcPr>
          <w:p w14:paraId="49A65C38" w14:textId="77777777" w:rsidR="000D1405" w:rsidRDefault="000D1405" w:rsidP="000F5C15">
            <w:pPr>
              <w:rPr>
                <w:ins w:id="447" w:author="Nadia Bouffard" w:date="2023-11-07T17:24:00Z"/>
                <w:rFonts w:cstheme="minorHAnsi"/>
              </w:rPr>
            </w:pPr>
            <w:ins w:id="448" w:author="Nadia Bouffard" w:date="2023-11-07T17:24:00Z">
              <w:r w:rsidRPr="009C380E">
                <w:rPr>
                  <w:rFonts w:cstheme="minorHAnsi"/>
                </w:rPr>
                <w:t>100 %</w:t>
              </w:r>
            </w:ins>
          </w:p>
          <w:p w14:paraId="0E2CAAC9" w14:textId="77777777" w:rsidR="000D1405" w:rsidRPr="009C380E" w:rsidRDefault="000D1405" w:rsidP="000F5C15">
            <w:pPr>
              <w:rPr>
                <w:ins w:id="449" w:author="Nadia Bouffard" w:date="2023-11-07T17:24:00Z"/>
                <w:rFonts w:cstheme="minorHAnsi"/>
              </w:rPr>
            </w:pPr>
          </w:p>
        </w:tc>
        <w:tc>
          <w:tcPr>
            <w:tcW w:w="714" w:type="pct"/>
          </w:tcPr>
          <w:p w14:paraId="3F703FF2" w14:textId="42928548" w:rsidR="000D1405" w:rsidRPr="009C380E" w:rsidRDefault="000D1405" w:rsidP="000F5C15">
            <w:pPr>
              <w:rPr>
                <w:ins w:id="450" w:author="Nadia Bouffard" w:date="2023-11-08T17:46:00Z"/>
                <w:rFonts w:cstheme="minorHAnsi"/>
              </w:rPr>
            </w:pPr>
            <w:ins w:id="451" w:author="Nadia Bouffard" w:date="2023-11-08T17:47:00Z">
              <w:r>
                <w:rPr>
                  <w:rFonts w:cstheme="minorHAnsi"/>
                </w:rPr>
                <w:t>100%</w:t>
              </w:r>
            </w:ins>
          </w:p>
        </w:tc>
      </w:tr>
    </w:tbl>
    <w:p w14:paraId="46CF2DE7" w14:textId="6CC8DE2B" w:rsidR="00AA588D" w:rsidRDefault="00AA588D" w:rsidP="00AA588D">
      <w:pPr>
        <w:rPr>
          <w:rFonts w:eastAsia="Calibri" w:cstheme="minorHAnsi"/>
          <w:b/>
          <w:bCs/>
          <w:u w:val="single"/>
        </w:rPr>
      </w:pPr>
    </w:p>
    <w:p w14:paraId="71000ADC" w14:textId="46B10B4B" w:rsidR="00241BE6" w:rsidRDefault="00241BE6" w:rsidP="00AA588D">
      <w:pPr>
        <w:rPr>
          <w:rFonts w:eastAsia="Calibri" w:cstheme="minorHAnsi"/>
          <w:b/>
          <w:bCs/>
          <w:u w:val="single"/>
        </w:rPr>
      </w:pPr>
    </w:p>
    <w:p w14:paraId="110B266D" w14:textId="77777777" w:rsidR="00241BE6" w:rsidRDefault="00241BE6" w:rsidP="00AA588D">
      <w:pPr>
        <w:rPr>
          <w:ins w:id="452" w:author="Nadia Bouffard" w:date="2023-11-07T17:24:00Z"/>
          <w:rFonts w:eastAsia="Calibri" w:cstheme="minorHAnsi"/>
          <w:b/>
          <w:bCs/>
          <w:u w:val="single"/>
        </w:rPr>
      </w:pPr>
    </w:p>
    <w:bookmarkEnd w:id="414"/>
    <w:p w14:paraId="1520C825" w14:textId="3EE708FE" w:rsidR="00AA588D" w:rsidRPr="009C380E" w:rsidRDefault="00AA588D" w:rsidP="00AA588D">
      <w:pPr>
        <w:rPr>
          <w:ins w:id="453" w:author="Nadia Bouffard" w:date="2023-11-07T17:24:00Z"/>
          <w:rFonts w:eastAsia="Calibri" w:cstheme="minorHAnsi"/>
          <w:b/>
          <w:bCs/>
        </w:rPr>
      </w:pPr>
      <w:ins w:id="454" w:author="Nadia Bouffard" w:date="2023-11-07T17:24:00Z">
        <w:r>
          <w:rPr>
            <w:rFonts w:eastAsia="Calibri" w:cstheme="minorHAnsi"/>
            <w:b/>
            <w:bCs/>
          </w:rPr>
          <w:lastRenderedPageBreak/>
          <w:t>Option 1B</w:t>
        </w:r>
      </w:ins>
    </w:p>
    <w:tbl>
      <w:tblPr>
        <w:tblStyle w:val="TableGrid"/>
        <w:tblW w:w="5000" w:type="pct"/>
        <w:tblLook w:val="04A0" w:firstRow="1" w:lastRow="0" w:firstColumn="1" w:lastColumn="0" w:noHBand="0" w:noVBand="1"/>
      </w:tblPr>
      <w:tblGrid>
        <w:gridCol w:w="814"/>
        <w:gridCol w:w="821"/>
        <w:gridCol w:w="821"/>
        <w:gridCol w:w="821"/>
        <w:gridCol w:w="821"/>
        <w:gridCol w:w="824"/>
        <w:gridCol w:w="821"/>
        <w:gridCol w:w="821"/>
        <w:gridCol w:w="821"/>
        <w:gridCol w:w="819"/>
        <w:gridCol w:w="815"/>
      </w:tblGrid>
      <w:tr w:rsidR="000D1405" w:rsidRPr="009C380E" w14:paraId="27D41DC5" w14:textId="437E846A" w:rsidTr="000D1405">
        <w:trPr>
          <w:ins w:id="455" w:author="Nadia Bouffard" w:date="2023-11-07T17:24:00Z"/>
        </w:trPr>
        <w:tc>
          <w:tcPr>
            <w:tcW w:w="5000" w:type="pct"/>
            <w:gridSpan w:val="11"/>
          </w:tcPr>
          <w:p w14:paraId="67AABAE9" w14:textId="06F7B551" w:rsidR="000D1405" w:rsidRDefault="000D1405" w:rsidP="000F5C15">
            <w:pPr>
              <w:jc w:val="center"/>
              <w:rPr>
                <w:ins w:id="456" w:author="Nadia Bouffard" w:date="2023-11-08T17:47:00Z"/>
                <w:rFonts w:cstheme="minorHAnsi"/>
                <w:b/>
                <w:bCs/>
              </w:rPr>
            </w:pPr>
            <w:ins w:id="457" w:author="Nadia Bouffard" w:date="2023-11-07T17:24:00Z">
              <w:r>
                <w:rPr>
                  <w:rFonts w:cstheme="minorHAnsi"/>
                  <w:b/>
                  <w:bCs/>
                </w:rPr>
                <w:t>10-Year</w:t>
              </w:r>
            </w:ins>
            <w:ins w:id="458" w:author="Nadia Bouffard" w:date="2023-11-08T17:49:00Z">
              <w:r w:rsidR="00690A6C">
                <w:rPr>
                  <w:rFonts w:cstheme="minorHAnsi"/>
                  <w:b/>
                  <w:bCs/>
                </w:rPr>
                <w:t>s</w:t>
              </w:r>
            </w:ins>
            <w:ins w:id="459" w:author="Nadia Bouffard" w:date="2023-11-07T17:24:00Z">
              <w:r>
                <w:rPr>
                  <w:rFonts w:cstheme="minorHAnsi"/>
                  <w:b/>
                  <w:bCs/>
                </w:rPr>
                <w:t xml:space="preserve"> Transition Period</w:t>
              </w:r>
            </w:ins>
          </w:p>
        </w:tc>
      </w:tr>
      <w:tr w:rsidR="000D1405" w:rsidRPr="009C380E" w14:paraId="3D998A28" w14:textId="1BD165C5" w:rsidTr="00690A6C">
        <w:trPr>
          <w:ins w:id="460" w:author="Nadia Bouffard" w:date="2023-11-07T17:24:00Z"/>
        </w:trPr>
        <w:tc>
          <w:tcPr>
            <w:tcW w:w="452" w:type="pct"/>
          </w:tcPr>
          <w:p w14:paraId="0F86D813" w14:textId="77777777" w:rsidR="000D1405" w:rsidRPr="009C380E" w:rsidRDefault="000D1405" w:rsidP="000F5C15">
            <w:pPr>
              <w:rPr>
                <w:ins w:id="461" w:author="Nadia Bouffard" w:date="2023-11-07T17:24:00Z"/>
                <w:rFonts w:cstheme="minorHAnsi"/>
                <w:b/>
                <w:bCs/>
              </w:rPr>
            </w:pPr>
            <w:ins w:id="462" w:author="Nadia Bouffard" w:date="2023-11-07T17:24:00Z">
              <w:r w:rsidRPr="009C380E">
                <w:rPr>
                  <w:rFonts w:cstheme="minorHAnsi"/>
                  <w:b/>
                  <w:bCs/>
                </w:rPr>
                <w:t>Year 1</w:t>
              </w:r>
            </w:ins>
          </w:p>
        </w:tc>
        <w:tc>
          <w:tcPr>
            <w:tcW w:w="455" w:type="pct"/>
          </w:tcPr>
          <w:p w14:paraId="431C0BA5" w14:textId="77777777" w:rsidR="000D1405" w:rsidRPr="009C380E" w:rsidRDefault="000D1405" w:rsidP="000F5C15">
            <w:pPr>
              <w:rPr>
                <w:ins w:id="463" w:author="Nadia Bouffard" w:date="2023-11-07T17:24:00Z"/>
                <w:rFonts w:cstheme="minorHAnsi"/>
                <w:b/>
                <w:bCs/>
              </w:rPr>
            </w:pPr>
            <w:ins w:id="464" w:author="Nadia Bouffard" w:date="2023-11-07T17:24:00Z">
              <w:r w:rsidRPr="009C380E">
                <w:rPr>
                  <w:rFonts w:cstheme="minorHAnsi"/>
                  <w:b/>
                  <w:bCs/>
                </w:rPr>
                <w:t>Year 2</w:t>
              </w:r>
            </w:ins>
          </w:p>
        </w:tc>
        <w:tc>
          <w:tcPr>
            <w:tcW w:w="455" w:type="pct"/>
          </w:tcPr>
          <w:p w14:paraId="25F7A25E" w14:textId="77777777" w:rsidR="000D1405" w:rsidRPr="009C380E" w:rsidRDefault="000D1405" w:rsidP="000F5C15">
            <w:pPr>
              <w:rPr>
                <w:ins w:id="465" w:author="Nadia Bouffard" w:date="2023-11-07T17:24:00Z"/>
                <w:rFonts w:cstheme="minorHAnsi"/>
                <w:b/>
                <w:bCs/>
              </w:rPr>
            </w:pPr>
            <w:ins w:id="466" w:author="Nadia Bouffard" w:date="2023-11-07T17:24:00Z">
              <w:r w:rsidRPr="009C380E">
                <w:rPr>
                  <w:rFonts w:cstheme="minorHAnsi"/>
                  <w:b/>
                  <w:bCs/>
                </w:rPr>
                <w:t>Year 3</w:t>
              </w:r>
            </w:ins>
          </w:p>
        </w:tc>
        <w:tc>
          <w:tcPr>
            <w:tcW w:w="455" w:type="pct"/>
          </w:tcPr>
          <w:p w14:paraId="281CB96E" w14:textId="77777777" w:rsidR="000D1405" w:rsidRPr="009C380E" w:rsidRDefault="000D1405" w:rsidP="000F5C15">
            <w:pPr>
              <w:rPr>
                <w:ins w:id="467" w:author="Nadia Bouffard" w:date="2023-11-07T17:24:00Z"/>
                <w:rFonts w:cstheme="minorHAnsi"/>
                <w:b/>
                <w:bCs/>
              </w:rPr>
            </w:pPr>
            <w:ins w:id="468" w:author="Nadia Bouffard" w:date="2023-11-07T17:24:00Z">
              <w:r w:rsidRPr="009C380E">
                <w:rPr>
                  <w:rFonts w:cstheme="minorHAnsi"/>
                  <w:b/>
                  <w:bCs/>
                </w:rPr>
                <w:t xml:space="preserve">Year 4 </w:t>
              </w:r>
            </w:ins>
          </w:p>
        </w:tc>
        <w:tc>
          <w:tcPr>
            <w:tcW w:w="455" w:type="pct"/>
          </w:tcPr>
          <w:p w14:paraId="71027D29" w14:textId="77777777" w:rsidR="000D1405" w:rsidRPr="009C380E" w:rsidRDefault="000D1405" w:rsidP="000F5C15">
            <w:pPr>
              <w:rPr>
                <w:ins w:id="469" w:author="Nadia Bouffard" w:date="2023-11-07T17:24:00Z"/>
                <w:rFonts w:cstheme="minorHAnsi"/>
                <w:b/>
                <w:bCs/>
              </w:rPr>
            </w:pPr>
            <w:ins w:id="470" w:author="Nadia Bouffard" w:date="2023-11-07T17:24:00Z">
              <w:r w:rsidRPr="009C380E">
                <w:rPr>
                  <w:rFonts w:cstheme="minorHAnsi"/>
                  <w:b/>
                  <w:bCs/>
                </w:rPr>
                <w:t>Year 5</w:t>
              </w:r>
            </w:ins>
          </w:p>
        </w:tc>
        <w:tc>
          <w:tcPr>
            <w:tcW w:w="457" w:type="pct"/>
          </w:tcPr>
          <w:p w14:paraId="078883B0" w14:textId="77777777" w:rsidR="000D1405" w:rsidRPr="009C380E" w:rsidRDefault="000D1405" w:rsidP="000F5C15">
            <w:pPr>
              <w:rPr>
                <w:ins w:id="471" w:author="Nadia Bouffard" w:date="2023-11-07T17:24:00Z"/>
                <w:rFonts w:cstheme="minorHAnsi"/>
                <w:b/>
                <w:bCs/>
              </w:rPr>
            </w:pPr>
            <w:ins w:id="472" w:author="Nadia Bouffard" w:date="2023-11-07T17:24:00Z">
              <w:r w:rsidRPr="009C380E">
                <w:rPr>
                  <w:rFonts w:cstheme="minorHAnsi"/>
                  <w:b/>
                  <w:bCs/>
                </w:rPr>
                <w:t>Year 6</w:t>
              </w:r>
            </w:ins>
          </w:p>
        </w:tc>
        <w:tc>
          <w:tcPr>
            <w:tcW w:w="455" w:type="pct"/>
          </w:tcPr>
          <w:p w14:paraId="1B3098BC" w14:textId="77777777" w:rsidR="000D1405" w:rsidRPr="009C380E" w:rsidRDefault="000D1405" w:rsidP="000F5C15">
            <w:pPr>
              <w:rPr>
                <w:ins w:id="473" w:author="Nadia Bouffard" w:date="2023-11-07T17:24:00Z"/>
                <w:rFonts w:cstheme="minorHAnsi"/>
                <w:b/>
                <w:bCs/>
              </w:rPr>
            </w:pPr>
            <w:ins w:id="474" w:author="Nadia Bouffard" w:date="2023-11-07T17:24:00Z">
              <w:r w:rsidRPr="009C380E">
                <w:rPr>
                  <w:rFonts w:cstheme="minorHAnsi"/>
                  <w:b/>
                  <w:bCs/>
                </w:rPr>
                <w:t xml:space="preserve">Year </w:t>
              </w:r>
              <w:r>
                <w:rPr>
                  <w:rFonts w:cstheme="minorHAnsi"/>
                  <w:b/>
                  <w:bCs/>
                </w:rPr>
                <w:t>7</w:t>
              </w:r>
            </w:ins>
          </w:p>
        </w:tc>
        <w:tc>
          <w:tcPr>
            <w:tcW w:w="455" w:type="pct"/>
          </w:tcPr>
          <w:p w14:paraId="326014B4" w14:textId="77777777" w:rsidR="000D1405" w:rsidRPr="009C380E" w:rsidRDefault="000D1405" w:rsidP="000F5C15">
            <w:pPr>
              <w:rPr>
                <w:ins w:id="475" w:author="Nadia Bouffard" w:date="2023-11-07T17:24:00Z"/>
                <w:rFonts w:cstheme="minorHAnsi"/>
                <w:b/>
                <w:bCs/>
              </w:rPr>
            </w:pPr>
            <w:ins w:id="476" w:author="Nadia Bouffard" w:date="2023-11-07T17:24:00Z">
              <w:r w:rsidRPr="009C380E">
                <w:rPr>
                  <w:rFonts w:cstheme="minorHAnsi"/>
                  <w:b/>
                  <w:bCs/>
                </w:rPr>
                <w:t xml:space="preserve">Year </w:t>
              </w:r>
              <w:r>
                <w:rPr>
                  <w:rFonts w:cstheme="minorHAnsi"/>
                  <w:b/>
                  <w:bCs/>
                </w:rPr>
                <w:t>8</w:t>
              </w:r>
            </w:ins>
          </w:p>
        </w:tc>
        <w:tc>
          <w:tcPr>
            <w:tcW w:w="455" w:type="pct"/>
          </w:tcPr>
          <w:p w14:paraId="2B06FDE8" w14:textId="77777777" w:rsidR="000D1405" w:rsidRPr="009C380E" w:rsidRDefault="000D1405" w:rsidP="000F5C15">
            <w:pPr>
              <w:rPr>
                <w:ins w:id="477" w:author="Nadia Bouffard" w:date="2023-11-07T17:24:00Z"/>
                <w:rFonts w:cstheme="minorHAnsi"/>
                <w:b/>
                <w:bCs/>
              </w:rPr>
            </w:pPr>
            <w:ins w:id="478" w:author="Nadia Bouffard" w:date="2023-11-07T17:24:00Z">
              <w:r w:rsidRPr="009C380E">
                <w:rPr>
                  <w:rFonts w:cstheme="minorHAnsi"/>
                  <w:b/>
                  <w:bCs/>
                </w:rPr>
                <w:t xml:space="preserve">Year </w:t>
              </w:r>
              <w:r>
                <w:rPr>
                  <w:rFonts w:cstheme="minorHAnsi"/>
                  <w:b/>
                  <w:bCs/>
                </w:rPr>
                <w:t>9</w:t>
              </w:r>
            </w:ins>
          </w:p>
        </w:tc>
        <w:tc>
          <w:tcPr>
            <w:tcW w:w="454" w:type="pct"/>
          </w:tcPr>
          <w:p w14:paraId="46476FD1" w14:textId="77777777" w:rsidR="000D1405" w:rsidRPr="009C380E" w:rsidRDefault="000D1405" w:rsidP="000F5C15">
            <w:pPr>
              <w:rPr>
                <w:ins w:id="479" w:author="Nadia Bouffard" w:date="2023-11-07T17:24:00Z"/>
                <w:rFonts w:cstheme="minorHAnsi"/>
                <w:b/>
                <w:bCs/>
              </w:rPr>
            </w:pPr>
            <w:ins w:id="480" w:author="Nadia Bouffard" w:date="2023-11-07T17:24:00Z">
              <w:r w:rsidRPr="009C380E">
                <w:rPr>
                  <w:rFonts w:cstheme="minorHAnsi"/>
                  <w:b/>
                  <w:bCs/>
                </w:rPr>
                <w:t xml:space="preserve">Year </w:t>
              </w:r>
              <w:r>
                <w:rPr>
                  <w:rFonts w:cstheme="minorHAnsi"/>
                  <w:b/>
                  <w:bCs/>
                </w:rPr>
                <w:t>10</w:t>
              </w:r>
            </w:ins>
          </w:p>
        </w:tc>
        <w:tc>
          <w:tcPr>
            <w:tcW w:w="451" w:type="pct"/>
          </w:tcPr>
          <w:p w14:paraId="4B3A0A56" w14:textId="43E5FB20" w:rsidR="000D1405" w:rsidRPr="009C380E" w:rsidRDefault="000D1405" w:rsidP="000F5C15">
            <w:pPr>
              <w:rPr>
                <w:ins w:id="481" w:author="Nadia Bouffard" w:date="2023-11-08T17:47:00Z"/>
                <w:rFonts w:cstheme="minorHAnsi"/>
                <w:b/>
                <w:bCs/>
              </w:rPr>
            </w:pPr>
            <w:ins w:id="482" w:author="Nadia Bouffard" w:date="2023-11-08T17:48:00Z">
              <w:r>
                <w:rPr>
                  <w:rFonts w:cstheme="minorHAnsi"/>
                  <w:b/>
                  <w:bCs/>
                </w:rPr>
                <w:t>Year 11 +</w:t>
              </w:r>
            </w:ins>
          </w:p>
        </w:tc>
      </w:tr>
      <w:tr w:rsidR="000D1405" w:rsidRPr="009C380E" w14:paraId="61018CFA" w14:textId="0CAB61EF" w:rsidTr="00690A6C">
        <w:trPr>
          <w:ins w:id="483" w:author="Nadia Bouffard" w:date="2023-11-07T17:24:00Z"/>
        </w:trPr>
        <w:tc>
          <w:tcPr>
            <w:tcW w:w="452" w:type="pct"/>
          </w:tcPr>
          <w:p w14:paraId="4655E338" w14:textId="77777777" w:rsidR="000D1405" w:rsidRPr="009C380E" w:rsidRDefault="000D1405" w:rsidP="000F5C15">
            <w:pPr>
              <w:rPr>
                <w:ins w:id="484" w:author="Nadia Bouffard" w:date="2023-11-07T17:24:00Z"/>
                <w:rFonts w:cstheme="minorHAnsi"/>
              </w:rPr>
            </w:pPr>
            <w:ins w:id="485" w:author="Nadia Bouffard" w:date="2023-11-07T17:24:00Z">
              <w:r w:rsidRPr="009C380E">
                <w:rPr>
                  <w:rFonts w:cstheme="minorHAnsi"/>
                </w:rPr>
                <w:t>%</w:t>
              </w:r>
            </w:ins>
          </w:p>
        </w:tc>
        <w:tc>
          <w:tcPr>
            <w:tcW w:w="455" w:type="pct"/>
          </w:tcPr>
          <w:p w14:paraId="67FAA825" w14:textId="77777777" w:rsidR="000D1405" w:rsidRPr="009C380E" w:rsidRDefault="000D1405" w:rsidP="000F5C15">
            <w:pPr>
              <w:rPr>
                <w:ins w:id="486" w:author="Nadia Bouffard" w:date="2023-11-07T17:24:00Z"/>
                <w:rFonts w:cstheme="minorHAnsi"/>
              </w:rPr>
            </w:pPr>
            <w:ins w:id="487" w:author="Nadia Bouffard" w:date="2023-11-07T17:24:00Z">
              <w:r w:rsidRPr="009C380E">
                <w:rPr>
                  <w:rFonts w:cstheme="minorHAnsi"/>
                </w:rPr>
                <w:t>%</w:t>
              </w:r>
            </w:ins>
          </w:p>
        </w:tc>
        <w:tc>
          <w:tcPr>
            <w:tcW w:w="455" w:type="pct"/>
          </w:tcPr>
          <w:p w14:paraId="16117440" w14:textId="77777777" w:rsidR="000D1405" w:rsidRPr="009C380E" w:rsidRDefault="000D1405" w:rsidP="000F5C15">
            <w:pPr>
              <w:rPr>
                <w:ins w:id="488" w:author="Nadia Bouffard" w:date="2023-11-07T17:24:00Z"/>
                <w:rFonts w:cstheme="minorHAnsi"/>
              </w:rPr>
            </w:pPr>
            <w:ins w:id="489" w:author="Nadia Bouffard" w:date="2023-11-07T17:24:00Z">
              <w:r w:rsidRPr="009C380E">
                <w:rPr>
                  <w:rFonts w:cstheme="minorHAnsi"/>
                </w:rPr>
                <w:t>%</w:t>
              </w:r>
            </w:ins>
          </w:p>
        </w:tc>
        <w:tc>
          <w:tcPr>
            <w:tcW w:w="455" w:type="pct"/>
          </w:tcPr>
          <w:p w14:paraId="36A588CD" w14:textId="77777777" w:rsidR="000D1405" w:rsidRPr="009C380E" w:rsidRDefault="000D1405" w:rsidP="000F5C15">
            <w:pPr>
              <w:rPr>
                <w:ins w:id="490" w:author="Nadia Bouffard" w:date="2023-11-07T17:24:00Z"/>
                <w:rFonts w:cstheme="minorHAnsi"/>
              </w:rPr>
            </w:pPr>
            <w:ins w:id="491" w:author="Nadia Bouffard" w:date="2023-11-07T17:24:00Z">
              <w:r w:rsidRPr="009C380E">
                <w:rPr>
                  <w:rFonts w:cstheme="minorHAnsi"/>
                </w:rPr>
                <w:t>%</w:t>
              </w:r>
            </w:ins>
          </w:p>
        </w:tc>
        <w:tc>
          <w:tcPr>
            <w:tcW w:w="455" w:type="pct"/>
          </w:tcPr>
          <w:p w14:paraId="077DFA3E" w14:textId="77777777" w:rsidR="000D1405" w:rsidRPr="009C380E" w:rsidRDefault="000D1405" w:rsidP="000F5C15">
            <w:pPr>
              <w:rPr>
                <w:ins w:id="492" w:author="Nadia Bouffard" w:date="2023-11-07T17:24:00Z"/>
                <w:rFonts w:cstheme="minorHAnsi"/>
              </w:rPr>
            </w:pPr>
            <w:ins w:id="493" w:author="Nadia Bouffard" w:date="2023-11-07T17:24:00Z">
              <w:r w:rsidRPr="009C380E">
                <w:rPr>
                  <w:rFonts w:cstheme="minorHAnsi"/>
                </w:rPr>
                <w:t>%</w:t>
              </w:r>
            </w:ins>
          </w:p>
        </w:tc>
        <w:tc>
          <w:tcPr>
            <w:tcW w:w="457" w:type="pct"/>
          </w:tcPr>
          <w:p w14:paraId="06F5C0DE" w14:textId="77777777" w:rsidR="000D1405" w:rsidRPr="009C380E" w:rsidRDefault="000D1405" w:rsidP="000F5C15">
            <w:pPr>
              <w:rPr>
                <w:ins w:id="494" w:author="Nadia Bouffard" w:date="2023-11-07T17:24:00Z"/>
                <w:rFonts w:cstheme="minorHAnsi"/>
              </w:rPr>
            </w:pPr>
            <w:ins w:id="495" w:author="Nadia Bouffard" w:date="2023-11-07T17:24:00Z">
              <w:r w:rsidRPr="009C380E">
                <w:rPr>
                  <w:rFonts w:cstheme="minorHAnsi"/>
                </w:rPr>
                <w:t xml:space="preserve"> %</w:t>
              </w:r>
            </w:ins>
          </w:p>
        </w:tc>
        <w:tc>
          <w:tcPr>
            <w:tcW w:w="455" w:type="pct"/>
          </w:tcPr>
          <w:p w14:paraId="1CF4BBCC" w14:textId="77777777" w:rsidR="000D1405" w:rsidRPr="009C380E" w:rsidRDefault="000D1405" w:rsidP="000F5C15">
            <w:pPr>
              <w:rPr>
                <w:ins w:id="496" w:author="Nadia Bouffard" w:date="2023-11-07T17:24:00Z"/>
                <w:rFonts w:cstheme="minorHAnsi"/>
              </w:rPr>
            </w:pPr>
            <w:ins w:id="497" w:author="Nadia Bouffard" w:date="2023-11-07T17:24:00Z">
              <w:r>
                <w:rPr>
                  <w:rFonts w:cstheme="minorHAnsi"/>
                </w:rPr>
                <w:t>%</w:t>
              </w:r>
            </w:ins>
          </w:p>
        </w:tc>
        <w:tc>
          <w:tcPr>
            <w:tcW w:w="455" w:type="pct"/>
          </w:tcPr>
          <w:p w14:paraId="73D54EF5" w14:textId="77777777" w:rsidR="000D1405" w:rsidRPr="009C380E" w:rsidRDefault="000D1405" w:rsidP="000F5C15">
            <w:pPr>
              <w:rPr>
                <w:ins w:id="498" w:author="Nadia Bouffard" w:date="2023-11-07T17:24:00Z"/>
                <w:rFonts w:cstheme="minorHAnsi"/>
              </w:rPr>
            </w:pPr>
            <w:ins w:id="499" w:author="Nadia Bouffard" w:date="2023-11-07T17:24:00Z">
              <w:r>
                <w:rPr>
                  <w:rFonts w:cstheme="minorHAnsi"/>
                </w:rPr>
                <w:t>%</w:t>
              </w:r>
            </w:ins>
          </w:p>
        </w:tc>
        <w:tc>
          <w:tcPr>
            <w:tcW w:w="455" w:type="pct"/>
          </w:tcPr>
          <w:p w14:paraId="594302A4" w14:textId="77777777" w:rsidR="000D1405" w:rsidRPr="009C380E" w:rsidRDefault="000D1405" w:rsidP="000F5C15">
            <w:pPr>
              <w:rPr>
                <w:ins w:id="500" w:author="Nadia Bouffard" w:date="2023-11-07T17:24:00Z"/>
                <w:rFonts w:cstheme="minorHAnsi"/>
              </w:rPr>
            </w:pPr>
            <w:ins w:id="501" w:author="Nadia Bouffard" w:date="2023-11-07T17:24:00Z">
              <w:r>
                <w:rPr>
                  <w:rFonts w:cstheme="minorHAnsi"/>
                </w:rPr>
                <w:t>%</w:t>
              </w:r>
            </w:ins>
          </w:p>
        </w:tc>
        <w:tc>
          <w:tcPr>
            <w:tcW w:w="454" w:type="pct"/>
          </w:tcPr>
          <w:p w14:paraId="7AC92E4F" w14:textId="77777777" w:rsidR="000D1405" w:rsidRDefault="000D1405" w:rsidP="000F5C15">
            <w:pPr>
              <w:rPr>
                <w:ins w:id="502" w:author="Nadia Bouffard" w:date="2023-11-07T17:24:00Z"/>
                <w:rFonts w:cstheme="minorHAnsi"/>
              </w:rPr>
            </w:pPr>
            <w:ins w:id="503" w:author="Nadia Bouffard" w:date="2023-11-07T17:24:00Z">
              <w:r>
                <w:rPr>
                  <w:rFonts w:cstheme="minorHAnsi"/>
                </w:rPr>
                <w:t>100%</w:t>
              </w:r>
            </w:ins>
          </w:p>
          <w:p w14:paraId="130279A6" w14:textId="77777777" w:rsidR="000D1405" w:rsidRPr="009C380E" w:rsidRDefault="000D1405" w:rsidP="000F5C15">
            <w:pPr>
              <w:rPr>
                <w:ins w:id="504" w:author="Nadia Bouffard" w:date="2023-11-07T17:24:00Z"/>
                <w:rFonts w:cstheme="minorHAnsi"/>
              </w:rPr>
            </w:pPr>
          </w:p>
        </w:tc>
        <w:tc>
          <w:tcPr>
            <w:tcW w:w="451" w:type="pct"/>
          </w:tcPr>
          <w:p w14:paraId="25D8B563" w14:textId="6B646B3C" w:rsidR="000D1405" w:rsidRDefault="000D1405" w:rsidP="000F5C15">
            <w:pPr>
              <w:rPr>
                <w:ins w:id="505" w:author="Nadia Bouffard" w:date="2023-11-08T17:47:00Z"/>
                <w:rFonts w:cstheme="minorHAnsi"/>
              </w:rPr>
            </w:pPr>
            <w:ins w:id="506" w:author="Nadia Bouffard" w:date="2023-11-08T17:48:00Z">
              <w:r>
                <w:rPr>
                  <w:rFonts w:cstheme="minorHAnsi"/>
                </w:rPr>
                <w:t>100%</w:t>
              </w:r>
            </w:ins>
          </w:p>
        </w:tc>
      </w:tr>
    </w:tbl>
    <w:p w14:paraId="138A2B17" w14:textId="77777777" w:rsidR="00AA588D" w:rsidRDefault="00AA588D" w:rsidP="00AA588D">
      <w:pPr>
        <w:rPr>
          <w:ins w:id="507" w:author="Nadia Bouffard" w:date="2023-11-07T17:24:00Z"/>
          <w:rFonts w:eastAsia="Calibri" w:cstheme="minorHAnsi"/>
          <w:b/>
          <w:bCs/>
          <w:u w:val="single"/>
        </w:rPr>
      </w:pPr>
    </w:p>
    <w:p w14:paraId="628918EB" w14:textId="238B5DBC" w:rsidR="00AA588D" w:rsidRDefault="00AA588D" w:rsidP="00AA588D">
      <w:pPr>
        <w:rPr>
          <w:ins w:id="508" w:author="Nadia Bouffard" w:date="2023-11-07T17:24:00Z"/>
          <w:rFonts w:eastAsia="Calibri" w:cstheme="minorHAnsi"/>
          <w:b/>
          <w:bCs/>
        </w:rPr>
      </w:pPr>
      <w:bookmarkStart w:id="509" w:name="_Hlk148437123"/>
      <w:ins w:id="510" w:author="Nadia Bouffard" w:date="2023-11-07T17:24:00Z">
        <w:r w:rsidRPr="009C380E">
          <w:rPr>
            <w:rFonts w:eastAsia="Calibri" w:cstheme="minorHAnsi"/>
            <w:b/>
            <w:bCs/>
          </w:rPr>
          <w:t>Option 2:</w:t>
        </w:r>
      </w:ins>
    </w:p>
    <w:tbl>
      <w:tblPr>
        <w:tblStyle w:val="TableGrid"/>
        <w:tblW w:w="5000" w:type="pct"/>
        <w:tblLook w:val="04A0" w:firstRow="1" w:lastRow="0" w:firstColumn="1" w:lastColumn="0" w:noHBand="0" w:noVBand="1"/>
      </w:tblPr>
      <w:tblGrid>
        <w:gridCol w:w="1489"/>
        <w:gridCol w:w="1256"/>
        <w:gridCol w:w="1255"/>
        <w:gridCol w:w="1255"/>
        <w:gridCol w:w="1255"/>
        <w:gridCol w:w="1255"/>
        <w:gridCol w:w="1254"/>
      </w:tblGrid>
      <w:tr w:rsidR="00AA588D" w:rsidRPr="009C380E" w14:paraId="5544CEE2" w14:textId="77777777" w:rsidTr="000F5C15">
        <w:trPr>
          <w:ins w:id="511" w:author="Nadia Bouffard" w:date="2023-11-07T17:24:00Z"/>
        </w:trPr>
        <w:tc>
          <w:tcPr>
            <w:tcW w:w="825" w:type="pct"/>
            <w:vMerge w:val="restart"/>
          </w:tcPr>
          <w:p w14:paraId="408DEC6D" w14:textId="77777777" w:rsidR="00AA588D" w:rsidRPr="009C380E" w:rsidRDefault="00AA588D" w:rsidP="000F5C15">
            <w:pPr>
              <w:rPr>
                <w:ins w:id="512" w:author="Nadia Bouffard" w:date="2023-11-07T17:24:00Z"/>
                <w:rFonts w:cstheme="minorHAnsi"/>
                <w:b/>
                <w:bCs/>
              </w:rPr>
            </w:pPr>
            <w:ins w:id="513" w:author="Nadia Bouffard" w:date="2023-11-07T17:24:00Z">
              <w:r w:rsidRPr="009C380E">
                <w:rPr>
                  <w:rFonts w:cstheme="minorHAnsi"/>
                  <w:b/>
                  <w:bCs/>
                </w:rPr>
                <w:t>SPECIES</w:t>
              </w:r>
            </w:ins>
          </w:p>
        </w:tc>
        <w:tc>
          <w:tcPr>
            <w:tcW w:w="4175" w:type="pct"/>
            <w:gridSpan w:val="6"/>
          </w:tcPr>
          <w:p w14:paraId="1FB3F182" w14:textId="77777777" w:rsidR="00AA588D" w:rsidRPr="009C380E" w:rsidRDefault="00AA588D" w:rsidP="000F5C15">
            <w:pPr>
              <w:jc w:val="center"/>
              <w:rPr>
                <w:ins w:id="514" w:author="Nadia Bouffard" w:date="2023-11-07T17:24:00Z"/>
                <w:rFonts w:cstheme="minorHAnsi"/>
                <w:b/>
                <w:bCs/>
              </w:rPr>
            </w:pPr>
            <w:ins w:id="515" w:author="Nadia Bouffard" w:date="2023-11-07T17:24:00Z">
              <w:r>
                <w:rPr>
                  <w:rFonts w:cstheme="minorHAnsi"/>
                  <w:b/>
                  <w:bCs/>
                </w:rPr>
                <w:t>Transition Period</w:t>
              </w:r>
              <w:r w:rsidRPr="009C380E">
                <w:rPr>
                  <w:rFonts w:cstheme="minorHAnsi"/>
                  <w:b/>
                  <w:bCs/>
                </w:rPr>
                <w:t xml:space="preserve"> </w:t>
              </w:r>
              <w:r>
                <w:rPr>
                  <w:rFonts w:cstheme="minorHAnsi"/>
                  <w:b/>
                  <w:bCs/>
                </w:rPr>
                <w:t>[6 / 10 Years]</w:t>
              </w:r>
            </w:ins>
          </w:p>
        </w:tc>
      </w:tr>
      <w:tr w:rsidR="00AA588D" w:rsidRPr="009C380E" w14:paraId="77215CBD" w14:textId="77777777" w:rsidTr="000F5C15">
        <w:trPr>
          <w:ins w:id="516" w:author="Nadia Bouffard" w:date="2023-11-07T17:24:00Z"/>
        </w:trPr>
        <w:tc>
          <w:tcPr>
            <w:tcW w:w="825" w:type="pct"/>
            <w:vMerge/>
          </w:tcPr>
          <w:p w14:paraId="4BC198F4" w14:textId="77777777" w:rsidR="00AA588D" w:rsidRPr="009C380E" w:rsidRDefault="00AA588D" w:rsidP="000F5C15">
            <w:pPr>
              <w:rPr>
                <w:ins w:id="517" w:author="Nadia Bouffard" w:date="2023-11-07T17:24:00Z"/>
                <w:rFonts w:cstheme="minorHAnsi"/>
                <w:b/>
                <w:bCs/>
              </w:rPr>
            </w:pPr>
          </w:p>
        </w:tc>
        <w:tc>
          <w:tcPr>
            <w:tcW w:w="696" w:type="pct"/>
          </w:tcPr>
          <w:p w14:paraId="5D15B536" w14:textId="77777777" w:rsidR="00AA588D" w:rsidRPr="009C380E" w:rsidRDefault="00AA588D" w:rsidP="000F5C15">
            <w:pPr>
              <w:rPr>
                <w:ins w:id="518" w:author="Nadia Bouffard" w:date="2023-11-07T17:24:00Z"/>
                <w:rFonts w:cstheme="minorHAnsi"/>
                <w:b/>
                <w:bCs/>
              </w:rPr>
            </w:pPr>
            <w:ins w:id="519" w:author="Nadia Bouffard" w:date="2023-11-07T17:24:00Z">
              <w:r w:rsidRPr="009C380E">
                <w:rPr>
                  <w:rFonts w:cstheme="minorHAnsi"/>
                  <w:b/>
                  <w:bCs/>
                </w:rPr>
                <w:t>Year 1</w:t>
              </w:r>
            </w:ins>
          </w:p>
        </w:tc>
        <w:tc>
          <w:tcPr>
            <w:tcW w:w="696" w:type="pct"/>
          </w:tcPr>
          <w:p w14:paraId="24D5BA07" w14:textId="77777777" w:rsidR="00AA588D" w:rsidRPr="009C380E" w:rsidRDefault="00AA588D" w:rsidP="000F5C15">
            <w:pPr>
              <w:rPr>
                <w:ins w:id="520" w:author="Nadia Bouffard" w:date="2023-11-07T17:24:00Z"/>
                <w:rFonts w:cstheme="minorHAnsi"/>
                <w:b/>
                <w:bCs/>
              </w:rPr>
            </w:pPr>
            <w:ins w:id="521" w:author="Nadia Bouffard" w:date="2023-11-07T17:24:00Z">
              <w:r w:rsidRPr="009C380E">
                <w:rPr>
                  <w:rFonts w:cstheme="minorHAnsi"/>
                  <w:b/>
                  <w:bCs/>
                </w:rPr>
                <w:t>Year 2</w:t>
              </w:r>
            </w:ins>
          </w:p>
        </w:tc>
        <w:tc>
          <w:tcPr>
            <w:tcW w:w="696" w:type="pct"/>
          </w:tcPr>
          <w:p w14:paraId="364E571D" w14:textId="77777777" w:rsidR="00AA588D" w:rsidRPr="009C380E" w:rsidRDefault="00AA588D" w:rsidP="000F5C15">
            <w:pPr>
              <w:rPr>
                <w:ins w:id="522" w:author="Nadia Bouffard" w:date="2023-11-07T17:24:00Z"/>
                <w:rFonts w:cstheme="minorHAnsi"/>
                <w:b/>
                <w:bCs/>
              </w:rPr>
            </w:pPr>
            <w:ins w:id="523" w:author="Nadia Bouffard" w:date="2023-11-07T17:24:00Z">
              <w:r w:rsidRPr="009C380E">
                <w:rPr>
                  <w:rFonts w:cstheme="minorHAnsi"/>
                  <w:b/>
                  <w:bCs/>
                </w:rPr>
                <w:t>Year 3</w:t>
              </w:r>
            </w:ins>
          </w:p>
        </w:tc>
        <w:tc>
          <w:tcPr>
            <w:tcW w:w="696" w:type="pct"/>
          </w:tcPr>
          <w:p w14:paraId="7670D2B1" w14:textId="77777777" w:rsidR="00AA588D" w:rsidRPr="009C380E" w:rsidRDefault="00AA588D" w:rsidP="000F5C15">
            <w:pPr>
              <w:rPr>
                <w:ins w:id="524" w:author="Nadia Bouffard" w:date="2023-11-07T17:24:00Z"/>
                <w:rFonts w:cstheme="minorHAnsi"/>
                <w:b/>
                <w:bCs/>
              </w:rPr>
            </w:pPr>
            <w:ins w:id="525" w:author="Nadia Bouffard" w:date="2023-11-07T17:24:00Z">
              <w:r w:rsidRPr="009C380E">
                <w:rPr>
                  <w:rFonts w:cstheme="minorHAnsi"/>
                  <w:b/>
                  <w:bCs/>
                </w:rPr>
                <w:t xml:space="preserve">Year 4 </w:t>
              </w:r>
            </w:ins>
          </w:p>
        </w:tc>
        <w:tc>
          <w:tcPr>
            <w:tcW w:w="696" w:type="pct"/>
          </w:tcPr>
          <w:p w14:paraId="614FC45D" w14:textId="77777777" w:rsidR="00AA588D" w:rsidRPr="009C380E" w:rsidRDefault="00AA588D" w:rsidP="000F5C15">
            <w:pPr>
              <w:rPr>
                <w:ins w:id="526" w:author="Nadia Bouffard" w:date="2023-11-07T17:24:00Z"/>
                <w:rFonts w:cstheme="minorHAnsi"/>
                <w:b/>
                <w:bCs/>
              </w:rPr>
            </w:pPr>
            <w:ins w:id="527" w:author="Nadia Bouffard" w:date="2023-11-07T17:24:00Z">
              <w:r w:rsidRPr="009C380E">
                <w:rPr>
                  <w:rFonts w:cstheme="minorHAnsi"/>
                  <w:b/>
                  <w:bCs/>
                </w:rPr>
                <w:t xml:space="preserve">Year 5 </w:t>
              </w:r>
            </w:ins>
          </w:p>
        </w:tc>
        <w:tc>
          <w:tcPr>
            <w:tcW w:w="695" w:type="pct"/>
          </w:tcPr>
          <w:p w14:paraId="4D1181E9" w14:textId="77777777" w:rsidR="00B95BBB" w:rsidRDefault="00AA588D" w:rsidP="000F5C15">
            <w:pPr>
              <w:rPr>
                <w:ins w:id="528" w:author="Nadia Bouffard" w:date="2023-11-13T15:23:00Z"/>
                <w:rFonts w:cstheme="minorHAnsi"/>
                <w:b/>
                <w:bCs/>
              </w:rPr>
            </w:pPr>
            <w:ins w:id="529" w:author="Nadia Bouffard" w:date="2023-11-07T17:24:00Z">
              <w:r w:rsidRPr="009C380E">
                <w:rPr>
                  <w:rFonts w:cstheme="minorHAnsi"/>
                  <w:b/>
                  <w:bCs/>
                </w:rPr>
                <w:t xml:space="preserve">Year 6 </w:t>
              </w:r>
              <w:r>
                <w:rPr>
                  <w:rFonts w:cstheme="minorHAnsi"/>
                  <w:b/>
                  <w:bCs/>
                </w:rPr>
                <w:t>…</w:t>
              </w:r>
            </w:ins>
            <w:ins w:id="530" w:author="Nadia Bouffard" w:date="2023-11-13T15:22:00Z">
              <w:r w:rsidR="00B95BBB">
                <w:rPr>
                  <w:rFonts w:cstheme="minorHAnsi"/>
                  <w:b/>
                  <w:bCs/>
                </w:rPr>
                <w:t xml:space="preserve">/ OR </w:t>
              </w:r>
            </w:ins>
            <w:ins w:id="531" w:author="Nadia Bouffard" w:date="2023-11-07T17:24:00Z">
              <w:r>
                <w:rPr>
                  <w:rFonts w:cstheme="minorHAnsi"/>
                  <w:b/>
                  <w:bCs/>
                </w:rPr>
                <w:t>10</w:t>
              </w:r>
            </w:ins>
          </w:p>
          <w:p w14:paraId="4C2D0B8F" w14:textId="124386C7" w:rsidR="00AA588D" w:rsidRPr="009C380E" w:rsidRDefault="000D1405" w:rsidP="000F5C15">
            <w:pPr>
              <w:rPr>
                <w:ins w:id="532" w:author="Nadia Bouffard" w:date="2023-11-07T17:24:00Z"/>
                <w:rFonts w:cstheme="minorHAnsi"/>
                <w:b/>
                <w:bCs/>
              </w:rPr>
            </w:pPr>
            <w:ins w:id="533" w:author="Nadia Bouffard" w:date="2023-11-08T17:48:00Z">
              <w:r>
                <w:rPr>
                  <w:rFonts w:cstheme="minorHAnsi"/>
                  <w:b/>
                  <w:bCs/>
                </w:rPr>
                <w:t>+</w:t>
              </w:r>
            </w:ins>
          </w:p>
        </w:tc>
      </w:tr>
      <w:tr w:rsidR="00AA588D" w:rsidRPr="009C380E" w14:paraId="0D3A4946" w14:textId="77777777" w:rsidTr="000F5C15">
        <w:trPr>
          <w:ins w:id="534" w:author="Nadia Bouffard" w:date="2023-11-07T17:24:00Z"/>
        </w:trPr>
        <w:tc>
          <w:tcPr>
            <w:tcW w:w="825" w:type="pct"/>
          </w:tcPr>
          <w:p w14:paraId="55EFBF29" w14:textId="77777777" w:rsidR="00AA588D" w:rsidRPr="009C380E" w:rsidRDefault="00AA588D" w:rsidP="000F5C15">
            <w:pPr>
              <w:rPr>
                <w:ins w:id="535" w:author="Nadia Bouffard" w:date="2023-11-07T17:24:00Z"/>
                <w:rFonts w:cstheme="minorHAnsi"/>
                <w:b/>
                <w:bCs/>
              </w:rPr>
            </w:pPr>
            <w:ins w:id="536" w:author="Nadia Bouffard" w:date="2023-11-07T17:24:00Z">
              <w:r w:rsidRPr="009C380E">
                <w:rPr>
                  <w:rFonts w:cstheme="minorHAnsi"/>
                  <w:b/>
                  <w:bCs/>
                </w:rPr>
                <w:t>Yellowfin Tuna</w:t>
              </w:r>
            </w:ins>
          </w:p>
          <w:p w14:paraId="69857583" w14:textId="77777777" w:rsidR="00AA588D" w:rsidRPr="009C380E" w:rsidRDefault="00AA588D" w:rsidP="000F5C15">
            <w:pPr>
              <w:rPr>
                <w:ins w:id="537" w:author="Nadia Bouffard" w:date="2023-11-07T17:24:00Z"/>
                <w:rFonts w:cstheme="minorHAnsi"/>
                <w:b/>
                <w:bCs/>
              </w:rPr>
            </w:pPr>
          </w:p>
        </w:tc>
        <w:tc>
          <w:tcPr>
            <w:tcW w:w="696" w:type="pct"/>
          </w:tcPr>
          <w:p w14:paraId="3FFA18D4" w14:textId="77777777" w:rsidR="00AA588D" w:rsidRPr="009C380E" w:rsidRDefault="00AA588D" w:rsidP="000F5C15">
            <w:pPr>
              <w:rPr>
                <w:ins w:id="538" w:author="Nadia Bouffard" w:date="2023-11-07T17:24:00Z"/>
                <w:rFonts w:cstheme="minorHAnsi"/>
              </w:rPr>
            </w:pPr>
            <w:ins w:id="539" w:author="Nadia Bouffard" w:date="2023-11-07T17:24:00Z">
              <w:r w:rsidRPr="009C380E">
                <w:rPr>
                  <w:rFonts w:cstheme="minorHAnsi"/>
                </w:rPr>
                <w:t>%</w:t>
              </w:r>
            </w:ins>
          </w:p>
        </w:tc>
        <w:tc>
          <w:tcPr>
            <w:tcW w:w="696" w:type="pct"/>
          </w:tcPr>
          <w:p w14:paraId="7897489D" w14:textId="77777777" w:rsidR="00AA588D" w:rsidRPr="009C380E" w:rsidRDefault="00AA588D" w:rsidP="000F5C15">
            <w:pPr>
              <w:rPr>
                <w:ins w:id="540" w:author="Nadia Bouffard" w:date="2023-11-07T17:24:00Z"/>
                <w:rFonts w:cstheme="minorHAnsi"/>
              </w:rPr>
            </w:pPr>
            <w:ins w:id="541" w:author="Nadia Bouffard" w:date="2023-11-07T17:24:00Z">
              <w:r w:rsidRPr="009C380E">
                <w:rPr>
                  <w:rFonts w:cstheme="minorHAnsi"/>
                </w:rPr>
                <w:t>%</w:t>
              </w:r>
            </w:ins>
          </w:p>
        </w:tc>
        <w:tc>
          <w:tcPr>
            <w:tcW w:w="696" w:type="pct"/>
          </w:tcPr>
          <w:p w14:paraId="5EC9B9CD" w14:textId="77777777" w:rsidR="00AA588D" w:rsidRPr="009C380E" w:rsidRDefault="00AA588D" w:rsidP="000F5C15">
            <w:pPr>
              <w:rPr>
                <w:ins w:id="542" w:author="Nadia Bouffard" w:date="2023-11-07T17:24:00Z"/>
                <w:rFonts w:cstheme="minorHAnsi"/>
              </w:rPr>
            </w:pPr>
            <w:ins w:id="543" w:author="Nadia Bouffard" w:date="2023-11-07T17:24:00Z">
              <w:r w:rsidRPr="009C380E">
                <w:rPr>
                  <w:rFonts w:cstheme="minorHAnsi"/>
                </w:rPr>
                <w:t>%</w:t>
              </w:r>
            </w:ins>
          </w:p>
        </w:tc>
        <w:tc>
          <w:tcPr>
            <w:tcW w:w="696" w:type="pct"/>
          </w:tcPr>
          <w:p w14:paraId="7BE9D698" w14:textId="77777777" w:rsidR="00AA588D" w:rsidRPr="009C380E" w:rsidRDefault="00AA588D" w:rsidP="000F5C15">
            <w:pPr>
              <w:rPr>
                <w:ins w:id="544" w:author="Nadia Bouffard" w:date="2023-11-07T17:24:00Z"/>
                <w:rFonts w:cstheme="minorHAnsi"/>
              </w:rPr>
            </w:pPr>
            <w:ins w:id="545" w:author="Nadia Bouffard" w:date="2023-11-07T17:24:00Z">
              <w:r w:rsidRPr="009C380E">
                <w:rPr>
                  <w:rFonts w:cstheme="minorHAnsi"/>
                </w:rPr>
                <w:t>%</w:t>
              </w:r>
            </w:ins>
          </w:p>
        </w:tc>
        <w:tc>
          <w:tcPr>
            <w:tcW w:w="696" w:type="pct"/>
          </w:tcPr>
          <w:p w14:paraId="54DA7F5A" w14:textId="77777777" w:rsidR="00AA588D" w:rsidRPr="009C380E" w:rsidRDefault="00AA588D" w:rsidP="000F5C15">
            <w:pPr>
              <w:rPr>
                <w:ins w:id="546" w:author="Nadia Bouffard" w:date="2023-11-07T17:24:00Z"/>
                <w:rFonts w:cstheme="minorHAnsi"/>
              </w:rPr>
            </w:pPr>
            <w:ins w:id="547" w:author="Nadia Bouffard" w:date="2023-11-07T17:24:00Z">
              <w:r w:rsidRPr="009C380E">
                <w:rPr>
                  <w:rFonts w:cstheme="minorHAnsi"/>
                </w:rPr>
                <w:t>%</w:t>
              </w:r>
            </w:ins>
          </w:p>
        </w:tc>
        <w:tc>
          <w:tcPr>
            <w:tcW w:w="695" w:type="pct"/>
          </w:tcPr>
          <w:p w14:paraId="5D547C88" w14:textId="77777777" w:rsidR="00AA588D" w:rsidRPr="009C380E" w:rsidRDefault="00AA588D" w:rsidP="000F5C15">
            <w:pPr>
              <w:rPr>
                <w:ins w:id="548" w:author="Nadia Bouffard" w:date="2023-11-07T17:24:00Z"/>
                <w:rFonts w:cstheme="minorHAnsi"/>
              </w:rPr>
            </w:pPr>
            <w:ins w:id="549" w:author="Nadia Bouffard" w:date="2023-11-07T17:24:00Z">
              <w:r w:rsidRPr="009C380E">
                <w:rPr>
                  <w:rFonts w:cstheme="minorHAnsi"/>
                </w:rPr>
                <w:t>100 %</w:t>
              </w:r>
            </w:ins>
          </w:p>
        </w:tc>
      </w:tr>
      <w:bookmarkEnd w:id="509"/>
      <w:tr w:rsidR="00AA588D" w:rsidRPr="009C380E" w14:paraId="66F74FC1" w14:textId="77777777" w:rsidTr="000F5C15">
        <w:trPr>
          <w:ins w:id="550" w:author="Nadia Bouffard" w:date="2023-11-07T17:24:00Z"/>
        </w:trPr>
        <w:tc>
          <w:tcPr>
            <w:tcW w:w="825" w:type="pct"/>
            <w:shd w:val="clear" w:color="auto" w:fill="948A54" w:themeFill="background2" w:themeFillShade="80"/>
          </w:tcPr>
          <w:p w14:paraId="1019AA12" w14:textId="77777777" w:rsidR="00AA588D" w:rsidRPr="009C380E" w:rsidRDefault="00AA588D" w:rsidP="000F5C15">
            <w:pPr>
              <w:rPr>
                <w:ins w:id="551" w:author="Nadia Bouffard" w:date="2023-11-07T17:24:00Z"/>
                <w:rFonts w:cstheme="minorHAnsi"/>
                <w:b/>
                <w:bCs/>
              </w:rPr>
            </w:pPr>
          </w:p>
        </w:tc>
        <w:tc>
          <w:tcPr>
            <w:tcW w:w="696" w:type="pct"/>
            <w:shd w:val="clear" w:color="auto" w:fill="948A54" w:themeFill="background2" w:themeFillShade="80"/>
          </w:tcPr>
          <w:p w14:paraId="439E2B63" w14:textId="77777777" w:rsidR="00AA588D" w:rsidRPr="009C380E" w:rsidRDefault="00AA588D" w:rsidP="000F5C15">
            <w:pPr>
              <w:rPr>
                <w:ins w:id="552" w:author="Nadia Bouffard" w:date="2023-11-07T17:24:00Z"/>
                <w:rFonts w:cstheme="minorHAnsi"/>
              </w:rPr>
            </w:pPr>
          </w:p>
        </w:tc>
        <w:tc>
          <w:tcPr>
            <w:tcW w:w="696" w:type="pct"/>
            <w:shd w:val="clear" w:color="auto" w:fill="948A54" w:themeFill="background2" w:themeFillShade="80"/>
          </w:tcPr>
          <w:p w14:paraId="25F34D4F" w14:textId="77777777" w:rsidR="00AA588D" w:rsidRPr="009C380E" w:rsidRDefault="00AA588D" w:rsidP="000F5C15">
            <w:pPr>
              <w:rPr>
                <w:ins w:id="553" w:author="Nadia Bouffard" w:date="2023-11-07T17:24:00Z"/>
                <w:rFonts w:cstheme="minorHAnsi"/>
              </w:rPr>
            </w:pPr>
          </w:p>
        </w:tc>
        <w:tc>
          <w:tcPr>
            <w:tcW w:w="696" w:type="pct"/>
            <w:shd w:val="clear" w:color="auto" w:fill="948A54" w:themeFill="background2" w:themeFillShade="80"/>
          </w:tcPr>
          <w:p w14:paraId="01E98919" w14:textId="77777777" w:rsidR="00AA588D" w:rsidRPr="009C380E" w:rsidRDefault="00AA588D" w:rsidP="000F5C15">
            <w:pPr>
              <w:rPr>
                <w:ins w:id="554" w:author="Nadia Bouffard" w:date="2023-11-07T17:24:00Z"/>
                <w:rFonts w:cstheme="minorHAnsi"/>
              </w:rPr>
            </w:pPr>
          </w:p>
        </w:tc>
        <w:tc>
          <w:tcPr>
            <w:tcW w:w="696" w:type="pct"/>
            <w:shd w:val="clear" w:color="auto" w:fill="948A54" w:themeFill="background2" w:themeFillShade="80"/>
          </w:tcPr>
          <w:p w14:paraId="773D3CCD" w14:textId="77777777" w:rsidR="00AA588D" w:rsidRPr="009C380E" w:rsidRDefault="00AA588D" w:rsidP="000F5C15">
            <w:pPr>
              <w:rPr>
                <w:ins w:id="555" w:author="Nadia Bouffard" w:date="2023-11-07T17:24:00Z"/>
                <w:rFonts w:cstheme="minorHAnsi"/>
              </w:rPr>
            </w:pPr>
          </w:p>
        </w:tc>
        <w:tc>
          <w:tcPr>
            <w:tcW w:w="696" w:type="pct"/>
            <w:shd w:val="clear" w:color="auto" w:fill="948A54" w:themeFill="background2" w:themeFillShade="80"/>
          </w:tcPr>
          <w:p w14:paraId="03527193" w14:textId="77777777" w:rsidR="00AA588D" w:rsidRPr="009C380E" w:rsidRDefault="00AA588D" w:rsidP="000F5C15">
            <w:pPr>
              <w:rPr>
                <w:ins w:id="556" w:author="Nadia Bouffard" w:date="2023-11-07T17:24:00Z"/>
                <w:rFonts w:cstheme="minorHAnsi"/>
              </w:rPr>
            </w:pPr>
          </w:p>
        </w:tc>
        <w:tc>
          <w:tcPr>
            <w:tcW w:w="695" w:type="pct"/>
            <w:shd w:val="clear" w:color="auto" w:fill="948A54" w:themeFill="background2" w:themeFillShade="80"/>
          </w:tcPr>
          <w:p w14:paraId="0CDBCA94" w14:textId="77777777" w:rsidR="00AA588D" w:rsidRPr="009C380E" w:rsidRDefault="00AA588D" w:rsidP="000F5C15">
            <w:pPr>
              <w:rPr>
                <w:ins w:id="557" w:author="Nadia Bouffard" w:date="2023-11-07T17:24:00Z"/>
                <w:rFonts w:cstheme="minorHAnsi"/>
              </w:rPr>
            </w:pPr>
          </w:p>
        </w:tc>
      </w:tr>
      <w:tr w:rsidR="00AA588D" w:rsidRPr="009C380E" w14:paraId="718973C7" w14:textId="77777777" w:rsidTr="000F5C15">
        <w:trPr>
          <w:ins w:id="558" w:author="Nadia Bouffard" w:date="2023-11-07T17:24:00Z"/>
        </w:trPr>
        <w:tc>
          <w:tcPr>
            <w:tcW w:w="825" w:type="pct"/>
          </w:tcPr>
          <w:p w14:paraId="38BB9498" w14:textId="77777777" w:rsidR="00AA588D" w:rsidRPr="009C380E" w:rsidRDefault="00AA588D" w:rsidP="000F5C15">
            <w:pPr>
              <w:rPr>
                <w:ins w:id="559" w:author="Nadia Bouffard" w:date="2023-11-07T17:24:00Z"/>
                <w:rFonts w:cstheme="minorHAnsi"/>
                <w:b/>
                <w:bCs/>
              </w:rPr>
            </w:pPr>
            <w:ins w:id="560" w:author="Nadia Bouffard" w:date="2023-11-07T17:24:00Z">
              <w:r w:rsidRPr="009C380E">
                <w:rPr>
                  <w:rFonts w:cstheme="minorHAnsi"/>
                  <w:b/>
                  <w:bCs/>
                </w:rPr>
                <w:t>Skipjack Tuna</w:t>
              </w:r>
            </w:ins>
          </w:p>
          <w:p w14:paraId="0F404E95" w14:textId="77777777" w:rsidR="00AA588D" w:rsidRPr="009C380E" w:rsidRDefault="00AA588D" w:rsidP="000F5C15">
            <w:pPr>
              <w:rPr>
                <w:ins w:id="561" w:author="Nadia Bouffard" w:date="2023-11-07T17:24:00Z"/>
                <w:rFonts w:cstheme="minorHAnsi"/>
                <w:b/>
                <w:bCs/>
              </w:rPr>
            </w:pPr>
          </w:p>
        </w:tc>
        <w:tc>
          <w:tcPr>
            <w:tcW w:w="696" w:type="pct"/>
          </w:tcPr>
          <w:p w14:paraId="311368EC" w14:textId="77777777" w:rsidR="00AA588D" w:rsidRPr="009C380E" w:rsidRDefault="00AA588D" w:rsidP="000F5C15">
            <w:pPr>
              <w:rPr>
                <w:ins w:id="562" w:author="Nadia Bouffard" w:date="2023-11-07T17:24:00Z"/>
                <w:rFonts w:cstheme="minorHAnsi"/>
              </w:rPr>
            </w:pPr>
            <w:ins w:id="563" w:author="Nadia Bouffard" w:date="2023-11-07T17:24:00Z">
              <w:r w:rsidRPr="009C380E">
                <w:rPr>
                  <w:rFonts w:cstheme="minorHAnsi"/>
                </w:rPr>
                <w:t>%</w:t>
              </w:r>
            </w:ins>
          </w:p>
        </w:tc>
        <w:tc>
          <w:tcPr>
            <w:tcW w:w="696" w:type="pct"/>
          </w:tcPr>
          <w:p w14:paraId="50ACE174" w14:textId="77777777" w:rsidR="00AA588D" w:rsidRPr="009C380E" w:rsidRDefault="00AA588D" w:rsidP="000F5C15">
            <w:pPr>
              <w:rPr>
                <w:ins w:id="564" w:author="Nadia Bouffard" w:date="2023-11-07T17:24:00Z"/>
                <w:rFonts w:cstheme="minorHAnsi"/>
              </w:rPr>
            </w:pPr>
            <w:ins w:id="565" w:author="Nadia Bouffard" w:date="2023-11-07T17:24:00Z">
              <w:r w:rsidRPr="009C380E">
                <w:rPr>
                  <w:rFonts w:cstheme="minorHAnsi"/>
                </w:rPr>
                <w:t>%</w:t>
              </w:r>
            </w:ins>
          </w:p>
        </w:tc>
        <w:tc>
          <w:tcPr>
            <w:tcW w:w="696" w:type="pct"/>
          </w:tcPr>
          <w:p w14:paraId="1351F011" w14:textId="77777777" w:rsidR="00AA588D" w:rsidRPr="009C380E" w:rsidRDefault="00AA588D" w:rsidP="000F5C15">
            <w:pPr>
              <w:rPr>
                <w:ins w:id="566" w:author="Nadia Bouffard" w:date="2023-11-07T17:24:00Z"/>
                <w:rFonts w:cstheme="minorHAnsi"/>
              </w:rPr>
            </w:pPr>
            <w:ins w:id="567" w:author="Nadia Bouffard" w:date="2023-11-07T17:24:00Z">
              <w:r w:rsidRPr="009C380E">
                <w:rPr>
                  <w:rFonts w:cstheme="minorHAnsi"/>
                </w:rPr>
                <w:t>%</w:t>
              </w:r>
            </w:ins>
          </w:p>
        </w:tc>
        <w:tc>
          <w:tcPr>
            <w:tcW w:w="696" w:type="pct"/>
          </w:tcPr>
          <w:p w14:paraId="4973763F" w14:textId="77777777" w:rsidR="00AA588D" w:rsidRPr="009C380E" w:rsidRDefault="00AA588D" w:rsidP="000F5C15">
            <w:pPr>
              <w:rPr>
                <w:ins w:id="568" w:author="Nadia Bouffard" w:date="2023-11-07T17:24:00Z"/>
                <w:rFonts w:cstheme="minorHAnsi"/>
              </w:rPr>
            </w:pPr>
            <w:ins w:id="569" w:author="Nadia Bouffard" w:date="2023-11-07T17:24:00Z">
              <w:r w:rsidRPr="009C380E">
                <w:rPr>
                  <w:rFonts w:cstheme="minorHAnsi"/>
                </w:rPr>
                <w:t>%</w:t>
              </w:r>
            </w:ins>
          </w:p>
        </w:tc>
        <w:tc>
          <w:tcPr>
            <w:tcW w:w="696" w:type="pct"/>
          </w:tcPr>
          <w:p w14:paraId="6D8C1FF5" w14:textId="77777777" w:rsidR="00AA588D" w:rsidRPr="009C380E" w:rsidRDefault="00AA588D" w:rsidP="000F5C15">
            <w:pPr>
              <w:rPr>
                <w:ins w:id="570" w:author="Nadia Bouffard" w:date="2023-11-07T17:24:00Z"/>
                <w:rFonts w:cstheme="minorHAnsi"/>
              </w:rPr>
            </w:pPr>
            <w:ins w:id="571" w:author="Nadia Bouffard" w:date="2023-11-07T17:24:00Z">
              <w:r w:rsidRPr="009C380E">
                <w:rPr>
                  <w:rFonts w:cstheme="minorHAnsi"/>
                </w:rPr>
                <w:t>%</w:t>
              </w:r>
            </w:ins>
          </w:p>
        </w:tc>
        <w:tc>
          <w:tcPr>
            <w:tcW w:w="695" w:type="pct"/>
          </w:tcPr>
          <w:p w14:paraId="33B2E860" w14:textId="77777777" w:rsidR="00AA588D" w:rsidRPr="009C380E" w:rsidRDefault="00AA588D" w:rsidP="000F5C15">
            <w:pPr>
              <w:rPr>
                <w:ins w:id="572" w:author="Nadia Bouffard" w:date="2023-11-07T17:24:00Z"/>
                <w:rFonts w:cstheme="minorHAnsi"/>
              </w:rPr>
            </w:pPr>
            <w:ins w:id="573" w:author="Nadia Bouffard" w:date="2023-11-07T17:24:00Z">
              <w:r w:rsidRPr="009C380E">
                <w:rPr>
                  <w:rFonts w:cstheme="minorHAnsi"/>
                </w:rPr>
                <w:t>100 %</w:t>
              </w:r>
            </w:ins>
          </w:p>
        </w:tc>
      </w:tr>
      <w:tr w:rsidR="00AA588D" w:rsidRPr="009C380E" w14:paraId="281DC535" w14:textId="77777777" w:rsidTr="000F5C15">
        <w:trPr>
          <w:ins w:id="574" w:author="Nadia Bouffard" w:date="2023-11-07T17:24:00Z"/>
        </w:trPr>
        <w:tc>
          <w:tcPr>
            <w:tcW w:w="825" w:type="pct"/>
            <w:shd w:val="clear" w:color="auto" w:fill="948A54" w:themeFill="background2" w:themeFillShade="80"/>
          </w:tcPr>
          <w:p w14:paraId="412B8F61" w14:textId="77777777" w:rsidR="00AA588D" w:rsidRPr="009C380E" w:rsidRDefault="00AA588D" w:rsidP="000F5C15">
            <w:pPr>
              <w:rPr>
                <w:ins w:id="575" w:author="Nadia Bouffard" w:date="2023-11-07T17:24:00Z"/>
                <w:rFonts w:cstheme="minorHAnsi"/>
                <w:b/>
                <w:bCs/>
              </w:rPr>
            </w:pPr>
          </w:p>
        </w:tc>
        <w:tc>
          <w:tcPr>
            <w:tcW w:w="696" w:type="pct"/>
            <w:shd w:val="clear" w:color="auto" w:fill="948A54" w:themeFill="background2" w:themeFillShade="80"/>
          </w:tcPr>
          <w:p w14:paraId="3F286045" w14:textId="77777777" w:rsidR="00AA588D" w:rsidRPr="009C380E" w:rsidRDefault="00AA588D" w:rsidP="000F5C15">
            <w:pPr>
              <w:rPr>
                <w:ins w:id="576" w:author="Nadia Bouffard" w:date="2023-11-07T17:24:00Z"/>
                <w:rFonts w:cstheme="minorHAnsi"/>
              </w:rPr>
            </w:pPr>
          </w:p>
        </w:tc>
        <w:tc>
          <w:tcPr>
            <w:tcW w:w="696" w:type="pct"/>
            <w:shd w:val="clear" w:color="auto" w:fill="948A54" w:themeFill="background2" w:themeFillShade="80"/>
          </w:tcPr>
          <w:p w14:paraId="0B01FD5A" w14:textId="77777777" w:rsidR="00AA588D" w:rsidRPr="009C380E" w:rsidRDefault="00AA588D" w:rsidP="000F5C15">
            <w:pPr>
              <w:rPr>
                <w:ins w:id="577" w:author="Nadia Bouffard" w:date="2023-11-07T17:24:00Z"/>
                <w:rFonts w:cstheme="minorHAnsi"/>
              </w:rPr>
            </w:pPr>
          </w:p>
        </w:tc>
        <w:tc>
          <w:tcPr>
            <w:tcW w:w="696" w:type="pct"/>
            <w:shd w:val="clear" w:color="auto" w:fill="948A54" w:themeFill="background2" w:themeFillShade="80"/>
          </w:tcPr>
          <w:p w14:paraId="666127B5" w14:textId="77777777" w:rsidR="00AA588D" w:rsidRPr="009C380E" w:rsidRDefault="00AA588D" w:rsidP="000F5C15">
            <w:pPr>
              <w:rPr>
                <w:ins w:id="578" w:author="Nadia Bouffard" w:date="2023-11-07T17:24:00Z"/>
                <w:rFonts w:cstheme="minorHAnsi"/>
              </w:rPr>
            </w:pPr>
          </w:p>
        </w:tc>
        <w:tc>
          <w:tcPr>
            <w:tcW w:w="696" w:type="pct"/>
            <w:shd w:val="clear" w:color="auto" w:fill="948A54" w:themeFill="background2" w:themeFillShade="80"/>
          </w:tcPr>
          <w:p w14:paraId="383D2591" w14:textId="77777777" w:rsidR="00AA588D" w:rsidRPr="009C380E" w:rsidRDefault="00AA588D" w:rsidP="000F5C15">
            <w:pPr>
              <w:rPr>
                <w:ins w:id="579" w:author="Nadia Bouffard" w:date="2023-11-07T17:24:00Z"/>
                <w:rFonts w:cstheme="minorHAnsi"/>
              </w:rPr>
            </w:pPr>
          </w:p>
        </w:tc>
        <w:tc>
          <w:tcPr>
            <w:tcW w:w="696" w:type="pct"/>
            <w:shd w:val="clear" w:color="auto" w:fill="948A54" w:themeFill="background2" w:themeFillShade="80"/>
          </w:tcPr>
          <w:p w14:paraId="1CD70B36" w14:textId="77777777" w:rsidR="00AA588D" w:rsidRPr="009C380E" w:rsidRDefault="00AA588D" w:rsidP="000F5C15">
            <w:pPr>
              <w:rPr>
                <w:ins w:id="580" w:author="Nadia Bouffard" w:date="2023-11-07T17:24:00Z"/>
                <w:rFonts w:cstheme="minorHAnsi"/>
              </w:rPr>
            </w:pPr>
          </w:p>
        </w:tc>
        <w:tc>
          <w:tcPr>
            <w:tcW w:w="695" w:type="pct"/>
            <w:shd w:val="clear" w:color="auto" w:fill="948A54" w:themeFill="background2" w:themeFillShade="80"/>
          </w:tcPr>
          <w:p w14:paraId="00D5E0CD" w14:textId="77777777" w:rsidR="00AA588D" w:rsidRPr="009C380E" w:rsidRDefault="00AA588D" w:rsidP="000F5C15">
            <w:pPr>
              <w:rPr>
                <w:ins w:id="581" w:author="Nadia Bouffard" w:date="2023-11-07T17:24:00Z"/>
                <w:rFonts w:cstheme="minorHAnsi"/>
              </w:rPr>
            </w:pPr>
          </w:p>
        </w:tc>
      </w:tr>
      <w:tr w:rsidR="00AA588D" w:rsidRPr="009C380E" w14:paraId="038E0A96" w14:textId="77777777" w:rsidTr="000F5C15">
        <w:trPr>
          <w:ins w:id="582" w:author="Nadia Bouffard" w:date="2023-11-07T17:24:00Z"/>
        </w:trPr>
        <w:tc>
          <w:tcPr>
            <w:tcW w:w="825" w:type="pct"/>
          </w:tcPr>
          <w:p w14:paraId="19234698" w14:textId="77777777" w:rsidR="00AA588D" w:rsidRPr="009C380E" w:rsidRDefault="00AA588D" w:rsidP="000F5C15">
            <w:pPr>
              <w:rPr>
                <w:ins w:id="583" w:author="Nadia Bouffard" w:date="2023-11-07T17:24:00Z"/>
                <w:rFonts w:cstheme="minorHAnsi"/>
                <w:b/>
                <w:bCs/>
              </w:rPr>
            </w:pPr>
            <w:ins w:id="584" w:author="Nadia Bouffard" w:date="2023-11-07T17:24:00Z">
              <w:r w:rsidRPr="009C380E">
                <w:rPr>
                  <w:rFonts w:cstheme="minorHAnsi"/>
                  <w:b/>
                  <w:bCs/>
                </w:rPr>
                <w:t>Big Eye Tuna</w:t>
              </w:r>
            </w:ins>
          </w:p>
          <w:p w14:paraId="7957E701" w14:textId="77777777" w:rsidR="00AA588D" w:rsidRPr="009C380E" w:rsidRDefault="00AA588D" w:rsidP="000F5C15">
            <w:pPr>
              <w:rPr>
                <w:ins w:id="585" w:author="Nadia Bouffard" w:date="2023-11-07T17:24:00Z"/>
                <w:rFonts w:cstheme="minorHAnsi"/>
                <w:b/>
                <w:bCs/>
              </w:rPr>
            </w:pPr>
          </w:p>
        </w:tc>
        <w:tc>
          <w:tcPr>
            <w:tcW w:w="696" w:type="pct"/>
          </w:tcPr>
          <w:p w14:paraId="3C46193F" w14:textId="77777777" w:rsidR="00AA588D" w:rsidRPr="009C380E" w:rsidRDefault="00AA588D" w:rsidP="000F5C15">
            <w:pPr>
              <w:rPr>
                <w:ins w:id="586" w:author="Nadia Bouffard" w:date="2023-11-07T17:24:00Z"/>
                <w:rFonts w:cstheme="minorHAnsi"/>
              </w:rPr>
            </w:pPr>
            <w:ins w:id="587" w:author="Nadia Bouffard" w:date="2023-11-07T17:24:00Z">
              <w:r w:rsidRPr="009C380E">
                <w:rPr>
                  <w:rFonts w:cstheme="minorHAnsi"/>
                </w:rPr>
                <w:t>%</w:t>
              </w:r>
            </w:ins>
          </w:p>
        </w:tc>
        <w:tc>
          <w:tcPr>
            <w:tcW w:w="696" w:type="pct"/>
          </w:tcPr>
          <w:p w14:paraId="68435C21" w14:textId="77777777" w:rsidR="00AA588D" w:rsidRPr="009C380E" w:rsidRDefault="00AA588D" w:rsidP="000F5C15">
            <w:pPr>
              <w:rPr>
                <w:ins w:id="588" w:author="Nadia Bouffard" w:date="2023-11-07T17:24:00Z"/>
                <w:rFonts w:cstheme="minorHAnsi"/>
              </w:rPr>
            </w:pPr>
            <w:ins w:id="589" w:author="Nadia Bouffard" w:date="2023-11-07T17:24:00Z">
              <w:r w:rsidRPr="009C380E">
                <w:rPr>
                  <w:rFonts w:cstheme="minorHAnsi"/>
                </w:rPr>
                <w:t>%</w:t>
              </w:r>
            </w:ins>
          </w:p>
        </w:tc>
        <w:tc>
          <w:tcPr>
            <w:tcW w:w="696" w:type="pct"/>
          </w:tcPr>
          <w:p w14:paraId="7B323A72" w14:textId="77777777" w:rsidR="00AA588D" w:rsidRPr="009C380E" w:rsidRDefault="00AA588D" w:rsidP="000F5C15">
            <w:pPr>
              <w:rPr>
                <w:ins w:id="590" w:author="Nadia Bouffard" w:date="2023-11-07T17:24:00Z"/>
                <w:rFonts w:cstheme="minorHAnsi"/>
              </w:rPr>
            </w:pPr>
            <w:ins w:id="591" w:author="Nadia Bouffard" w:date="2023-11-07T17:24:00Z">
              <w:r w:rsidRPr="009C380E">
                <w:rPr>
                  <w:rFonts w:cstheme="minorHAnsi"/>
                </w:rPr>
                <w:t>%</w:t>
              </w:r>
            </w:ins>
          </w:p>
        </w:tc>
        <w:tc>
          <w:tcPr>
            <w:tcW w:w="696" w:type="pct"/>
          </w:tcPr>
          <w:p w14:paraId="50F92D29" w14:textId="77777777" w:rsidR="00AA588D" w:rsidRPr="009C380E" w:rsidRDefault="00AA588D" w:rsidP="000F5C15">
            <w:pPr>
              <w:rPr>
                <w:ins w:id="592" w:author="Nadia Bouffard" w:date="2023-11-07T17:24:00Z"/>
                <w:rFonts w:cstheme="minorHAnsi"/>
              </w:rPr>
            </w:pPr>
            <w:ins w:id="593" w:author="Nadia Bouffard" w:date="2023-11-07T17:24:00Z">
              <w:r w:rsidRPr="009C380E">
                <w:rPr>
                  <w:rFonts w:cstheme="minorHAnsi"/>
                </w:rPr>
                <w:t>%</w:t>
              </w:r>
            </w:ins>
          </w:p>
        </w:tc>
        <w:tc>
          <w:tcPr>
            <w:tcW w:w="696" w:type="pct"/>
          </w:tcPr>
          <w:p w14:paraId="02466094" w14:textId="77777777" w:rsidR="00AA588D" w:rsidRPr="009C380E" w:rsidRDefault="00AA588D" w:rsidP="000F5C15">
            <w:pPr>
              <w:rPr>
                <w:ins w:id="594" w:author="Nadia Bouffard" w:date="2023-11-07T17:24:00Z"/>
                <w:rFonts w:cstheme="minorHAnsi"/>
              </w:rPr>
            </w:pPr>
            <w:ins w:id="595" w:author="Nadia Bouffard" w:date="2023-11-07T17:24:00Z">
              <w:r w:rsidRPr="009C380E">
                <w:rPr>
                  <w:rFonts w:cstheme="minorHAnsi"/>
                </w:rPr>
                <w:t>%</w:t>
              </w:r>
            </w:ins>
          </w:p>
        </w:tc>
        <w:tc>
          <w:tcPr>
            <w:tcW w:w="695" w:type="pct"/>
          </w:tcPr>
          <w:p w14:paraId="60F3C9B5" w14:textId="77777777" w:rsidR="00AA588D" w:rsidRPr="009C380E" w:rsidRDefault="00AA588D" w:rsidP="000F5C15">
            <w:pPr>
              <w:rPr>
                <w:ins w:id="596" w:author="Nadia Bouffard" w:date="2023-11-07T17:24:00Z"/>
                <w:rFonts w:cstheme="minorHAnsi"/>
              </w:rPr>
            </w:pPr>
            <w:ins w:id="597" w:author="Nadia Bouffard" w:date="2023-11-07T17:24:00Z">
              <w:r w:rsidRPr="009C380E">
                <w:rPr>
                  <w:rFonts w:cstheme="minorHAnsi"/>
                </w:rPr>
                <w:t>100%</w:t>
              </w:r>
            </w:ins>
          </w:p>
        </w:tc>
      </w:tr>
      <w:tr w:rsidR="00AA588D" w:rsidRPr="009C380E" w14:paraId="21DC2111" w14:textId="77777777" w:rsidTr="000F5C15">
        <w:trPr>
          <w:ins w:id="598" w:author="Nadia Bouffard" w:date="2023-11-07T17:24:00Z"/>
        </w:trPr>
        <w:tc>
          <w:tcPr>
            <w:tcW w:w="825" w:type="pct"/>
            <w:shd w:val="clear" w:color="auto" w:fill="948A54" w:themeFill="background2" w:themeFillShade="80"/>
          </w:tcPr>
          <w:p w14:paraId="7B38E133" w14:textId="77777777" w:rsidR="00AA588D" w:rsidRPr="009C380E" w:rsidRDefault="00AA588D" w:rsidP="000F5C15">
            <w:pPr>
              <w:rPr>
                <w:ins w:id="599" w:author="Nadia Bouffard" w:date="2023-11-07T17:24:00Z"/>
                <w:rFonts w:cstheme="minorHAnsi"/>
                <w:b/>
                <w:bCs/>
              </w:rPr>
            </w:pPr>
          </w:p>
        </w:tc>
        <w:tc>
          <w:tcPr>
            <w:tcW w:w="696" w:type="pct"/>
            <w:shd w:val="clear" w:color="auto" w:fill="948A54" w:themeFill="background2" w:themeFillShade="80"/>
          </w:tcPr>
          <w:p w14:paraId="50245105" w14:textId="77777777" w:rsidR="00AA588D" w:rsidRPr="009C380E" w:rsidRDefault="00AA588D" w:rsidP="000F5C15">
            <w:pPr>
              <w:rPr>
                <w:ins w:id="600" w:author="Nadia Bouffard" w:date="2023-11-07T17:24:00Z"/>
                <w:rFonts w:cstheme="minorHAnsi"/>
              </w:rPr>
            </w:pPr>
          </w:p>
        </w:tc>
        <w:tc>
          <w:tcPr>
            <w:tcW w:w="696" w:type="pct"/>
            <w:shd w:val="clear" w:color="auto" w:fill="948A54" w:themeFill="background2" w:themeFillShade="80"/>
          </w:tcPr>
          <w:p w14:paraId="1C451173" w14:textId="77777777" w:rsidR="00AA588D" w:rsidRPr="009C380E" w:rsidRDefault="00AA588D" w:rsidP="000F5C15">
            <w:pPr>
              <w:rPr>
                <w:ins w:id="601" w:author="Nadia Bouffard" w:date="2023-11-07T17:24:00Z"/>
                <w:rFonts w:cstheme="minorHAnsi"/>
              </w:rPr>
            </w:pPr>
          </w:p>
        </w:tc>
        <w:tc>
          <w:tcPr>
            <w:tcW w:w="696" w:type="pct"/>
            <w:shd w:val="clear" w:color="auto" w:fill="948A54" w:themeFill="background2" w:themeFillShade="80"/>
          </w:tcPr>
          <w:p w14:paraId="20BB1A15" w14:textId="77777777" w:rsidR="00AA588D" w:rsidRPr="009C380E" w:rsidRDefault="00AA588D" w:rsidP="000F5C15">
            <w:pPr>
              <w:rPr>
                <w:ins w:id="602" w:author="Nadia Bouffard" w:date="2023-11-07T17:24:00Z"/>
                <w:rFonts w:cstheme="minorHAnsi"/>
              </w:rPr>
            </w:pPr>
          </w:p>
        </w:tc>
        <w:tc>
          <w:tcPr>
            <w:tcW w:w="696" w:type="pct"/>
            <w:shd w:val="clear" w:color="auto" w:fill="948A54" w:themeFill="background2" w:themeFillShade="80"/>
          </w:tcPr>
          <w:p w14:paraId="44E45F09" w14:textId="77777777" w:rsidR="00AA588D" w:rsidRPr="009C380E" w:rsidRDefault="00AA588D" w:rsidP="000F5C15">
            <w:pPr>
              <w:rPr>
                <w:ins w:id="603" w:author="Nadia Bouffard" w:date="2023-11-07T17:24:00Z"/>
                <w:rFonts w:cstheme="minorHAnsi"/>
              </w:rPr>
            </w:pPr>
          </w:p>
        </w:tc>
        <w:tc>
          <w:tcPr>
            <w:tcW w:w="696" w:type="pct"/>
            <w:shd w:val="clear" w:color="auto" w:fill="948A54" w:themeFill="background2" w:themeFillShade="80"/>
          </w:tcPr>
          <w:p w14:paraId="081EBA15" w14:textId="77777777" w:rsidR="00AA588D" w:rsidRPr="009C380E" w:rsidRDefault="00AA588D" w:rsidP="000F5C15">
            <w:pPr>
              <w:rPr>
                <w:ins w:id="604" w:author="Nadia Bouffard" w:date="2023-11-07T17:24:00Z"/>
                <w:rFonts w:cstheme="minorHAnsi"/>
              </w:rPr>
            </w:pPr>
          </w:p>
        </w:tc>
        <w:tc>
          <w:tcPr>
            <w:tcW w:w="695" w:type="pct"/>
            <w:shd w:val="clear" w:color="auto" w:fill="948A54" w:themeFill="background2" w:themeFillShade="80"/>
          </w:tcPr>
          <w:p w14:paraId="1DD57AFE" w14:textId="77777777" w:rsidR="00AA588D" w:rsidRPr="009C380E" w:rsidRDefault="00AA588D" w:rsidP="000F5C15">
            <w:pPr>
              <w:rPr>
                <w:ins w:id="605" w:author="Nadia Bouffard" w:date="2023-11-07T17:24:00Z"/>
                <w:rFonts w:cstheme="minorHAnsi"/>
              </w:rPr>
            </w:pPr>
          </w:p>
        </w:tc>
      </w:tr>
      <w:tr w:rsidR="00AA588D" w:rsidRPr="009C380E" w14:paraId="51CAD232" w14:textId="77777777" w:rsidTr="000F5C15">
        <w:trPr>
          <w:ins w:id="606" w:author="Nadia Bouffard" w:date="2023-11-07T17:24:00Z"/>
        </w:trPr>
        <w:tc>
          <w:tcPr>
            <w:tcW w:w="825" w:type="pct"/>
          </w:tcPr>
          <w:p w14:paraId="14ED44E6" w14:textId="77777777" w:rsidR="00AA588D" w:rsidRPr="009C380E" w:rsidRDefault="00AA588D" w:rsidP="000F5C15">
            <w:pPr>
              <w:rPr>
                <w:ins w:id="607" w:author="Nadia Bouffard" w:date="2023-11-07T17:24:00Z"/>
                <w:rFonts w:cstheme="minorHAnsi"/>
                <w:b/>
                <w:bCs/>
              </w:rPr>
            </w:pPr>
            <w:ins w:id="608" w:author="Nadia Bouffard" w:date="2023-11-07T17:24:00Z">
              <w:r w:rsidRPr="009C380E">
                <w:rPr>
                  <w:rFonts w:cstheme="minorHAnsi"/>
                  <w:b/>
                  <w:bCs/>
                </w:rPr>
                <w:t>Albacore</w:t>
              </w:r>
            </w:ins>
          </w:p>
          <w:p w14:paraId="6D78D61D" w14:textId="77777777" w:rsidR="00AA588D" w:rsidRPr="009C380E" w:rsidRDefault="00AA588D" w:rsidP="000F5C15">
            <w:pPr>
              <w:rPr>
                <w:ins w:id="609" w:author="Nadia Bouffard" w:date="2023-11-07T17:24:00Z"/>
                <w:rFonts w:cstheme="minorHAnsi"/>
                <w:b/>
                <w:bCs/>
              </w:rPr>
            </w:pPr>
          </w:p>
        </w:tc>
        <w:tc>
          <w:tcPr>
            <w:tcW w:w="696" w:type="pct"/>
          </w:tcPr>
          <w:p w14:paraId="4FBAF6F8" w14:textId="77777777" w:rsidR="00AA588D" w:rsidRPr="009C380E" w:rsidRDefault="00AA588D" w:rsidP="000F5C15">
            <w:pPr>
              <w:rPr>
                <w:ins w:id="610" w:author="Nadia Bouffard" w:date="2023-11-07T17:24:00Z"/>
                <w:rFonts w:cstheme="minorHAnsi"/>
              </w:rPr>
            </w:pPr>
            <w:ins w:id="611" w:author="Nadia Bouffard" w:date="2023-11-07T17:24:00Z">
              <w:r w:rsidRPr="009C380E">
                <w:rPr>
                  <w:rFonts w:cstheme="minorHAnsi"/>
                </w:rPr>
                <w:t>%</w:t>
              </w:r>
            </w:ins>
          </w:p>
        </w:tc>
        <w:tc>
          <w:tcPr>
            <w:tcW w:w="696" w:type="pct"/>
          </w:tcPr>
          <w:p w14:paraId="52A1593E" w14:textId="77777777" w:rsidR="00AA588D" w:rsidRPr="009C380E" w:rsidRDefault="00AA588D" w:rsidP="000F5C15">
            <w:pPr>
              <w:rPr>
                <w:ins w:id="612" w:author="Nadia Bouffard" w:date="2023-11-07T17:24:00Z"/>
                <w:rFonts w:cstheme="minorHAnsi"/>
              </w:rPr>
            </w:pPr>
            <w:ins w:id="613" w:author="Nadia Bouffard" w:date="2023-11-07T17:24:00Z">
              <w:r w:rsidRPr="009C380E">
                <w:rPr>
                  <w:rFonts w:cstheme="minorHAnsi"/>
                </w:rPr>
                <w:t>%</w:t>
              </w:r>
            </w:ins>
          </w:p>
        </w:tc>
        <w:tc>
          <w:tcPr>
            <w:tcW w:w="696" w:type="pct"/>
          </w:tcPr>
          <w:p w14:paraId="12E96E80" w14:textId="77777777" w:rsidR="00AA588D" w:rsidRPr="009C380E" w:rsidRDefault="00AA588D" w:rsidP="000F5C15">
            <w:pPr>
              <w:rPr>
                <w:ins w:id="614" w:author="Nadia Bouffard" w:date="2023-11-07T17:24:00Z"/>
                <w:rFonts w:cstheme="minorHAnsi"/>
              </w:rPr>
            </w:pPr>
            <w:ins w:id="615" w:author="Nadia Bouffard" w:date="2023-11-07T17:24:00Z">
              <w:r w:rsidRPr="009C380E">
                <w:rPr>
                  <w:rFonts w:cstheme="minorHAnsi"/>
                </w:rPr>
                <w:t>%</w:t>
              </w:r>
            </w:ins>
          </w:p>
        </w:tc>
        <w:tc>
          <w:tcPr>
            <w:tcW w:w="696" w:type="pct"/>
          </w:tcPr>
          <w:p w14:paraId="2040E936" w14:textId="77777777" w:rsidR="00AA588D" w:rsidRPr="009C380E" w:rsidRDefault="00AA588D" w:rsidP="000F5C15">
            <w:pPr>
              <w:rPr>
                <w:ins w:id="616" w:author="Nadia Bouffard" w:date="2023-11-07T17:24:00Z"/>
                <w:rFonts w:cstheme="minorHAnsi"/>
              </w:rPr>
            </w:pPr>
            <w:ins w:id="617" w:author="Nadia Bouffard" w:date="2023-11-07T17:24:00Z">
              <w:r w:rsidRPr="009C380E">
                <w:rPr>
                  <w:rFonts w:cstheme="minorHAnsi"/>
                </w:rPr>
                <w:t>%</w:t>
              </w:r>
            </w:ins>
          </w:p>
        </w:tc>
        <w:tc>
          <w:tcPr>
            <w:tcW w:w="696" w:type="pct"/>
          </w:tcPr>
          <w:p w14:paraId="753F85BF" w14:textId="77777777" w:rsidR="00AA588D" w:rsidRPr="009C380E" w:rsidRDefault="00AA588D" w:rsidP="000F5C15">
            <w:pPr>
              <w:rPr>
                <w:ins w:id="618" w:author="Nadia Bouffard" w:date="2023-11-07T17:24:00Z"/>
                <w:rFonts w:cstheme="minorHAnsi"/>
              </w:rPr>
            </w:pPr>
            <w:ins w:id="619" w:author="Nadia Bouffard" w:date="2023-11-07T17:24:00Z">
              <w:r w:rsidRPr="009C380E">
                <w:rPr>
                  <w:rFonts w:cstheme="minorHAnsi"/>
                </w:rPr>
                <w:t>%</w:t>
              </w:r>
            </w:ins>
          </w:p>
        </w:tc>
        <w:tc>
          <w:tcPr>
            <w:tcW w:w="695" w:type="pct"/>
          </w:tcPr>
          <w:p w14:paraId="20FAD505" w14:textId="77777777" w:rsidR="00AA588D" w:rsidRPr="009C380E" w:rsidRDefault="00AA588D" w:rsidP="000F5C15">
            <w:pPr>
              <w:rPr>
                <w:ins w:id="620" w:author="Nadia Bouffard" w:date="2023-11-07T17:24:00Z"/>
                <w:rFonts w:cstheme="minorHAnsi"/>
              </w:rPr>
            </w:pPr>
            <w:ins w:id="621" w:author="Nadia Bouffard" w:date="2023-11-07T17:24:00Z">
              <w:r w:rsidRPr="009C380E">
                <w:rPr>
                  <w:rFonts w:cstheme="minorHAnsi"/>
                </w:rPr>
                <w:t>100%</w:t>
              </w:r>
            </w:ins>
          </w:p>
        </w:tc>
      </w:tr>
      <w:tr w:rsidR="00AA588D" w:rsidRPr="009C380E" w14:paraId="71501A0C" w14:textId="77777777" w:rsidTr="000F5C15">
        <w:trPr>
          <w:ins w:id="622" w:author="Nadia Bouffard" w:date="2023-11-07T17:24:00Z"/>
        </w:trPr>
        <w:tc>
          <w:tcPr>
            <w:tcW w:w="825" w:type="pct"/>
            <w:shd w:val="clear" w:color="auto" w:fill="948A54" w:themeFill="background2" w:themeFillShade="80"/>
          </w:tcPr>
          <w:p w14:paraId="6CEE9689" w14:textId="77777777" w:rsidR="00AA588D" w:rsidRPr="009C380E" w:rsidRDefault="00AA588D" w:rsidP="000F5C15">
            <w:pPr>
              <w:rPr>
                <w:ins w:id="623" w:author="Nadia Bouffard" w:date="2023-11-07T17:24:00Z"/>
                <w:rFonts w:cstheme="minorHAnsi"/>
                <w:b/>
                <w:bCs/>
              </w:rPr>
            </w:pPr>
          </w:p>
        </w:tc>
        <w:tc>
          <w:tcPr>
            <w:tcW w:w="696" w:type="pct"/>
            <w:shd w:val="clear" w:color="auto" w:fill="948A54" w:themeFill="background2" w:themeFillShade="80"/>
          </w:tcPr>
          <w:p w14:paraId="181205D3" w14:textId="77777777" w:rsidR="00AA588D" w:rsidRPr="009C380E" w:rsidRDefault="00AA588D" w:rsidP="000F5C15">
            <w:pPr>
              <w:rPr>
                <w:ins w:id="624" w:author="Nadia Bouffard" w:date="2023-11-07T17:24:00Z"/>
                <w:rFonts w:cstheme="minorHAnsi"/>
              </w:rPr>
            </w:pPr>
          </w:p>
        </w:tc>
        <w:tc>
          <w:tcPr>
            <w:tcW w:w="696" w:type="pct"/>
            <w:shd w:val="clear" w:color="auto" w:fill="948A54" w:themeFill="background2" w:themeFillShade="80"/>
          </w:tcPr>
          <w:p w14:paraId="06763377" w14:textId="77777777" w:rsidR="00AA588D" w:rsidRPr="009C380E" w:rsidRDefault="00AA588D" w:rsidP="000F5C15">
            <w:pPr>
              <w:rPr>
                <w:ins w:id="625" w:author="Nadia Bouffard" w:date="2023-11-07T17:24:00Z"/>
                <w:rFonts w:cstheme="minorHAnsi"/>
              </w:rPr>
            </w:pPr>
          </w:p>
        </w:tc>
        <w:tc>
          <w:tcPr>
            <w:tcW w:w="696" w:type="pct"/>
            <w:shd w:val="clear" w:color="auto" w:fill="948A54" w:themeFill="background2" w:themeFillShade="80"/>
          </w:tcPr>
          <w:p w14:paraId="7FA11E77" w14:textId="77777777" w:rsidR="00AA588D" w:rsidRPr="009C380E" w:rsidRDefault="00AA588D" w:rsidP="000F5C15">
            <w:pPr>
              <w:rPr>
                <w:ins w:id="626" w:author="Nadia Bouffard" w:date="2023-11-07T17:24:00Z"/>
                <w:rFonts w:cstheme="minorHAnsi"/>
              </w:rPr>
            </w:pPr>
          </w:p>
        </w:tc>
        <w:tc>
          <w:tcPr>
            <w:tcW w:w="696" w:type="pct"/>
            <w:shd w:val="clear" w:color="auto" w:fill="948A54" w:themeFill="background2" w:themeFillShade="80"/>
          </w:tcPr>
          <w:p w14:paraId="631AAAF2" w14:textId="77777777" w:rsidR="00AA588D" w:rsidRPr="009C380E" w:rsidRDefault="00AA588D" w:rsidP="000F5C15">
            <w:pPr>
              <w:rPr>
                <w:ins w:id="627" w:author="Nadia Bouffard" w:date="2023-11-07T17:24:00Z"/>
                <w:rFonts w:cstheme="minorHAnsi"/>
              </w:rPr>
            </w:pPr>
          </w:p>
        </w:tc>
        <w:tc>
          <w:tcPr>
            <w:tcW w:w="696" w:type="pct"/>
            <w:shd w:val="clear" w:color="auto" w:fill="948A54" w:themeFill="background2" w:themeFillShade="80"/>
          </w:tcPr>
          <w:p w14:paraId="111CFF87" w14:textId="77777777" w:rsidR="00AA588D" w:rsidRPr="009C380E" w:rsidRDefault="00AA588D" w:rsidP="000F5C15">
            <w:pPr>
              <w:rPr>
                <w:ins w:id="628" w:author="Nadia Bouffard" w:date="2023-11-07T17:24:00Z"/>
                <w:rFonts w:cstheme="minorHAnsi"/>
              </w:rPr>
            </w:pPr>
          </w:p>
        </w:tc>
        <w:tc>
          <w:tcPr>
            <w:tcW w:w="695" w:type="pct"/>
            <w:shd w:val="clear" w:color="auto" w:fill="948A54" w:themeFill="background2" w:themeFillShade="80"/>
          </w:tcPr>
          <w:p w14:paraId="208389F4" w14:textId="77777777" w:rsidR="00AA588D" w:rsidRPr="009C380E" w:rsidRDefault="00AA588D" w:rsidP="000F5C15">
            <w:pPr>
              <w:rPr>
                <w:ins w:id="629" w:author="Nadia Bouffard" w:date="2023-11-07T17:24:00Z"/>
                <w:rFonts w:cstheme="minorHAnsi"/>
              </w:rPr>
            </w:pPr>
          </w:p>
        </w:tc>
      </w:tr>
      <w:tr w:rsidR="00AA588D" w:rsidRPr="009C380E" w14:paraId="18711BD8" w14:textId="77777777" w:rsidTr="000F5C15">
        <w:trPr>
          <w:ins w:id="630" w:author="Nadia Bouffard" w:date="2023-11-07T17:24:00Z"/>
        </w:trPr>
        <w:tc>
          <w:tcPr>
            <w:tcW w:w="825" w:type="pct"/>
          </w:tcPr>
          <w:p w14:paraId="29043858" w14:textId="77777777" w:rsidR="00AA588D" w:rsidRPr="009C380E" w:rsidRDefault="00AA588D" w:rsidP="000F5C15">
            <w:pPr>
              <w:rPr>
                <w:ins w:id="631" w:author="Nadia Bouffard" w:date="2023-11-07T17:24:00Z"/>
                <w:rFonts w:cstheme="minorHAnsi"/>
                <w:b/>
                <w:bCs/>
              </w:rPr>
            </w:pPr>
            <w:ins w:id="632" w:author="Nadia Bouffard" w:date="2023-11-07T17:24:00Z">
              <w:r w:rsidRPr="009C380E">
                <w:rPr>
                  <w:rFonts w:cstheme="minorHAnsi"/>
                  <w:b/>
                  <w:bCs/>
                </w:rPr>
                <w:t>Swordfish</w:t>
              </w:r>
            </w:ins>
          </w:p>
          <w:p w14:paraId="21F256B8" w14:textId="77777777" w:rsidR="00AA588D" w:rsidRPr="009C380E" w:rsidRDefault="00AA588D" w:rsidP="000F5C15">
            <w:pPr>
              <w:rPr>
                <w:ins w:id="633" w:author="Nadia Bouffard" w:date="2023-11-07T17:24:00Z"/>
                <w:rFonts w:cstheme="minorHAnsi"/>
                <w:b/>
                <w:bCs/>
              </w:rPr>
            </w:pPr>
          </w:p>
        </w:tc>
        <w:tc>
          <w:tcPr>
            <w:tcW w:w="696" w:type="pct"/>
          </w:tcPr>
          <w:p w14:paraId="68F5A702" w14:textId="77777777" w:rsidR="00AA588D" w:rsidRPr="009C380E" w:rsidRDefault="00AA588D" w:rsidP="000F5C15">
            <w:pPr>
              <w:rPr>
                <w:ins w:id="634" w:author="Nadia Bouffard" w:date="2023-11-07T17:24:00Z"/>
                <w:rFonts w:cstheme="minorHAnsi"/>
              </w:rPr>
            </w:pPr>
            <w:ins w:id="635" w:author="Nadia Bouffard" w:date="2023-11-07T17:24:00Z">
              <w:r w:rsidRPr="009C380E">
                <w:rPr>
                  <w:rFonts w:cstheme="minorHAnsi"/>
                </w:rPr>
                <w:t>%</w:t>
              </w:r>
            </w:ins>
          </w:p>
        </w:tc>
        <w:tc>
          <w:tcPr>
            <w:tcW w:w="696" w:type="pct"/>
          </w:tcPr>
          <w:p w14:paraId="3314F396" w14:textId="77777777" w:rsidR="00AA588D" w:rsidRPr="009C380E" w:rsidRDefault="00AA588D" w:rsidP="000F5C15">
            <w:pPr>
              <w:rPr>
                <w:ins w:id="636" w:author="Nadia Bouffard" w:date="2023-11-07T17:24:00Z"/>
                <w:rFonts w:cstheme="minorHAnsi"/>
              </w:rPr>
            </w:pPr>
            <w:ins w:id="637" w:author="Nadia Bouffard" w:date="2023-11-07T17:24:00Z">
              <w:r w:rsidRPr="009C380E">
                <w:rPr>
                  <w:rFonts w:cstheme="minorHAnsi"/>
                </w:rPr>
                <w:t>%</w:t>
              </w:r>
            </w:ins>
          </w:p>
        </w:tc>
        <w:tc>
          <w:tcPr>
            <w:tcW w:w="696" w:type="pct"/>
          </w:tcPr>
          <w:p w14:paraId="45D17EA2" w14:textId="77777777" w:rsidR="00AA588D" w:rsidRPr="009C380E" w:rsidRDefault="00AA588D" w:rsidP="000F5C15">
            <w:pPr>
              <w:rPr>
                <w:ins w:id="638" w:author="Nadia Bouffard" w:date="2023-11-07T17:24:00Z"/>
                <w:rFonts w:cstheme="minorHAnsi"/>
              </w:rPr>
            </w:pPr>
            <w:ins w:id="639" w:author="Nadia Bouffard" w:date="2023-11-07T17:24:00Z">
              <w:r w:rsidRPr="009C380E">
                <w:rPr>
                  <w:rFonts w:cstheme="minorHAnsi"/>
                </w:rPr>
                <w:t>%</w:t>
              </w:r>
            </w:ins>
          </w:p>
        </w:tc>
        <w:tc>
          <w:tcPr>
            <w:tcW w:w="696" w:type="pct"/>
          </w:tcPr>
          <w:p w14:paraId="10F3EF16" w14:textId="77777777" w:rsidR="00AA588D" w:rsidRPr="009C380E" w:rsidRDefault="00AA588D" w:rsidP="000F5C15">
            <w:pPr>
              <w:rPr>
                <w:ins w:id="640" w:author="Nadia Bouffard" w:date="2023-11-07T17:24:00Z"/>
                <w:rFonts w:cstheme="minorHAnsi"/>
              </w:rPr>
            </w:pPr>
            <w:ins w:id="641" w:author="Nadia Bouffard" w:date="2023-11-07T17:24:00Z">
              <w:r w:rsidRPr="009C380E">
                <w:rPr>
                  <w:rFonts w:cstheme="minorHAnsi"/>
                </w:rPr>
                <w:t>%</w:t>
              </w:r>
            </w:ins>
          </w:p>
        </w:tc>
        <w:tc>
          <w:tcPr>
            <w:tcW w:w="696" w:type="pct"/>
          </w:tcPr>
          <w:p w14:paraId="7927D77C" w14:textId="77777777" w:rsidR="00AA588D" w:rsidRPr="009C380E" w:rsidRDefault="00AA588D" w:rsidP="000F5C15">
            <w:pPr>
              <w:rPr>
                <w:ins w:id="642" w:author="Nadia Bouffard" w:date="2023-11-07T17:24:00Z"/>
                <w:rFonts w:cstheme="minorHAnsi"/>
              </w:rPr>
            </w:pPr>
            <w:ins w:id="643" w:author="Nadia Bouffard" w:date="2023-11-07T17:24:00Z">
              <w:r w:rsidRPr="009C380E">
                <w:rPr>
                  <w:rFonts w:cstheme="minorHAnsi"/>
                </w:rPr>
                <w:t>%</w:t>
              </w:r>
            </w:ins>
          </w:p>
        </w:tc>
        <w:tc>
          <w:tcPr>
            <w:tcW w:w="695" w:type="pct"/>
          </w:tcPr>
          <w:p w14:paraId="0882AE9B" w14:textId="77777777" w:rsidR="00AA588D" w:rsidRPr="009C380E" w:rsidRDefault="00AA588D" w:rsidP="000F5C15">
            <w:pPr>
              <w:rPr>
                <w:ins w:id="644" w:author="Nadia Bouffard" w:date="2023-11-07T17:24:00Z"/>
                <w:rFonts w:cstheme="minorHAnsi"/>
              </w:rPr>
            </w:pPr>
            <w:ins w:id="645" w:author="Nadia Bouffard" w:date="2023-11-07T17:24:00Z">
              <w:r w:rsidRPr="009C380E">
                <w:rPr>
                  <w:rFonts w:cstheme="minorHAnsi"/>
                </w:rPr>
                <w:t>100 %</w:t>
              </w:r>
            </w:ins>
          </w:p>
        </w:tc>
      </w:tr>
      <w:tr w:rsidR="00AA588D" w:rsidRPr="009C380E" w14:paraId="74D09722" w14:textId="77777777" w:rsidTr="000F5C15">
        <w:trPr>
          <w:ins w:id="646" w:author="Nadia Bouffard" w:date="2023-11-07T17:24:00Z"/>
        </w:trPr>
        <w:tc>
          <w:tcPr>
            <w:tcW w:w="825" w:type="pct"/>
            <w:shd w:val="clear" w:color="auto" w:fill="948A54" w:themeFill="background2" w:themeFillShade="80"/>
          </w:tcPr>
          <w:p w14:paraId="4645F566" w14:textId="77777777" w:rsidR="00AA588D" w:rsidRPr="009C380E" w:rsidRDefault="00AA588D" w:rsidP="000F5C15">
            <w:pPr>
              <w:rPr>
                <w:ins w:id="647" w:author="Nadia Bouffard" w:date="2023-11-07T17:24:00Z"/>
                <w:rFonts w:cstheme="minorHAnsi"/>
                <w:b/>
                <w:bCs/>
              </w:rPr>
            </w:pPr>
          </w:p>
        </w:tc>
        <w:tc>
          <w:tcPr>
            <w:tcW w:w="696" w:type="pct"/>
            <w:shd w:val="clear" w:color="auto" w:fill="948A54" w:themeFill="background2" w:themeFillShade="80"/>
          </w:tcPr>
          <w:p w14:paraId="04E43249" w14:textId="77777777" w:rsidR="00AA588D" w:rsidRPr="009C380E" w:rsidRDefault="00AA588D" w:rsidP="000F5C15">
            <w:pPr>
              <w:rPr>
                <w:ins w:id="648" w:author="Nadia Bouffard" w:date="2023-11-07T17:24:00Z"/>
                <w:rFonts w:cstheme="minorHAnsi"/>
              </w:rPr>
            </w:pPr>
          </w:p>
        </w:tc>
        <w:tc>
          <w:tcPr>
            <w:tcW w:w="696" w:type="pct"/>
            <w:shd w:val="clear" w:color="auto" w:fill="948A54" w:themeFill="background2" w:themeFillShade="80"/>
          </w:tcPr>
          <w:p w14:paraId="4169C108" w14:textId="77777777" w:rsidR="00AA588D" w:rsidRPr="009C380E" w:rsidRDefault="00AA588D" w:rsidP="000F5C15">
            <w:pPr>
              <w:rPr>
                <w:ins w:id="649" w:author="Nadia Bouffard" w:date="2023-11-07T17:24:00Z"/>
                <w:rFonts w:cstheme="minorHAnsi"/>
              </w:rPr>
            </w:pPr>
          </w:p>
        </w:tc>
        <w:tc>
          <w:tcPr>
            <w:tcW w:w="696" w:type="pct"/>
            <w:shd w:val="clear" w:color="auto" w:fill="948A54" w:themeFill="background2" w:themeFillShade="80"/>
          </w:tcPr>
          <w:p w14:paraId="111F37AF" w14:textId="77777777" w:rsidR="00AA588D" w:rsidRPr="009C380E" w:rsidRDefault="00AA588D" w:rsidP="000F5C15">
            <w:pPr>
              <w:rPr>
                <w:ins w:id="650" w:author="Nadia Bouffard" w:date="2023-11-07T17:24:00Z"/>
                <w:rFonts w:cstheme="minorHAnsi"/>
              </w:rPr>
            </w:pPr>
          </w:p>
        </w:tc>
        <w:tc>
          <w:tcPr>
            <w:tcW w:w="696" w:type="pct"/>
            <w:shd w:val="clear" w:color="auto" w:fill="948A54" w:themeFill="background2" w:themeFillShade="80"/>
          </w:tcPr>
          <w:p w14:paraId="75A7FE00" w14:textId="77777777" w:rsidR="00AA588D" w:rsidRPr="009C380E" w:rsidRDefault="00AA588D" w:rsidP="000F5C15">
            <w:pPr>
              <w:rPr>
                <w:ins w:id="651" w:author="Nadia Bouffard" w:date="2023-11-07T17:24:00Z"/>
                <w:rFonts w:cstheme="minorHAnsi"/>
              </w:rPr>
            </w:pPr>
          </w:p>
        </w:tc>
        <w:tc>
          <w:tcPr>
            <w:tcW w:w="696" w:type="pct"/>
            <w:shd w:val="clear" w:color="auto" w:fill="948A54" w:themeFill="background2" w:themeFillShade="80"/>
          </w:tcPr>
          <w:p w14:paraId="48C84680" w14:textId="77777777" w:rsidR="00AA588D" w:rsidRPr="009C380E" w:rsidRDefault="00AA588D" w:rsidP="000F5C15">
            <w:pPr>
              <w:rPr>
                <w:ins w:id="652" w:author="Nadia Bouffard" w:date="2023-11-07T17:24:00Z"/>
                <w:rFonts w:cstheme="minorHAnsi"/>
              </w:rPr>
            </w:pPr>
          </w:p>
        </w:tc>
        <w:tc>
          <w:tcPr>
            <w:tcW w:w="695" w:type="pct"/>
            <w:shd w:val="clear" w:color="auto" w:fill="948A54" w:themeFill="background2" w:themeFillShade="80"/>
          </w:tcPr>
          <w:p w14:paraId="46458A1F" w14:textId="77777777" w:rsidR="00AA588D" w:rsidRPr="009C380E" w:rsidRDefault="00AA588D" w:rsidP="000F5C15">
            <w:pPr>
              <w:rPr>
                <w:ins w:id="653" w:author="Nadia Bouffard" w:date="2023-11-07T17:24:00Z"/>
                <w:rFonts w:cstheme="minorHAnsi"/>
              </w:rPr>
            </w:pPr>
          </w:p>
        </w:tc>
      </w:tr>
      <w:tr w:rsidR="00AA588D" w:rsidRPr="009C380E" w14:paraId="58AADF66" w14:textId="77777777" w:rsidTr="000F5C15">
        <w:trPr>
          <w:ins w:id="654" w:author="Nadia Bouffard" w:date="2023-11-07T17:24:00Z"/>
        </w:trPr>
        <w:tc>
          <w:tcPr>
            <w:tcW w:w="825" w:type="pct"/>
          </w:tcPr>
          <w:p w14:paraId="0142E552" w14:textId="77777777" w:rsidR="00AA588D" w:rsidRPr="009C380E" w:rsidRDefault="00AA588D" w:rsidP="000F5C15">
            <w:pPr>
              <w:rPr>
                <w:ins w:id="655" w:author="Nadia Bouffard" w:date="2023-11-07T17:24:00Z"/>
                <w:rFonts w:cstheme="minorHAnsi"/>
                <w:b/>
                <w:bCs/>
              </w:rPr>
            </w:pPr>
            <w:ins w:id="656" w:author="Nadia Bouffard" w:date="2023-11-07T17:24:00Z">
              <w:r w:rsidRPr="009C380E">
                <w:rPr>
                  <w:rFonts w:cstheme="minorHAnsi"/>
                  <w:b/>
                  <w:bCs/>
                </w:rPr>
                <w:t>Other IOTC Stocks</w:t>
              </w:r>
            </w:ins>
          </w:p>
          <w:p w14:paraId="7E6438E7" w14:textId="77777777" w:rsidR="00AA588D" w:rsidRPr="009C380E" w:rsidRDefault="00AA588D" w:rsidP="000F5C15">
            <w:pPr>
              <w:rPr>
                <w:ins w:id="657" w:author="Nadia Bouffard" w:date="2023-11-07T17:24:00Z"/>
                <w:rFonts w:cstheme="minorHAnsi"/>
                <w:b/>
                <w:bCs/>
              </w:rPr>
            </w:pPr>
          </w:p>
        </w:tc>
        <w:tc>
          <w:tcPr>
            <w:tcW w:w="696" w:type="pct"/>
          </w:tcPr>
          <w:p w14:paraId="65E7E603" w14:textId="77777777" w:rsidR="00AA588D" w:rsidRPr="009C380E" w:rsidRDefault="00AA588D" w:rsidP="000F5C15">
            <w:pPr>
              <w:rPr>
                <w:ins w:id="658" w:author="Nadia Bouffard" w:date="2023-11-07T17:24:00Z"/>
                <w:rFonts w:cstheme="minorHAnsi"/>
              </w:rPr>
            </w:pPr>
            <w:ins w:id="659" w:author="Nadia Bouffard" w:date="2023-11-07T17:24:00Z">
              <w:r w:rsidRPr="009C380E">
                <w:rPr>
                  <w:rFonts w:cstheme="minorHAnsi"/>
                </w:rPr>
                <w:t>%</w:t>
              </w:r>
            </w:ins>
          </w:p>
        </w:tc>
        <w:tc>
          <w:tcPr>
            <w:tcW w:w="696" w:type="pct"/>
          </w:tcPr>
          <w:p w14:paraId="0C6FDC48" w14:textId="77777777" w:rsidR="00AA588D" w:rsidRPr="009C380E" w:rsidRDefault="00AA588D" w:rsidP="000F5C15">
            <w:pPr>
              <w:rPr>
                <w:ins w:id="660" w:author="Nadia Bouffard" w:date="2023-11-07T17:24:00Z"/>
                <w:rFonts w:cstheme="minorHAnsi"/>
              </w:rPr>
            </w:pPr>
            <w:ins w:id="661" w:author="Nadia Bouffard" w:date="2023-11-07T17:24:00Z">
              <w:r w:rsidRPr="009C380E">
                <w:rPr>
                  <w:rFonts w:cstheme="minorHAnsi"/>
                </w:rPr>
                <w:t>%</w:t>
              </w:r>
            </w:ins>
          </w:p>
        </w:tc>
        <w:tc>
          <w:tcPr>
            <w:tcW w:w="696" w:type="pct"/>
          </w:tcPr>
          <w:p w14:paraId="3A626BCE" w14:textId="77777777" w:rsidR="00AA588D" w:rsidRPr="009C380E" w:rsidRDefault="00AA588D" w:rsidP="000F5C15">
            <w:pPr>
              <w:rPr>
                <w:ins w:id="662" w:author="Nadia Bouffard" w:date="2023-11-07T17:24:00Z"/>
                <w:rFonts w:cstheme="minorHAnsi"/>
              </w:rPr>
            </w:pPr>
            <w:ins w:id="663" w:author="Nadia Bouffard" w:date="2023-11-07T17:24:00Z">
              <w:r w:rsidRPr="009C380E">
                <w:rPr>
                  <w:rFonts w:cstheme="minorHAnsi"/>
                </w:rPr>
                <w:t>%</w:t>
              </w:r>
            </w:ins>
          </w:p>
        </w:tc>
        <w:tc>
          <w:tcPr>
            <w:tcW w:w="696" w:type="pct"/>
          </w:tcPr>
          <w:p w14:paraId="6CCE99C5" w14:textId="77777777" w:rsidR="00AA588D" w:rsidRPr="009C380E" w:rsidRDefault="00AA588D" w:rsidP="000F5C15">
            <w:pPr>
              <w:rPr>
                <w:ins w:id="664" w:author="Nadia Bouffard" w:date="2023-11-07T17:24:00Z"/>
                <w:rFonts w:cstheme="minorHAnsi"/>
              </w:rPr>
            </w:pPr>
            <w:ins w:id="665" w:author="Nadia Bouffard" w:date="2023-11-07T17:24:00Z">
              <w:r w:rsidRPr="009C380E">
                <w:rPr>
                  <w:rFonts w:cstheme="minorHAnsi"/>
                </w:rPr>
                <w:t>%</w:t>
              </w:r>
            </w:ins>
          </w:p>
        </w:tc>
        <w:tc>
          <w:tcPr>
            <w:tcW w:w="696" w:type="pct"/>
          </w:tcPr>
          <w:p w14:paraId="4CEE15E6" w14:textId="77777777" w:rsidR="00AA588D" w:rsidRPr="009C380E" w:rsidRDefault="00AA588D" w:rsidP="000F5C15">
            <w:pPr>
              <w:rPr>
                <w:ins w:id="666" w:author="Nadia Bouffard" w:date="2023-11-07T17:24:00Z"/>
                <w:rFonts w:cstheme="minorHAnsi"/>
              </w:rPr>
            </w:pPr>
            <w:ins w:id="667" w:author="Nadia Bouffard" w:date="2023-11-07T17:24:00Z">
              <w:r w:rsidRPr="009C380E">
                <w:rPr>
                  <w:rFonts w:cstheme="minorHAnsi"/>
                </w:rPr>
                <w:t>%</w:t>
              </w:r>
            </w:ins>
          </w:p>
        </w:tc>
        <w:tc>
          <w:tcPr>
            <w:tcW w:w="695" w:type="pct"/>
          </w:tcPr>
          <w:p w14:paraId="64CAF1CB" w14:textId="3199501B" w:rsidR="00AA588D" w:rsidRPr="009C380E" w:rsidRDefault="00AA588D" w:rsidP="000F5C15">
            <w:pPr>
              <w:rPr>
                <w:ins w:id="668" w:author="Nadia Bouffard" w:date="2023-11-07T17:24:00Z"/>
                <w:rFonts w:cstheme="minorHAnsi"/>
              </w:rPr>
            </w:pPr>
            <w:ins w:id="669" w:author="Nadia Bouffard" w:date="2023-11-07T17:24:00Z">
              <w:r w:rsidRPr="009C380E">
                <w:rPr>
                  <w:rFonts w:cstheme="minorHAnsi"/>
                </w:rPr>
                <w:t>100%</w:t>
              </w:r>
            </w:ins>
            <w:ins w:id="670" w:author="Nadia Bouffard" w:date="2023-11-21T12:55:00Z">
              <w:r w:rsidR="006A732A" w:rsidRPr="006A732A">
                <w:rPr>
                  <w:rFonts w:cstheme="minorHAnsi"/>
                  <w:b/>
                  <w:bCs/>
                </w:rPr>
                <w:t>]</w:t>
              </w:r>
            </w:ins>
          </w:p>
        </w:tc>
      </w:tr>
    </w:tbl>
    <w:p w14:paraId="24748FE0" w14:textId="77777777" w:rsidR="00AA588D" w:rsidRDefault="00AA588D" w:rsidP="009C380E">
      <w:pPr>
        <w:rPr>
          <w:rFonts w:eastAsia="Calibri" w:cstheme="minorHAnsi"/>
          <w:b/>
          <w:bCs/>
        </w:rPr>
      </w:pPr>
    </w:p>
    <w:p w14:paraId="76D26209" w14:textId="1F51B84B" w:rsidR="00CC5477" w:rsidRPr="00CC5477" w:rsidRDefault="00CC5477" w:rsidP="00CC5477">
      <w:pPr>
        <w:spacing w:after="160" w:line="259" w:lineRule="auto"/>
        <w:rPr>
          <w:rFonts w:eastAsia="Calibri" w:cstheme="minorHAnsi"/>
          <w:b/>
          <w:sz w:val="24"/>
          <w:szCs w:val="24"/>
          <w:lang w:val="en-US"/>
        </w:rPr>
      </w:pPr>
      <w:r w:rsidRPr="00CC5477">
        <w:rPr>
          <w:rFonts w:eastAsia="Calibri" w:cstheme="minorHAnsi"/>
          <w:b/>
          <w:sz w:val="24"/>
          <w:szCs w:val="24"/>
          <w:lang w:val="en-US"/>
        </w:rPr>
        <w:t>Article 7.  ADJUSTMENTS</w:t>
      </w:r>
      <w:r w:rsidR="00662C7F">
        <w:rPr>
          <w:rFonts w:eastAsia="Calibri" w:cstheme="minorHAnsi"/>
          <w:b/>
          <w:sz w:val="24"/>
          <w:szCs w:val="24"/>
          <w:lang w:val="en-US"/>
        </w:rPr>
        <w:t xml:space="preserve"> WITHIN ALLOCATION PERIOD</w:t>
      </w:r>
    </w:p>
    <w:p w14:paraId="00DFCA80" w14:textId="23B0A610" w:rsidR="003175D8" w:rsidRDefault="00CC5477" w:rsidP="00CC5477">
      <w:pPr>
        <w:spacing w:after="160" w:line="259" w:lineRule="auto"/>
        <w:rPr>
          <w:rFonts w:eastAsia="Calibri" w:cstheme="minorHAnsi"/>
          <w:b/>
          <w:bCs/>
          <w:lang w:val="en-US"/>
        </w:rPr>
      </w:pPr>
      <w:r w:rsidRPr="00CC5477">
        <w:rPr>
          <w:rFonts w:eastAsia="Calibri" w:cstheme="minorHAnsi"/>
          <w:b/>
          <w:lang w:val="en-US"/>
        </w:rPr>
        <w:t>7.1 Over-catch</w:t>
      </w:r>
    </w:p>
    <w:p w14:paraId="25FAEB02" w14:textId="03420415" w:rsidR="009101FB" w:rsidRDefault="0049611D" w:rsidP="00CC5477">
      <w:pPr>
        <w:spacing w:after="160" w:line="259" w:lineRule="auto"/>
        <w:rPr>
          <w:ins w:id="671" w:author="Nadia Bouffard" w:date="2023-11-13T13:31:00Z"/>
          <w:rFonts w:eastAsia="Calibri" w:cstheme="minorHAnsi"/>
          <w:lang w:val="en-US"/>
        </w:rPr>
      </w:pPr>
      <w:r>
        <w:rPr>
          <w:rFonts w:eastAsia="Calibri" w:cstheme="minorHAnsi"/>
          <w:lang w:val="en-US"/>
        </w:rPr>
        <w:t xml:space="preserve">(a) </w:t>
      </w:r>
      <w:ins w:id="672" w:author="Nadia Bouffard" w:date="2023-11-13T13:34:00Z">
        <w:r w:rsidR="009101FB">
          <w:rPr>
            <w:rFonts w:eastAsia="Calibri" w:cstheme="minorHAnsi"/>
            <w:lang w:val="en-US"/>
          </w:rPr>
          <w:t>Where a CPC over catches its allocation of a stock in a given calendar year, 100% of the over-caught allocation shall be deducted fr</w:t>
        </w:r>
      </w:ins>
      <w:ins w:id="673" w:author="Nadia Bouffard" w:date="2023-11-13T13:35:00Z">
        <w:r w:rsidR="009101FB">
          <w:rPr>
            <w:rFonts w:eastAsia="Calibri" w:cstheme="minorHAnsi"/>
            <w:lang w:val="en-US"/>
          </w:rPr>
          <w:t>om that CPC’s allocation for the calendar year following the availability of the catch data demonstrating the over-catch.</w:t>
        </w:r>
      </w:ins>
    </w:p>
    <w:p w14:paraId="1145C8A8" w14:textId="22F90288" w:rsidR="0049611D" w:rsidRDefault="009101FB" w:rsidP="00CC5477">
      <w:pPr>
        <w:spacing w:after="160" w:line="259" w:lineRule="auto"/>
        <w:rPr>
          <w:rFonts w:eastAsia="Calibri" w:cstheme="minorHAnsi"/>
          <w:lang w:val="en-US"/>
        </w:rPr>
      </w:pPr>
      <w:r>
        <w:rPr>
          <w:rFonts w:eastAsia="Calibri" w:cstheme="minorHAnsi"/>
          <w:lang w:val="en-US"/>
        </w:rPr>
        <w:t xml:space="preserve">(b) </w:t>
      </w:r>
      <w:r w:rsidR="0049611D">
        <w:rPr>
          <w:rFonts w:eastAsia="Calibri" w:cstheme="minorHAnsi"/>
          <w:lang w:val="en-US"/>
        </w:rPr>
        <w:t xml:space="preserve">Where a CPC </w:t>
      </w:r>
      <w:r w:rsidR="005C4ED5">
        <w:rPr>
          <w:rFonts w:eastAsia="Calibri" w:cstheme="minorHAnsi"/>
          <w:lang w:val="en-US"/>
        </w:rPr>
        <w:t>over catches</w:t>
      </w:r>
      <w:r w:rsidR="0049611D">
        <w:rPr>
          <w:rFonts w:eastAsia="Calibri" w:cstheme="minorHAnsi"/>
          <w:lang w:val="en-US"/>
        </w:rPr>
        <w:t xml:space="preserve"> its allocation of a stock for 2 or more consecutive years, the Commission may deduct 120% of the over-ca</w:t>
      </w:r>
      <w:r w:rsidR="005C4ED5">
        <w:rPr>
          <w:rFonts w:eastAsia="Calibri" w:cstheme="minorHAnsi"/>
          <w:lang w:val="en-US"/>
        </w:rPr>
        <w:t xml:space="preserve">ught allocation </w:t>
      </w:r>
      <w:r w:rsidR="0049611D">
        <w:rPr>
          <w:rFonts w:eastAsia="Calibri" w:cstheme="minorHAnsi"/>
          <w:lang w:val="en-US"/>
        </w:rPr>
        <w:t>from that CPC’s allocation for the calendar year</w:t>
      </w:r>
      <w:r w:rsidR="00D9613C">
        <w:rPr>
          <w:rFonts w:eastAsia="Calibri" w:cstheme="minorHAnsi"/>
          <w:lang w:val="en-US"/>
        </w:rPr>
        <w:t xml:space="preserve"> following the availability of the catch data demonstrating the over-catch</w:t>
      </w:r>
      <w:r w:rsidR="0049611D">
        <w:rPr>
          <w:rFonts w:eastAsia="Calibri" w:cstheme="minorHAnsi"/>
          <w:lang w:val="en-US"/>
        </w:rPr>
        <w:t>.  The Commission may increase th</w:t>
      </w:r>
      <w:r w:rsidR="005C4ED5">
        <w:rPr>
          <w:rFonts w:eastAsia="Calibri" w:cstheme="minorHAnsi"/>
          <w:lang w:val="en-US"/>
        </w:rPr>
        <w:t>e percentage of</w:t>
      </w:r>
      <w:r w:rsidR="0049611D">
        <w:rPr>
          <w:rFonts w:eastAsia="Calibri" w:cstheme="minorHAnsi"/>
          <w:lang w:val="en-US"/>
        </w:rPr>
        <w:t xml:space="preserve"> adjustment for stocks in poor condition.</w:t>
      </w:r>
    </w:p>
    <w:p w14:paraId="451A0A19" w14:textId="4C861D56" w:rsidR="005C4ED5" w:rsidRDefault="005C4ED5" w:rsidP="00CC5477">
      <w:pPr>
        <w:spacing w:after="160" w:line="259" w:lineRule="auto"/>
        <w:rPr>
          <w:rFonts w:eastAsia="Calibri" w:cstheme="minorHAnsi"/>
          <w:lang w:val="en-US"/>
        </w:rPr>
      </w:pPr>
      <w:r>
        <w:rPr>
          <w:rFonts w:eastAsia="Calibri" w:cstheme="minorHAnsi"/>
          <w:lang w:val="en-US"/>
        </w:rPr>
        <w:t>(</w:t>
      </w:r>
      <w:r w:rsidR="009101FB">
        <w:rPr>
          <w:rFonts w:eastAsia="Calibri" w:cstheme="minorHAnsi"/>
          <w:lang w:val="en-US"/>
        </w:rPr>
        <w:t>c</w:t>
      </w:r>
      <w:r>
        <w:rPr>
          <w:rFonts w:eastAsia="Calibri" w:cstheme="minorHAnsi"/>
          <w:lang w:val="en-US"/>
        </w:rPr>
        <w:t>) A CPC may seek to defer the deduction to the following calendar year, in which case, the percentage of adjustment shall be increased to 150% of the overcaught allocation.</w:t>
      </w:r>
    </w:p>
    <w:p w14:paraId="01827DED" w14:textId="7C5FD62F" w:rsidR="00D36633" w:rsidRPr="00D36633" w:rsidDel="006A732A" w:rsidRDefault="00D36633" w:rsidP="00CC5477">
      <w:pPr>
        <w:spacing w:after="160" w:line="259" w:lineRule="auto"/>
        <w:rPr>
          <w:del w:id="674" w:author="Nadia Bouffard" w:date="2023-11-21T12:57:00Z"/>
          <w:rFonts w:eastAsia="Calibri" w:cstheme="minorHAnsi"/>
          <w:lang w:val="en-US"/>
        </w:rPr>
      </w:pPr>
      <w:del w:id="675" w:author="Nadia Bouffard" w:date="2023-11-21T12:57:00Z">
        <w:r w:rsidRPr="00D36633" w:rsidDel="006A732A">
          <w:rPr>
            <w:rFonts w:eastAsia="Calibri" w:cstheme="minorHAnsi"/>
            <w:lang w:val="en-US"/>
          </w:rPr>
          <w:lastRenderedPageBreak/>
          <w:delText>(</w:delText>
        </w:r>
        <w:r w:rsidR="009101FB" w:rsidDel="006A732A">
          <w:rPr>
            <w:rFonts w:eastAsia="Calibri" w:cstheme="minorHAnsi"/>
            <w:lang w:val="en-US"/>
          </w:rPr>
          <w:delText>d</w:delText>
        </w:r>
        <w:r w:rsidRPr="00D36633" w:rsidDel="006A732A">
          <w:rPr>
            <w:rFonts w:eastAsia="Calibri" w:cstheme="minorHAnsi"/>
            <w:lang w:val="en-US"/>
          </w:rPr>
          <w:delText>)</w:delText>
        </w:r>
        <w:r w:rsidDel="006A732A">
          <w:rPr>
            <w:rFonts w:eastAsia="Calibri" w:cstheme="minorHAnsi"/>
            <w:lang w:val="en-US"/>
          </w:rPr>
          <w:delText xml:space="preserve"> </w:delText>
        </w:r>
        <w:r w:rsidR="00E275CE" w:rsidDel="006A732A">
          <w:rPr>
            <w:rFonts w:eastAsia="Calibri" w:cstheme="minorHAnsi"/>
            <w:lang w:val="en-US"/>
          </w:rPr>
          <w:delText>A</w:delText>
        </w:r>
        <w:r w:rsidDel="006A732A">
          <w:rPr>
            <w:rFonts w:eastAsia="Calibri" w:cstheme="minorHAnsi"/>
            <w:lang w:val="en-US"/>
          </w:rPr>
          <w:delText xml:space="preserve"> Coastal State CPC may submit, for the approval of the Commission, a plan to pay back overcaught allocations of neritic stocks by its small scale fisheries within a reasonable timeframe in lieu of </w:delText>
        </w:r>
        <w:r w:rsidR="00D9613C" w:rsidDel="006A732A">
          <w:rPr>
            <w:rFonts w:eastAsia="Calibri" w:cstheme="minorHAnsi"/>
            <w:lang w:val="en-US"/>
          </w:rPr>
          <w:delText>the adjustment</w:delText>
        </w:r>
        <w:r w:rsidDel="006A732A">
          <w:rPr>
            <w:rFonts w:eastAsia="Calibri" w:cstheme="minorHAnsi"/>
            <w:lang w:val="en-US"/>
          </w:rPr>
          <w:delText xml:space="preserve"> imposed pursuant to paragraph (a).  </w:delText>
        </w:r>
      </w:del>
    </w:p>
    <w:p w14:paraId="765683C3" w14:textId="0A80D837" w:rsidR="00707DAF" w:rsidRDefault="00662C7F" w:rsidP="001372AB">
      <w:pPr>
        <w:rPr>
          <w:rFonts w:eastAsia="Calibri" w:cstheme="minorHAnsi"/>
          <w:lang w:val="en-US"/>
        </w:rPr>
      </w:pPr>
      <w:r w:rsidRPr="008D02F5">
        <w:rPr>
          <w:rFonts w:eastAsia="Calibri" w:cstheme="minorHAnsi"/>
          <w:lang w:val="en-US"/>
        </w:rPr>
        <w:t>(</w:t>
      </w:r>
      <w:r w:rsidR="009101FB">
        <w:rPr>
          <w:rFonts w:eastAsia="Calibri" w:cstheme="minorHAnsi"/>
          <w:lang w:val="en-US"/>
        </w:rPr>
        <w:t>e</w:t>
      </w:r>
      <w:r w:rsidRPr="008D02F5">
        <w:rPr>
          <w:rFonts w:eastAsia="Calibri" w:cstheme="minorHAnsi"/>
          <w:lang w:val="en-US"/>
        </w:rPr>
        <w:t>)</w:t>
      </w:r>
      <w:r w:rsidR="00707DAF">
        <w:rPr>
          <w:rFonts w:eastAsia="Calibri" w:cstheme="minorHAnsi"/>
          <w:lang w:val="en-US"/>
        </w:rPr>
        <w:t xml:space="preserve"> A CPC seeking to adjust its allocation pursuant to this Article shall submit a written request at least 60 days before the Commission</w:t>
      </w:r>
      <w:r w:rsidR="00602BF4">
        <w:rPr>
          <w:rFonts w:eastAsia="Calibri" w:cstheme="minorHAnsi"/>
          <w:lang w:val="en-US"/>
        </w:rPr>
        <w:t xml:space="preserve"> annual</w:t>
      </w:r>
      <w:r w:rsidR="00707DAF">
        <w:rPr>
          <w:rFonts w:eastAsia="Calibri" w:cstheme="minorHAnsi"/>
          <w:lang w:val="en-US"/>
        </w:rPr>
        <w:t xml:space="preserve"> meeting.</w:t>
      </w:r>
    </w:p>
    <w:p w14:paraId="00AD640A" w14:textId="009046D9" w:rsidR="001372AB" w:rsidRDefault="00707DAF" w:rsidP="001372AB">
      <w:pPr>
        <w:rPr>
          <w:rFonts w:cstheme="minorHAnsi"/>
        </w:rPr>
      </w:pPr>
      <w:r>
        <w:rPr>
          <w:rFonts w:eastAsia="Calibri" w:cstheme="minorHAnsi"/>
          <w:lang w:val="en-US"/>
        </w:rPr>
        <w:t>(</w:t>
      </w:r>
      <w:r w:rsidR="009101FB">
        <w:rPr>
          <w:rFonts w:eastAsia="Calibri" w:cstheme="minorHAnsi"/>
          <w:lang w:val="en-US"/>
        </w:rPr>
        <w:t>f</w:t>
      </w:r>
      <w:r>
        <w:rPr>
          <w:rFonts w:eastAsia="Calibri" w:cstheme="minorHAnsi"/>
          <w:lang w:val="en-US"/>
        </w:rPr>
        <w:t>)</w:t>
      </w:r>
      <w:r w:rsidR="00662C7F" w:rsidRPr="008D02F5">
        <w:rPr>
          <w:rFonts w:eastAsia="Calibri" w:cstheme="minorHAnsi"/>
          <w:lang w:val="en-US"/>
        </w:rPr>
        <w:t xml:space="preserve"> </w:t>
      </w:r>
      <w:r w:rsidR="00662C7F" w:rsidRPr="00237A93">
        <w:rPr>
          <w:rFonts w:cstheme="minorHAnsi"/>
        </w:rPr>
        <w:t xml:space="preserve">To ensure proper monitoring of IOTC allocations, </w:t>
      </w:r>
      <w:ins w:id="676" w:author="Nadia Bouffard" w:date="2023-11-13T13:41:00Z">
        <w:r w:rsidR="009101FB">
          <w:rPr>
            <w:rFonts w:cstheme="minorHAnsi"/>
          </w:rPr>
          <w:t xml:space="preserve">in addition to </w:t>
        </w:r>
        <w:r w:rsidR="00962CC2">
          <w:rPr>
            <w:rFonts w:cstheme="minorHAnsi"/>
          </w:rPr>
          <w:t>actions taken pursuant to Article</w:t>
        </w:r>
      </w:ins>
      <w:ins w:id="677" w:author="Nadia Bouffard" w:date="2023-11-13T13:42:00Z">
        <w:r w:rsidR="00962CC2">
          <w:rPr>
            <w:rFonts w:cstheme="minorHAnsi"/>
          </w:rPr>
          <w:t>s</w:t>
        </w:r>
      </w:ins>
      <w:ins w:id="678" w:author="Nadia Bouffard" w:date="2023-11-13T13:41:00Z">
        <w:r w:rsidR="00962CC2">
          <w:rPr>
            <w:rFonts w:cstheme="minorHAnsi"/>
          </w:rPr>
          <w:t xml:space="preserve"> 8.1(2) and (3), </w:t>
        </w:r>
      </w:ins>
      <w:proofErr w:type="gramStart"/>
      <w:r w:rsidR="007E0634">
        <w:rPr>
          <w:rFonts w:cstheme="minorHAnsi"/>
        </w:rPr>
        <w:t xml:space="preserve">CPCs </w:t>
      </w:r>
      <w:r w:rsidR="00D95122">
        <w:rPr>
          <w:rFonts w:cstheme="minorHAnsi"/>
        </w:rPr>
        <w:t xml:space="preserve"> </w:t>
      </w:r>
      <w:r w:rsidR="00662C7F" w:rsidRPr="00237A93">
        <w:rPr>
          <w:rFonts w:cstheme="minorHAnsi"/>
        </w:rPr>
        <w:t>shall</w:t>
      </w:r>
      <w:proofErr w:type="gramEnd"/>
      <w:r w:rsidR="00662C7F" w:rsidRPr="00237A93">
        <w:rPr>
          <w:rFonts w:cstheme="minorHAnsi"/>
        </w:rPr>
        <w:t xml:space="preserve"> report catches of allocated stocks</w:t>
      </w:r>
      <w:r w:rsidR="001372AB">
        <w:rPr>
          <w:rFonts w:cstheme="minorHAnsi"/>
        </w:rPr>
        <w:t xml:space="preserve"> and other data in accordance with IOTC Resolutions 1501 and 1502 (or subsequent revisions).</w:t>
      </w:r>
    </w:p>
    <w:p w14:paraId="39FAB059" w14:textId="77777777" w:rsidR="00962CC2" w:rsidRDefault="00962CC2" w:rsidP="001372AB">
      <w:pPr>
        <w:rPr>
          <w:rFonts w:cstheme="minorHAnsi"/>
        </w:rPr>
      </w:pPr>
    </w:p>
    <w:p w14:paraId="1D898677" w14:textId="31F93CB6" w:rsidR="00CC5477" w:rsidRPr="00CC5477" w:rsidRDefault="00CC5477" w:rsidP="000A7FE5">
      <w:pPr>
        <w:rPr>
          <w:rFonts w:eastAsia="Calibri" w:cstheme="minorHAnsi"/>
          <w:b/>
          <w:lang w:val="en-US"/>
        </w:rPr>
      </w:pPr>
      <w:r w:rsidRPr="00CC5477">
        <w:rPr>
          <w:rFonts w:eastAsia="Calibri" w:cstheme="minorHAnsi"/>
          <w:b/>
          <w:lang w:val="en-US"/>
        </w:rPr>
        <w:t>7.2. S</w:t>
      </w:r>
      <w:r w:rsidR="00560BE3">
        <w:rPr>
          <w:rFonts w:eastAsia="Calibri" w:cstheme="minorHAnsi"/>
          <w:b/>
          <w:lang w:val="en-US"/>
        </w:rPr>
        <w:t>ignificant</w:t>
      </w:r>
      <w:r w:rsidRPr="00CC5477">
        <w:rPr>
          <w:rFonts w:eastAsia="Calibri" w:cstheme="minorHAnsi"/>
          <w:b/>
          <w:lang w:val="en-US"/>
        </w:rPr>
        <w:t xml:space="preserve"> Non-Compliance </w:t>
      </w:r>
    </w:p>
    <w:p w14:paraId="3FF84E29" w14:textId="1E6E5B61" w:rsidR="00CC5477" w:rsidRPr="00CC5477" w:rsidRDefault="00CC5477" w:rsidP="00CC5477">
      <w:pPr>
        <w:spacing w:after="160" w:line="259" w:lineRule="auto"/>
        <w:rPr>
          <w:rFonts w:eastAsia="Calibri" w:cstheme="minorHAnsi"/>
          <w:lang w:val="en-US"/>
        </w:rPr>
      </w:pPr>
      <w:r w:rsidRPr="00CC5477">
        <w:rPr>
          <w:rFonts w:eastAsia="Calibri" w:cstheme="minorHAnsi"/>
          <w:lang w:val="en-US"/>
        </w:rPr>
        <w:t xml:space="preserve">(a) </w:t>
      </w:r>
      <w:r w:rsidR="00707DAF">
        <w:rPr>
          <w:rFonts w:eastAsia="Calibri" w:cstheme="minorHAnsi"/>
          <w:lang w:val="en-US"/>
        </w:rPr>
        <w:t>Upon advice from the Compliance Committee, t</w:t>
      </w:r>
      <w:r w:rsidRPr="00CC5477">
        <w:rPr>
          <w:rFonts w:eastAsia="Calibri" w:cstheme="minorHAnsi"/>
          <w:lang w:val="en-US"/>
        </w:rPr>
        <w:t xml:space="preserve">he Commission </w:t>
      </w:r>
      <w:r w:rsidR="001118D4">
        <w:rPr>
          <w:rFonts w:eastAsia="Calibri" w:cstheme="minorHAnsi"/>
          <w:lang w:val="en-US"/>
        </w:rPr>
        <w:t>shall</w:t>
      </w:r>
      <w:r w:rsidRPr="00CC5477">
        <w:rPr>
          <w:rFonts w:eastAsia="Calibri" w:cstheme="minorHAnsi"/>
          <w:lang w:val="en-US"/>
        </w:rPr>
        <w:t xml:space="preserve"> </w:t>
      </w:r>
      <w:r w:rsidR="00560BE3">
        <w:rPr>
          <w:rFonts w:eastAsia="Calibri" w:cstheme="minorHAnsi"/>
          <w:lang w:val="en-US"/>
        </w:rPr>
        <w:t xml:space="preserve">review and </w:t>
      </w:r>
      <w:ins w:id="679" w:author="Nadia Bouffard" w:date="2023-11-07T17:30:00Z">
        <w:r w:rsidR="000A7FE5">
          <w:rPr>
            <w:rFonts w:eastAsia="Calibri" w:cstheme="minorHAnsi"/>
            <w:lang w:val="en-US"/>
          </w:rPr>
          <w:t xml:space="preserve">may </w:t>
        </w:r>
      </w:ins>
      <w:r w:rsidRPr="00CC5477">
        <w:rPr>
          <w:rFonts w:eastAsia="Calibri" w:cstheme="minorHAnsi"/>
          <w:lang w:val="en-US"/>
        </w:rPr>
        <w:t xml:space="preserve">temporarily withdraw </w:t>
      </w:r>
      <w:r w:rsidR="00DE3DE5">
        <w:rPr>
          <w:rFonts w:eastAsia="Calibri" w:cstheme="minorHAnsi"/>
          <w:lang w:val="en-US"/>
        </w:rPr>
        <w:t xml:space="preserve">the </w:t>
      </w:r>
      <w:r w:rsidRPr="00CC5477">
        <w:rPr>
          <w:rFonts w:eastAsia="Calibri" w:cstheme="minorHAnsi"/>
          <w:lang w:val="en-US"/>
        </w:rPr>
        <w:t>eligibility</w:t>
      </w:r>
      <w:r w:rsidR="00E34471">
        <w:rPr>
          <w:rFonts w:eastAsia="Calibri" w:cstheme="minorHAnsi"/>
          <w:lang w:val="en-US"/>
        </w:rPr>
        <w:t xml:space="preserve"> of a CPC</w:t>
      </w:r>
      <w:r w:rsidR="00FA495D">
        <w:rPr>
          <w:rFonts w:eastAsia="Calibri" w:cstheme="minorHAnsi"/>
          <w:lang w:val="en-US"/>
        </w:rPr>
        <w:t xml:space="preserve"> </w:t>
      </w:r>
      <w:r w:rsidRPr="00CC5477">
        <w:rPr>
          <w:rFonts w:eastAsia="Calibri" w:cstheme="minorHAnsi"/>
          <w:lang w:val="en-US"/>
        </w:rPr>
        <w:t xml:space="preserve"> to an allocation</w:t>
      </w:r>
      <w:r w:rsidR="008454B5">
        <w:rPr>
          <w:rFonts w:eastAsia="Calibri" w:cstheme="minorHAnsi"/>
          <w:lang w:val="en-US"/>
        </w:rPr>
        <w:t xml:space="preserve"> or</w:t>
      </w:r>
      <w:r w:rsidR="001851D2">
        <w:rPr>
          <w:rFonts w:eastAsia="Calibri" w:cstheme="minorHAnsi"/>
          <w:lang w:val="en-US"/>
        </w:rPr>
        <w:t xml:space="preserve"> temporarily</w:t>
      </w:r>
      <w:r w:rsidR="008454B5">
        <w:rPr>
          <w:rFonts w:eastAsia="Calibri" w:cstheme="minorHAnsi"/>
          <w:lang w:val="en-US"/>
        </w:rPr>
        <w:t xml:space="preserve"> reduce </w:t>
      </w:r>
      <w:r w:rsidR="00147101">
        <w:rPr>
          <w:rFonts w:eastAsia="Calibri" w:cstheme="minorHAnsi"/>
          <w:lang w:val="en-US"/>
        </w:rPr>
        <w:t>its</w:t>
      </w:r>
      <w:r w:rsidR="008454B5">
        <w:rPr>
          <w:rFonts w:eastAsia="Calibri" w:cstheme="minorHAnsi"/>
          <w:lang w:val="en-US"/>
        </w:rPr>
        <w:t xml:space="preserve"> allocation</w:t>
      </w:r>
      <w:r w:rsidRPr="00CC5477">
        <w:rPr>
          <w:rFonts w:eastAsia="Calibri" w:cstheme="minorHAnsi"/>
          <w:lang w:val="en-US"/>
        </w:rPr>
        <w:t xml:space="preserve"> where the Commission determines that the CPC has demonstrated </w:t>
      </w:r>
      <w:r w:rsidR="008E078F">
        <w:rPr>
          <w:rFonts w:eastAsia="Calibri" w:cstheme="minorHAnsi"/>
          <w:lang w:val="en-US"/>
        </w:rPr>
        <w:t>repeated</w:t>
      </w:r>
      <w:r w:rsidRPr="00CC5477">
        <w:rPr>
          <w:rFonts w:eastAsia="Calibri" w:cstheme="minorHAnsi"/>
          <w:lang w:val="en-US"/>
        </w:rPr>
        <w:t xml:space="preserve"> </w:t>
      </w:r>
      <w:del w:id="680" w:author="Nadia Bouffard" w:date="2023-11-07T17:31:00Z">
        <w:r w:rsidRPr="00CC5477" w:rsidDel="00D35BCA">
          <w:rPr>
            <w:rFonts w:eastAsia="Calibri" w:cstheme="minorHAnsi"/>
            <w:lang w:val="en-US"/>
          </w:rPr>
          <w:delText xml:space="preserve"> disrespect</w:delText>
        </w:r>
      </w:del>
      <w:ins w:id="681" w:author="Nadia Bouffard" w:date="2023-11-07T17:32:00Z">
        <w:r w:rsidR="00D35BCA">
          <w:rPr>
            <w:rFonts w:eastAsia="Calibri" w:cstheme="minorHAnsi"/>
            <w:lang w:val="en-US"/>
          </w:rPr>
          <w:t>non-compliance</w:t>
        </w:r>
      </w:ins>
      <w:r w:rsidRPr="00CC5477">
        <w:rPr>
          <w:rFonts w:eastAsia="Calibri" w:cstheme="minorHAnsi"/>
          <w:lang w:val="en-US"/>
        </w:rPr>
        <w:t xml:space="preserve"> </w:t>
      </w:r>
      <w:del w:id="682" w:author="Nadia Bouffard" w:date="2023-11-07T17:32:00Z">
        <w:r w:rsidRPr="00CC5477" w:rsidDel="00D35BCA">
          <w:rPr>
            <w:rFonts w:eastAsia="Calibri" w:cstheme="minorHAnsi"/>
            <w:lang w:val="en-US"/>
          </w:rPr>
          <w:delText>of</w:delText>
        </w:r>
      </w:del>
      <w:ins w:id="683" w:author="Nadia Bouffard" w:date="2023-11-07T17:32:00Z">
        <w:r w:rsidR="00D35BCA">
          <w:rPr>
            <w:rFonts w:eastAsia="Calibri" w:cstheme="minorHAnsi"/>
            <w:lang w:val="en-US"/>
          </w:rPr>
          <w:t>with</w:t>
        </w:r>
      </w:ins>
      <w:r w:rsidRPr="00CC5477">
        <w:rPr>
          <w:rFonts w:eastAsia="Calibri" w:cstheme="minorHAnsi"/>
          <w:lang w:val="en-US"/>
        </w:rPr>
        <w:t xml:space="preserve"> </w:t>
      </w:r>
      <w:r w:rsidRPr="0094648B">
        <w:rPr>
          <w:rFonts w:eastAsia="Calibri" w:cstheme="minorHAnsi"/>
          <w:lang w:val="en-US"/>
        </w:rPr>
        <w:t>the</w:t>
      </w:r>
      <w:r w:rsidR="00A2182B" w:rsidRPr="0094648B">
        <w:rPr>
          <w:rFonts w:eastAsia="Calibri" w:cstheme="minorHAnsi"/>
          <w:lang w:val="en-US"/>
        </w:rPr>
        <w:t xml:space="preserve"> Agreement</w:t>
      </w:r>
      <w:ins w:id="684" w:author="Nadia Bouffard" w:date="2023-11-21T15:07:00Z">
        <w:r w:rsidR="00584872">
          <w:rPr>
            <w:rFonts w:eastAsia="Calibri" w:cstheme="minorHAnsi"/>
            <w:lang w:val="en-US"/>
          </w:rPr>
          <w:t>,</w:t>
        </w:r>
      </w:ins>
      <w:del w:id="685" w:author="Nadia Bouffard" w:date="2023-11-21T15:07:00Z">
        <w:r w:rsidR="00A2182B" w:rsidRPr="0094648B" w:rsidDel="00584872">
          <w:rPr>
            <w:rFonts w:eastAsia="Calibri" w:cstheme="minorHAnsi"/>
            <w:lang w:val="en-US"/>
          </w:rPr>
          <w:delText xml:space="preserve"> or</w:delText>
        </w:r>
      </w:del>
      <w:r w:rsidR="00A2182B" w:rsidRPr="0094648B">
        <w:rPr>
          <w:rFonts w:eastAsia="Calibri" w:cstheme="minorHAnsi"/>
          <w:lang w:val="en-US"/>
        </w:rPr>
        <w:t xml:space="preserve"> the</w:t>
      </w:r>
      <w:r w:rsidRPr="0094648B">
        <w:rPr>
          <w:rFonts w:eastAsia="Calibri" w:cstheme="minorHAnsi"/>
          <w:lang w:val="en-US"/>
        </w:rPr>
        <w:t xml:space="preserve"> IOTC’s</w:t>
      </w:r>
      <w:r w:rsidRPr="00CC5477">
        <w:rPr>
          <w:rFonts w:eastAsia="Calibri" w:cstheme="minorHAnsi"/>
          <w:lang w:val="en-US"/>
        </w:rPr>
        <w:t xml:space="preserve"> Conservation and Management Measures</w:t>
      </w:r>
      <w:ins w:id="686" w:author="Nadia Bouffard" w:date="2023-11-21T15:07:00Z">
        <w:r w:rsidR="00584872">
          <w:rPr>
            <w:rFonts w:eastAsia="Calibri" w:cstheme="minorHAnsi"/>
            <w:lang w:val="en-US"/>
          </w:rPr>
          <w:t xml:space="preserve"> or </w:t>
        </w:r>
      </w:ins>
      <w:ins w:id="687" w:author="Nadia Bouffard" w:date="2023-11-21T15:08:00Z">
        <w:r w:rsidR="00584872">
          <w:rPr>
            <w:rFonts w:eastAsia="Times New Roman" w:cstheme="minorHAnsi"/>
            <w:snapToGrid w:val="0"/>
            <w:color w:val="000000"/>
            <w:lang w:val="en-GB"/>
          </w:rPr>
          <w:t>Annex A of Appendix V of the IOTC Rules of Procedure (and subsequent revisions),</w:t>
        </w:r>
      </w:ins>
      <w:r w:rsidR="00B56464">
        <w:rPr>
          <w:rFonts w:eastAsia="Calibri" w:cstheme="minorHAnsi"/>
          <w:lang w:val="en-US"/>
        </w:rPr>
        <w:t xml:space="preserve"> which </w:t>
      </w:r>
      <w:r w:rsidR="00DE3DE5">
        <w:rPr>
          <w:rFonts w:eastAsia="Calibri" w:cstheme="minorHAnsi"/>
          <w:lang w:val="en-US"/>
        </w:rPr>
        <w:t>the Commission deems</w:t>
      </w:r>
      <w:r w:rsidR="00B56464">
        <w:rPr>
          <w:rFonts w:eastAsia="Calibri" w:cstheme="minorHAnsi"/>
          <w:lang w:val="en-US"/>
        </w:rPr>
        <w:t xml:space="preserve"> a s</w:t>
      </w:r>
      <w:r w:rsidR="00560BE3">
        <w:rPr>
          <w:rFonts w:eastAsia="Calibri" w:cstheme="minorHAnsi"/>
          <w:lang w:val="en-US"/>
        </w:rPr>
        <w:t>ignificant</w:t>
      </w:r>
      <w:r w:rsidR="00B56464">
        <w:rPr>
          <w:rFonts w:eastAsia="Calibri" w:cstheme="minorHAnsi"/>
          <w:lang w:val="en-US"/>
        </w:rPr>
        <w:t xml:space="preserve"> threat to the conservation of IOTC fish stocks</w:t>
      </w:r>
      <w:r w:rsidR="00560BE3">
        <w:rPr>
          <w:rFonts w:eastAsia="Calibri" w:cstheme="minorHAnsi"/>
          <w:lang w:val="en-US"/>
        </w:rPr>
        <w:t xml:space="preserve">, and no </w:t>
      </w:r>
      <w:r w:rsidR="00C3465B">
        <w:rPr>
          <w:rFonts w:eastAsia="Calibri" w:cstheme="minorHAnsi"/>
          <w:lang w:val="en-US"/>
        </w:rPr>
        <w:t>responsive</w:t>
      </w:r>
      <w:r w:rsidR="00560BE3">
        <w:rPr>
          <w:rFonts w:eastAsia="Calibri" w:cstheme="minorHAnsi"/>
          <w:lang w:val="en-US"/>
        </w:rPr>
        <w:t xml:space="preserve"> actions have been taken by the CPC to </w:t>
      </w:r>
      <w:r w:rsidR="00B1416A">
        <w:rPr>
          <w:rFonts w:eastAsia="Calibri" w:cstheme="minorHAnsi"/>
          <w:lang w:val="en-US"/>
        </w:rPr>
        <w:t>implement, monitor and ensure compliance</w:t>
      </w:r>
      <w:r w:rsidR="00560BE3">
        <w:rPr>
          <w:rFonts w:eastAsia="Calibri" w:cstheme="minorHAnsi"/>
          <w:lang w:val="en-US"/>
        </w:rPr>
        <w:t xml:space="preserve"> with the Agreement or the IOTC Conservation and Management Measures</w:t>
      </w:r>
      <w:r w:rsidR="00B1416A">
        <w:rPr>
          <w:rFonts w:eastAsia="Calibri" w:cstheme="minorHAnsi"/>
          <w:lang w:val="en-US"/>
        </w:rPr>
        <w:t xml:space="preserve"> consistent with the IOTC Compliance Report</w:t>
      </w:r>
      <w:r w:rsidR="00740015">
        <w:rPr>
          <w:rFonts w:eastAsia="Calibri" w:cstheme="minorHAnsi"/>
          <w:lang w:val="en-US"/>
        </w:rPr>
        <w:t xml:space="preserve"> established pursuant to </w:t>
      </w:r>
      <w:bookmarkStart w:id="688" w:name="_Hlk150272206"/>
      <w:r w:rsidR="00740015">
        <w:rPr>
          <w:rFonts w:eastAsia="Calibri" w:cstheme="minorHAnsi"/>
          <w:lang w:val="en-US"/>
        </w:rPr>
        <w:t>Appendix V of the IOTC Rules of Procedure (and subsequent revisions)</w:t>
      </w:r>
      <w:bookmarkEnd w:id="688"/>
      <w:r w:rsidRPr="00CC5477">
        <w:rPr>
          <w:rFonts w:eastAsia="Calibri" w:cstheme="minorHAnsi"/>
          <w:lang w:val="en-US"/>
        </w:rPr>
        <w:t>.</w:t>
      </w:r>
    </w:p>
    <w:p w14:paraId="33DB46F3" w14:textId="77DB01F7" w:rsidR="00CC5477" w:rsidRPr="00CC5477" w:rsidRDefault="00CC5477" w:rsidP="00CC5477">
      <w:pPr>
        <w:spacing w:before="120" w:after="0" w:line="240" w:lineRule="auto"/>
        <w:jc w:val="both"/>
        <w:rPr>
          <w:rFonts w:eastAsia="Times New Roman" w:cstheme="minorHAnsi"/>
          <w:snapToGrid w:val="0"/>
          <w:color w:val="000000"/>
          <w:lang w:val="en-GB"/>
        </w:rPr>
      </w:pPr>
      <w:r w:rsidRPr="00CC5477">
        <w:rPr>
          <w:rFonts w:eastAsia="Times New Roman" w:cstheme="minorHAnsi"/>
          <w:snapToGrid w:val="0"/>
          <w:color w:val="000000"/>
          <w:lang w:val="en-US"/>
        </w:rPr>
        <w:t xml:space="preserve">(b) </w:t>
      </w:r>
      <w:r w:rsidR="00D932D3">
        <w:rPr>
          <w:rFonts w:eastAsia="Times New Roman" w:cstheme="minorHAnsi"/>
          <w:snapToGrid w:val="0"/>
          <w:color w:val="000000"/>
          <w:lang w:val="en-US"/>
        </w:rPr>
        <w:t xml:space="preserve">The Commission shall </w:t>
      </w:r>
      <w:r w:rsidR="00777546">
        <w:rPr>
          <w:rFonts w:eastAsia="Times New Roman" w:cstheme="minorHAnsi"/>
          <w:snapToGrid w:val="0"/>
          <w:color w:val="000000"/>
          <w:lang w:val="en-US"/>
        </w:rPr>
        <w:t>identify</w:t>
      </w:r>
      <w:r w:rsidR="00D932D3">
        <w:rPr>
          <w:rFonts w:eastAsia="Times New Roman" w:cstheme="minorHAnsi"/>
          <w:snapToGrid w:val="0"/>
          <w:color w:val="000000"/>
          <w:lang w:val="en-US"/>
        </w:rPr>
        <w:t xml:space="preserve"> </w:t>
      </w:r>
      <w:r w:rsidR="00777546">
        <w:rPr>
          <w:rFonts w:eastAsia="Times New Roman" w:cstheme="minorHAnsi"/>
          <w:snapToGrid w:val="0"/>
          <w:color w:val="000000"/>
          <w:lang w:val="en-US"/>
        </w:rPr>
        <w:t>violat</w:t>
      </w:r>
      <w:r w:rsidR="00D932D3">
        <w:rPr>
          <w:rFonts w:eastAsia="Times New Roman" w:cstheme="minorHAnsi"/>
          <w:snapToGrid w:val="0"/>
          <w:color w:val="000000"/>
          <w:lang w:val="en-US"/>
        </w:rPr>
        <w:t xml:space="preserve">ions </w:t>
      </w:r>
      <w:r w:rsidR="00777546">
        <w:rPr>
          <w:rFonts w:eastAsia="Times New Roman" w:cstheme="minorHAnsi"/>
          <w:snapToGrid w:val="0"/>
          <w:color w:val="000000"/>
          <w:lang w:val="en-US"/>
        </w:rPr>
        <w:t>that constitute</w:t>
      </w:r>
      <w:r w:rsidR="00D932D3">
        <w:rPr>
          <w:rFonts w:eastAsia="Times New Roman" w:cstheme="minorHAnsi"/>
          <w:snapToGrid w:val="0"/>
          <w:color w:val="000000"/>
          <w:lang w:val="en-US"/>
        </w:rPr>
        <w:t xml:space="preserve"> s</w:t>
      </w:r>
      <w:r w:rsidR="00560BE3">
        <w:rPr>
          <w:rFonts w:eastAsia="Times New Roman" w:cstheme="minorHAnsi"/>
          <w:snapToGrid w:val="0"/>
          <w:color w:val="000000"/>
          <w:lang w:val="en-US"/>
        </w:rPr>
        <w:t>ignificant</w:t>
      </w:r>
      <w:r w:rsidR="00D932D3">
        <w:rPr>
          <w:rFonts w:eastAsia="Times New Roman" w:cstheme="minorHAnsi"/>
          <w:snapToGrid w:val="0"/>
          <w:color w:val="000000"/>
          <w:lang w:val="en-US"/>
        </w:rPr>
        <w:t xml:space="preserve"> non-compliance </w:t>
      </w:r>
      <w:r w:rsidR="00777546">
        <w:rPr>
          <w:rFonts w:eastAsia="Times New Roman" w:cstheme="minorHAnsi"/>
          <w:snapToGrid w:val="0"/>
          <w:color w:val="000000"/>
          <w:lang w:val="en-US"/>
        </w:rPr>
        <w:t>which</w:t>
      </w:r>
      <w:r w:rsidR="00D932D3">
        <w:rPr>
          <w:rFonts w:eastAsia="Times New Roman" w:cstheme="minorHAnsi"/>
          <w:snapToGrid w:val="0"/>
          <w:color w:val="000000"/>
          <w:lang w:val="en-US"/>
        </w:rPr>
        <w:t xml:space="preserve"> shall lead it</w:t>
      </w:r>
      <w:r w:rsidRPr="00CC5477">
        <w:rPr>
          <w:rFonts w:eastAsia="Times New Roman" w:cstheme="minorHAnsi"/>
          <w:snapToGrid w:val="0"/>
          <w:color w:val="000000"/>
          <w:lang w:val="en-GB"/>
        </w:rPr>
        <w:t xml:space="preserve"> to</w:t>
      </w:r>
      <w:r w:rsidR="008454B5">
        <w:rPr>
          <w:rFonts w:eastAsia="Times New Roman" w:cstheme="minorHAnsi"/>
          <w:snapToGrid w:val="0"/>
          <w:color w:val="000000"/>
          <w:lang w:val="en-GB"/>
        </w:rPr>
        <w:t xml:space="preserve"> either</w:t>
      </w:r>
      <w:r w:rsidRPr="00CC5477">
        <w:rPr>
          <w:rFonts w:eastAsia="Times New Roman" w:cstheme="minorHAnsi"/>
          <w:snapToGrid w:val="0"/>
          <w:color w:val="000000"/>
          <w:lang w:val="en-GB"/>
        </w:rPr>
        <w:t xml:space="preserve"> temporarily withdraw eligibility of a CPC to an allocation</w:t>
      </w:r>
      <w:r w:rsidR="008454B5">
        <w:rPr>
          <w:rFonts w:eastAsia="Times New Roman" w:cstheme="minorHAnsi"/>
          <w:snapToGrid w:val="0"/>
          <w:color w:val="000000"/>
          <w:lang w:val="en-GB"/>
        </w:rPr>
        <w:t xml:space="preserve"> or reduce the </w:t>
      </w:r>
      <w:r w:rsidR="008454B5" w:rsidRPr="00B81EFA">
        <w:rPr>
          <w:rFonts w:eastAsia="Times New Roman" w:cstheme="minorHAnsi"/>
          <w:snapToGrid w:val="0"/>
          <w:color w:val="000000"/>
          <w:lang w:val="en-GB"/>
        </w:rPr>
        <w:t>allocation</w:t>
      </w:r>
      <w:ins w:id="689" w:author="Nadia Bouffard" w:date="2023-11-07T17:34:00Z">
        <w:r w:rsidR="00D35BCA" w:rsidRPr="00B81EFA">
          <w:rPr>
            <w:rFonts w:eastAsia="Times New Roman" w:cstheme="minorHAnsi"/>
            <w:snapToGrid w:val="0"/>
            <w:color w:val="000000"/>
            <w:lang w:val="en-GB"/>
          </w:rPr>
          <w:t xml:space="preserve"> for the specific species for which a violation has occurred</w:t>
        </w:r>
      </w:ins>
      <w:r w:rsidR="00B56464" w:rsidRPr="00B81EFA">
        <w:rPr>
          <w:rFonts w:eastAsia="Times New Roman" w:cstheme="minorHAnsi"/>
          <w:snapToGrid w:val="0"/>
          <w:color w:val="000000"/>
          <w:lang w:val="en-GB"/>
        </w:rPr>
        <w:t xml:space="preserve"> by an amount to be dete</w:t>
      </w:r>
      <w:r w:rsidR="00B56464">
        <w:rPr>
          <w:rFonts w:eastAsia="Times New Roman" w:cstheme="minorHAnsi"/>
          <w:snapToGrid w:val="0"/>
          <w:color w:val="000000"/>
          <w:lang w:val="en-GB"/>
        </w:rPr>
        <w:t>rmined by the Commission</w:t>
      </w:r>
      <w:r w:rsidRPr="00CC5477">
        <w:rPr>
          <w:rFonts w:eastAsia="Times New Roman" w:cstheme="minorHAnsi"/>
          <w:snapToGrid w:val="0"/>
          <w:color w:val="000000"/>
          <w:lang w:val="en-GB"/>
        </w:rPr>
        <w:t xml:space="preserve">, </w:t>
      </w:r>
      <w:r w:rsidR="00D932D3">
        <w:rPr>
          <w:rFonts w:eastAsia="Times New Roman" w:cstheme="minorHAnsi"/>
          <w:snapToGrid w:val="0"/>
          <w:color w:val="000000"/>
          <w:lang w:val="en-GB"/>
        </w:rPr>
        <w:t>based on advice and recommendations from the Compliance Committee</w:t>
      </w:r>
      <w:r w:rsidR="00B56464">
        <w:rPr>
          <w:rFonts w:eastAsia="Times New Roman" w:cstheme="minorHAnsi"/>
          <w:snapToGrid w:val="0"/>
          <w:color w:val="000000"/>
          <w:lang w:val="en-GB"/>
        </w:rPr>
        <w:t>.</w:t>
      </w:r>
      <w:r w:rsidRPr="00CC5477">
        <w:rPr>
          <w:rFonts w:eastAsia="Times New Roman" w:cstheme="minorHAnsi"/>
          <w:snapToGrid w:val="0"/>
          <w:color w:val="000000"/>
          <w:lang w:val="en-GB"/>
        </w:rPr>
        <w:t xml:space="preserve"> </w:t>
      </w:r>
      <w:r w:rsidR="00B56464">
        <w:rPr>
          <w:rFonts w:eastAsia="Times New Roman" w:cstheme="minorHAnsi"/>
          <w:snapToGrid w:val="0"/>
          <w:color w:val="000000"/>
          <w:lang w:val="en-GB"/>
        </w:rPr>
        <w:t xml:space="preserve">  In making this determination, the Commission </w:t>
      </w:r>
      <w:r w:rsidR="00DE3DE5">
        <w:rPr>
          <w:rFonts w:eastAsia="Times New Roman" w:cstheme="minorHAnsi"/>
          <w:snapToGrid w:val="0"/>
          <w:color w:val="000000"/>
          <w:lang w:val="en-GB"/>
        </w:rPr>
        <w:t>may</w:t>
      </w:r>
      <w:r w:rsidR="00B56464">
        <w:rPr>
          <w:rFonts w:eastAsia="Times New Roman" w:cstheme="minorHAnsi"/>
          <w:snapToGrid w:val="0"/>
          <w:color w:val="000000"/>
          <w:lang w:val="en-GB"/>
        </w:rPr>
        <w:t xml:space="preserve"> factor t</w:t>
      </w:r>
      <w:r w:rsidRPr="00CC5477">
        <w:rPr>
          <w:rFonts w:eastAsia="Times New Roman" w:cstheme="minorHAnsi"/>
          <w:snapToGrid w:val="0"/>
          <w:color w:val="000000"/>
          <w:lang w:val="en-GB"/>
        </w:rPr>
        <w:t>he following examples of s</w:t>
      </w:r>
      <w:r w:rsidR="00560BE3">
        <w:rPr>
          <w:rFonts w:eastAsia="Times New Roman" w:cstheme="minorHAnsi"/>
          <w:snapToGrid w:val="0"/>
          <w:color w:val="000000"/>
          <w:lang w:val="en-GB"/>
        </w:rPr>
        <w:t>ignificant</w:t>
      </w:r>
      <w:r w:rsidRPr="00CC5477">
        <w:rPr>
          <w:rFonts w:eastAsia="Times New Roman" w:cstheme="minorHAnsi"/>
          <w:snapToGrid w:val="0"/>
          <w:color w:val="000000"/>
          <w:lang w:val="en-GB"/>
        </w:rPr>
        <w:t xml:space="preserve"> non-compliance:</w:t>
      </w:r>
    </w:p>
    <w:p w14:paraId="4611B07C" w14:textId="4356C0AD" w:rsidR="00285E3B" w:rsidRDefault="00285E3B" w:rsidP="008E078F">
      <w:pPr>
        <w:spacing w:before="120" w:after="0" w:line="240" w:lineRule="auto"/>
        <w:ind w:left="720"/>
        <w:jc w:val="both"/>
        <w:rPr>
          <w:ins w:id="690" w:author="Nadia Bouffard" w:date="2023-11-13T15:32:00Z"/>
          <w:rFonts w:eastAsia="Times New Roman" w:cstheme="minorHAnsi"/>
          <w:snapToGrid w:val="0"/>
          <w:color w:val="000000"/>
          <w:lang w:val="en-GB"/>
        </w:rPr>
      </w:pPr>
      <w:ins w:id="691" w:author="Nadia Bouffard" w:date="2023-11-13T15:31:00Z">
        <w:r>
          <w:rPr>
            <w:rFonts w:eastAsia="Times New Roman" w:cstheme="minorHAnsi"/>
            <w:snapToGrid w:val="0"/>
            <w:color w:val="000000"/>
            <w:lang w:val="en-GB"/>
          </w:rPr>
          <w:t>(</w:t>
        </w:r>
        <w:proofErr w:type="spellStart"/>
        <w:r>
          <w:rPr>
            <w:rFonts w:eastAsia="Times New Roman" w:cstheme="minorHAnsi"/>
            <w:snapToGrid w:val="0"/>
            <w:color w:val="000000"/>
            <w:lang w:val="en-GB"/>
          </w:rPr>
          <w:t>i</w:t>
        </w:r>
        <w:proofErr w:type="spellEnd"/>
        <w:r>
          <w:rPr>
            <w:rFonts w:eastAsia="Times New Roman" w:cstheme="minorHAnsi"/>
            <w:snapToGrid w:val="0"/>
            <w:color w:val="000000"/>
            <w:lang w:val="en-GB"/>
          </w:rPr>
          <w:t>) Repeated category 2 non-compliance as</w:t>
        </w:r>
      </w:ins>
      <w:ins w:id="692" w:author="Nadia Bouffard" w:date="2023-11-13T15:32:00Z">
        <w:r>
          <w:rPr>
            <w:rFonts w:eastAsia="Times New Roman" w:cstheme="minorHAnsi"/>
            <w:snapToGrid w:val="0"/>
            <w:color w:val="000000"/>
            <w:lang w:val="en-GB"/>
          </w:rPr>
          <w:t xml:space="preserve"> provided by </w:t>
        </w:r>
      </w:ins>
      <w:ins w:id="693" w:author="Nadia Bouffard" w:date="2023-11-13T16:30:00Z">
        <w:r w:rsidR="00EA511A">
          <w:rPr>
            <w:rFonts w:eastAsia="Times New Roman" w:cstheme="minorHAnsi"/>
            <w:snapToGrid w:val="0"/>
            <w:color w:val="000000"/>
            <w:lang w:val="en-GB"/>
          </w:rPr>
          <w:t>A</w:t>
        </w:r>
      </w:ins>
      <w:ins w:id="694" w:author="Nadia Bouffard" w:date="2023-11-13T15:32:00Z">
        <w:r>
          <w:rPr>
            <w:rFonts w:eastAsia="Times New Roman" w:cstheme="minorHAnsi"/>
            <w:snapToGrid w:val="0"/>
            <w:color w:val="000000"/>
            <w:lang w:val="en-GB"/>
          </w:rPr>
          <w:t>nnex A of Appendix V of the IOTC Rules of Procedure (and subsequent revisions), in the absence of concrete remedial actions: including in particular:</w:t>
        </w:r>
      </w:ins>
    </w:p>
    <w:p w14:paraId="7E3D99C3" w14:textId="6D329D6B" w:rsidR="00CC5477" w:rsidRDefault="00CC5477" w:rsidP="00285E3B">
      <w:pPr>
        <w:spacing w:before="120" w:after="0" w:line="240" w:lineRule="auto"/>
        <w:ind w:left="1440"/>
        <w:jc w:val="both"/>
        <w:rPr>
          <w:ins w:id="695" w:author="Nadia Bouffard" w:date="2023-11-13T15:34:00Z"/>
          <w:rFonts w:eastAsia="Times New Roman" w:cstheme="minorHAnsi"/>
          <w:snapToGrid w:val="0"/>
          <w:color w:val="000000"/>
          <w:lang w:val="en-GB"/>
        </w:rPr>
      </w:pPr>
      <w:r w:rsidRPr="00CC5477">
        <w:rPr>
          <w:rFonts w:eastAsia="Times New Roman" w:cstheme="minorHAnsi"/>
          <w:snapToGrid w:val="0"/>
          <w:color w:val="000000"/>
          <w:lang w:val="en-GB"/>
        </w:rPr>
        <w:t>(</w:t>
      </w:r>
      <w:r w:rsidR="00285E3B">
        <w:rPr>
          <w:rFonts w:eastAsia="Times New Roman" w:cstheme="minorHAnsi"/>
          <w:snapToGrid w:val="0"/>
          <w:color w:val="000000"/>
          <w:lang w:val="en-GB"/>
        </w:rPr>
        <w:t>a</w:t>
      </w:r>
      <w:r w:rsidRPr="00CC5477">
        <w:rPr>
          <w:rFonts w:eastAsia="Times New Roman" w:cstheme="minorHAnsi"/>
          <w:snapToGrid w:val="0"/>
          <w:color w:val="000000"/>
          <w:lang w:val="en-GB"/>
        </w:rPr>
        <w:t xml:space="preserve">) </w:t>
      </w:r>
      <w:ins w:id="696" w:author="Nadia Bouffard" w:date="2023-11-21T14:53:00Z">
        <w:r w:rsidR="008257A3">
          <w:rPr>
            <w:rFonts w:eastAsia="Times New Roman" w:cstheme="minorHAnsi"/>
            <w:snapToGrid w:val="0"/>
            <w:color w:val="000000"/>
            <w:lang w:val="en-GB"/>
          </w:rPr>
          <w:t xml:space="preserve">Notwithstanding </w:t>
        </w:r>
      </w:ins>
      <w:ins w:id="697" w:author="Nadia Bouffard" w:date="2023-11-21T14:54:00Z">
        <w:r w:rsidR="008257A3">
          <w:rPr>
            <w:rFonts w:eastAsia="Times New Roman" w:cstheme="minorHAnsi"/>
            <w:snapToGrid w:val="0"/>
            <w:color w:val="000000"/>
            <w:lang w:val="en-GB"/>
          </w:rPr>
          <w:t xml:space="preserve">any </w:t>
        </w:r>
      </w:ins>
      <w:ins w:id="698" w:author="Nadia Bouffard" w:date="2023-11-21T14:53:00Z">
        <w:r w:rsidR="008257A3">
          <w:rPr>
            <w:rFonts w:eastAsia="Times New Roman" w:cstheme="minorHAnsi"/>
            <w:snapToGrid w:val="0"/>
            <w:color w:val="000000"/>
            <w:lang w:val="en-GB"/>
          </w:rPr>
          <w:t>allocation adjustments made pursuant to Article 7.1, r</w:t>
        </w:r>
      </w:ins>
      <w:r w:rsidRPr="00CC5477">
        <w:rPr>
          <w:rFonts w:eastAsia="Times New Roman" w:cstheme="minorHAnsi"/>
          <w:snapToGrid w:val="0"/>
          <w:color w:val="000000"/>
          <w:lang w:val="en-GB"/>
        </w:rPr>
        <w:t xml:space="preserve">epeated </w:t>
      </w:r>
      <w:del w:id="699" w:author="Nadia Bouffard" w:date="2023-11-07T17:36:00Z">
        <w:r w:rsidRPr="00CC5477" w:rsidDel="00D35BCA">
          <w:rPr>
            <w:rFonts w:eastAsia="Times New Roman" w:cstheme="minorHAnsi"/>
            <w:snapToGrid w:val="0"/>
            <w:color w:val="000000"/>
            <w:lang w:val="en-GB"/>
          </w:rPr>
          <w:delText xml:space="preserve">and persistent </w:delText>
        </w:r>
      </w:del>
      <w:r w:rsidRPr="00CC5477">
        <w:rPr>
          <w:rFonts w:eastAsia="Times New Roman" w:cstheme="minorHAnsi"/>
          <w:snapToGrid w:val="0"/>
          <w:color w:val="000000"/>
          <w:lang w:val="en-GB"/>
        </w:rPr>
        <w:t>over</w:t>
      </w:r>
      <w:r w:rsidR="00292B7B">
        <w:rPr>
          <w:rFonts w:eastAsia="Times New Roman" w:cstheme="minorHAnsi"/>
          <w:snapToGrid w:val="0"/>
          <w:color w:val="000000"/>
          <w:lang w:val="en-GB"/>
        </w:rPr>
        <w:t>-</w:t>
      </w:r>
      <w:r w:rsidRPr="00CC5477">
        <w:rPr>
          <w:rFonts w:eastAsia="Times New Roman" w:cstheme="minorHAnsi"/>
          <w:snapToGrid w:val="0"/>
          <w:color w:val="000000"/>
          <w:lang w:val="en-GB"/>
        </w:rPr>
        <w:t>catch or underreporting</w:t>
      </w:r>
      <w:ins w:id="700" w:author="Nadia Bouffard" w:date="2023-11-07T17:37:00Z">
        <w:r w:rsidR="00D35BCA">
          <w:rPr>
            <w:rFonts w:eastAsia="Times New Roman" w:cstheme="minorHAnsi"/>
            <w:snapToGrid w:val="0"/>
            <w:color w:val="000000"/>
            <w:lang w:val="en-GB"/>
          </w:rPr>
          <w:t xml:space="preserve"> and/or failure to </w:t>
        </w:r>
      </w:ins>
      <w:ins w:id="701" w:author="Nadia Bouffard" w:date="2023-11-07T17:38:00Z">
        <w:r w:rsidR="00D35BCA">
          <w:rPr>
            <w:rFonts w:eastAsia="Times New Roman" w:cstheme="minorHAnsi"/>
            <w:snapToGrid w:val="0"/>
            <w:color w:val="000000"/>
            <w:lang w:val="en-GB"/>
          </w:rPr>
          <w:t xml:space="preserve">respect a catch limit reduction resulting from an </w:t>
        </w:r>
        <w:proofErr w:type="spellStart"/>
        <w:r w:rsidR="00D35BCA">
          <w:rPr>
            <w:rFonts w:eastAsia="Times New Roman" w:cstheme="minorHAnsi"/>
            <w:snapToGrid w:val="0"/>
            <w:color w:val="000000"/>
            <w:lang w:val="en-GB"/>
          </w:rPr>
          <w:t>overcatch</w:t>
        </w:r>
      </w:ins>
      <w:del w:id="702" w:author="Nadia Bouffard" w:date="2023-11-07T17:38:00Z">
        <w:r w:rsidRPr="00CC5477" w:rsidDel="00D35BCA">
          <w:rPr>
            <w:rFonts w:eastAsia="Times New Roman" w:cstheme="minorHAnsi"/>
            <w:snapToGrid w:val="0"/>
            <w:color w:val="000000"/>
            <w:lang w:val="en-GB"/>
          </w:rPr>
          <w:delText>, with refusal to adjust their allocation</w:delText>
        </w:r>
      </w:del>
      <w:del w:id="703" w:author="Nadia Bouffard" w:date="2023-11-21T14:54:00Z">
        <w:r w:rsidRPr="00CC5477" w:rsidDel="008257A3">
          <w:rPr>
            <w:rFonts w:eastAsia="Times New Roman" w:cstheme="minorHAnsi"/>
            <w:snapToGrid w:val="0"/>
            <w:color w:val="000000"/>
            <w:lang w:val="en-GB"/>
          </w:rPr>
          <w:delText xml:space="preserve"> in accordance with</w:delText>
        </w:r>
      </w:del>
      <w:ins w:id="704" w:author="Nadia Bouffard" w:date="2023-11-21T14:54:00Z">
        <w:r w:rsidR="008257A3">
          <w:rPr>
            <w:rFonts w:eastAsia="Times New Roman" w:cstheme="minorHAnsi"/>
            <w:snapToGrid w:val="0"/>
            <w:color w:val="000000"/>
            <w:lang w:val="en-GB"/>
          </w:rPr>
          <w:t>pursuant</w:t>
        </w:r>
        <w:proofErr w:type="spellEnd"/>
        <w:r w:rsidR="008257A3">
          <w:rPr>
            <w:rFonts w:eastAsia="Times New Roman" w:cstheme="minorHAnsi"/>
            <w:snapToGrid w:val="0"/>
            <w:color w:val="000000"/>
            <w:lang w:val="en-GB"/>
          </w:rPr>
          <w:t xml:space="preserve"> to</w:t>
        </w:r>
      </w:ins>
      <w:r w:rsidRPr="00CC5477">
        <w:rPr>
          <w:rFonts w:eastAsia="Times New Roman" w:cstheme="minorHAnsi"/>
          <w:snapToGrid w:val="0"/>
          <w:color w:val="000000"/>
          <w:lang w:val="en-GB"/>
        </w:rPr>
        <w:t xml:space="preserve"> </w:t>
      </w:r>
      <w:r w:rsidR="003C7447">
        <w:rPr>
          <w:rFonts w:eastAsia="Times New Roman" w:cstheme="minorHAnsi"/>
          <w:snapToGrid w:val="0"/>
          <w:color w:val="000000"/>
          <w:lang w:val="en-GB"/>
        </w:rPr>
        <w:t>A</w:t>
      </w:r>
      <w:r w:rsidRPr="00CC5477">
        <w:rPr>
          <w:rFonts w:eastAsia="Times New Roman" w:cstheme="minorHAnsi"/>
          <w:snapToGrid w:val="0"/>
          <w:color w:val="000000"/>
          <w:lang w:val="en-GB"/>
        </w:rPr>
        <w:t>rticle 7.1</w:t>
      </w:r>
      <w:del w:id="705" w:author="Nadia Bouffard" w:date="2023-11-07T17:39:00Z">
        <w:r w:rsidRPr="00CC5477" w:rsidDel="00D35BCA">
          <w:rPr>
            <w:rFonts w:eastAsia="Times New Roman" w:cstheme="minorHAnsi"/>
            <w:snapToGrid w:val="0"/>
            <w:color w:val="000000"/>
            <w:lang w:val="en-GB"/>
          </w:rPr>
          <w:delText>, or where no concrete actions are taken to remediate</w:delText>
        </w:r>
      </w:del>
      <w:r w:rsidRPr="00CC5477">
        <w:rPr>
          <w:rFonts w:eastAsia="Times New Roman" w:cstheme="minorHAnsi"/>
          <w:snapToGrid w:val="0"/>
          <w:color w:val="000000"/>
          <w:lang w:val="en-GB"/>
        </w:rPr>
        <w:t xml:space="preserve">; </w:t>
      </w:r>
    </w:p>
    <w:p w14:paraId="05F767C8" w14:textId="1D4B3289" w:rsidR="00285E3B" w:rsidRPr="00CC5477" w:rsidRDefault="00285E3B" w:rsidP="00285E3B">
      <w:pPr>
        <w:spacing w:before="120" w:after="0" w:line="240" w:lineRule="auto"/>
        <w:ind w:left="1440"/>
        <w:jc w:val="both"/>
        <w:rPr>
          <w:rFonts w:eastAsia="Times New Roman" w:cstheme="minorHAnsi"/>
          <w:snapToGrid w:val="0"/>
          <w:color w:val="000000"/>
          <w:lang w:val="en-GB"/>
        </w:rPr>
      </w:pPr>
      <w:ins w:id="706" w:author="Nadia Bouffard" w:date="2023-11-13T15:35:00Z">
        <w:r>
          <w:rPr>
            <w:rFonts w:eastAsia="Times New Roman" w:cstheme="minorHAnsi"/>
            <w:snapToGrid w:val="0"/>
            <w:color w:val="000000"/>
            <w:lang w:val="en-GB"/>
          </w:rPr>
          <w:t>(b) Repeated failure to implement a retention ban on relevant species for 2 or more years;</w:t>
        </w:r>
      </w:ins>
      <w:ins w:id="707" w:author="Nadia Bouffard" w:date="2023-11-13T17:12:00Z">
        <w:r w:rsidR="005F23CD">
          <w:rPr>
            <w:rFonts w:eastAsia="Times New Roman" w:cstheme="minorHAnsi"/>
            <w:snapToGrid w:val="0"/>
            <w:color w:val="000000"/>
            <w:lang w:val="en-GB"/>
          </w:rPr>
          <w:t xml:space="preserve"> and,</w:t>
        </w:r>
      </w:ins>
    </w:p>
    <w:p w14:paraId="47C0EEBC" w14:textId="570D09EE" w:rsidR="00B81EFA" w:rsidRPr="00285E3B" w:rsidRDefault="00B81EFA" w:rsidP="00285E3B">
      <w:pPr>
        <w:spacing w:before="120" w:after="0" w:line="240" w:lineRule="auto"/>
        <w:ind w:left="720"/>
        <w:jc w:val="both"/>
        <w:rPr>
          <w:ins w:id="708" w:author="Nadia Bouffard" w:date="2023-11-07T17:48:00Z"/>
          <w:rFonts w:ascii="Arial" w:eastAsia="Times New Roman" w:hAnsi="Arial" w:cs="Arial"/>
          <w:snapToGrid w:val="0"/>
          <w:color w:val="000000"/>
          <w:sz w:val="24"/>
          <w:szCs w:val="24"/>
          <w:lang w:val="en-GB"/>
        </w:rPr>
      </w:pPr>
      <w:r>
        <w:rPr>
          <w:rFonts w:eastAsia="Times New Roman" w:cstheme="minorHAnsi"/>
          <w:snapToGrid w:val="0"/>
          <w:color w:val="000000"/>
          <w:lang w:val="en-GB"/>
        </w:rPr>
        <w:t xml:space="preserve">(iii) </w:t>
      </w:r>
      <w:r w:rsidR="00662C7F">
        <w:rPr>
          <w:rFonts w:eastAsia="Times New Roman" w:cstheme="minorHAnsi"/>
          <w:snapToGrid w:val="0"/>
          <w:color w:val="000000"/>
          <w:lang w:val="en-GB"/>
        </w:rPr>
        <w:t>N</w:t>
      </w:r>
      <w:r w:rsidR="00CC5477" w:rsidRPr="00CC5477">
        <w:rPr>
          <w:rFonts w:eastAsia="Times New Roman" w:cstheme="minorHAnsi"/>
          <w:snapToGrid w:val="0"/>
          <w:color w:val="000000"/>
          <w:lang w:val="en-GB"/>
        </w:rPr>
        <w:t xml:space="preserve">on-provision of </w:t>
      </w:r>
      <w:r w:rsidR="004F2D00">
        <w:rPr>
          <w:rFonts w:eastAsia="Times New Roman" w:cstheme="minorHAnsi"/>
          <w:snapToGrid w:val="0"/>
          <w:color w:val="000000"/>
          <w:lang w:val="en-GB"/>
        </w:rPr>
        <w:t xml:space="preserve">catch </w:t>
      </w:r>
      <w:r w:rsidR="00CC5477" w:rsidRPr="00CC5477">
        <w:rPr>
          <w:rFonts w:eastAsia="Times New Roman" w:cstheme="minorHAnsi"/>
          <w:snapToGrid w:val="0"/>
          <w:color w:val="000000"/>
          <w:lang w:val="en-GB"/>
        </w:rPr>
        <w:t>data</w:t>
      </w:r>
      <w:r w:rsidR="008E078F">
        <w:rPr>
          <w:rFonts w:eastAsia="Times New Roman" w:cstheme="minorHAnsi"/>
          <w:snapToGrid w:val="0"/>
          <w:color w:val="000000"/>
          <w:lang w:val="en-GB"/>
        </w:rPr>
        <w:t xml:space="preserve"> for </w:t>
      </w:r>
      <w:ins w:id="709" w:author="Nadia Bouffard" w:date="2023-11-07T17:44:00Z">
        <w:r w:rsidRPr="00B81EFA">
          <w:rPr>
            <w:rFonts w:eastAsia="Times New Roman" w:cstheme="minorHAnsi"/>
            <w:b/>
            <w:bCs/>
            <w:snapToGrid w:val="0"/>
            <w:color w:val="000000"/>
            <w:lang w:val="en-GB"/>
          </w:rPr>
          <w:t>[</w:t>
        </w:r>
      </w:ins>
      <w:r w:rsidR="008E078F">
        <w:rPr>
          <w:rFonts w:eastAsia="Times New Roman" w:cstheme="minorHAnsi"/>
          <w:snapToGrid w:val="0"/>
          <w:color w:val="000000"/>
          <w:lang w:val="en-GB"/>
        </w:rPr>
        <w:t>3</w:t>
      </w:r>
      <w:ins w:id="710" w:author="Nadia Bouffard" w:date="2023-11-07T17:44:00Z">
        <w:r w:rsidRPr="00B81EFA">
          <w:rPr>
            <w:rFonts w:eastAsia="Times New Roman" w:cstheme="minorHAnsi"/>
            <w:b/>
            <w:bCs/>
            <w:snapToGrid w:val="0"/>
            <w:color w:val="000000"/>
            <w:lang w:val="en-GB"/>
          </w:rPr>
          <w:t>]</w:t>
        </w:r>
      </w:ins>
      <w:r w:rsidR="008E078F">
        <w:rPr>
          <w:rFonts w:eastAsia="Times New Roman" w:cstheme="minorHAnsi"/>
          <w:snapToGrid w:val="0"/>
          <w:color w:val="000000"/>
          <w:lang w:val="en-GB"/>
        </w:rPr>
        <w:t xml:space="preserve"> years</w:t>
      </w:r>
      <w:r w:rsidR="00662C7F">
        <w:rPr>
          <w:rFonts w:eastAsia="Times New Roman" w:cstheme="minorHAnsi"/>
          <w:snapToGrid w:val="0"/>
          <w:color w:val="000000"/>
          <w:lang w:val="en-GB"/>
        </w:rPr>
        <w:t xml:space="preserve"> or more</w:t>
      </w:r>
      <w:r w:rsidR="005C6BDE">
        <w:rPr>
          <w:rFonts w:eastAsia="Times New Roman" w:cstheme="minorHAnsi"/>
          <w:snapToGrid w:val="0"/>
          <w:color w:val="000000"/>
          <w:lang w:val="en-GB"/>
        </w:rPr>
        <w:t xml:space="preserve"> </w:t>
      </w:r>
      <w:r w:rsidR="00CC5477" w:rsidRPr="00CC5477">
        <w:rPr>
          <w:rFonts w:eastAsia="Times New Roman" w:cstheme="minorHAnsi"/>
          <w:snapToGrid w:val="0"/>
          <w:color w:val="000000"/>
          <w:lang w:val="en-GB"/>
        </w:rPr>
        <w:t xml:space="preserve">with no </w:t>
      </w:r>
      <w:r w:rsidR="004F2D00">
        <w:rPr>
          <w:rFonts w:eastAsia="Times New Roman" w:cstheme="minorHAnsi"/>
          <w:snapToGrid w:val="0"/>
          <w:color w:val="000000"/>
          <w:lang w:val="en-GB"/>
        </w:rPr>
        <w:t xml:space="preserve">quantifiable improvement in addressing </w:t>
      </w:r>
      <w:r w:rsidR="00CC5477" w:rsidRPr="00CC5477">
        <w:rPr>
          <w:rFonts w:eastAsia="Times New Roman" w:cstheme="minorHAnsi"/>
          <w:snapToGrid w:val="0"/>
          <w:color w:val="000000"/>
          <w:lang w:val="en-GB"/>
        </w:rPr>
        <w:t xml:space="preserve">the data </w:t>
      </w:r>
      <w:proofErr w:type="gramStart"/>
      <w:r w:rsidR="00CC5477" w:rsidRPr="00CC5477">
        <w:rPr>
          <w:rFonts w:eastAsia="Times New Roman" w:cstheme="minorHAnsi"/>
          <w:snapToGrid w:val="0"/>
          <w:color w:val="000000"/>
          <w:lang w:val="en-GB"/>
        </w:rPr>
        <w:t>gaps;</w:t>
      </w:r>
      <w:proofErr w:type="gramEnd"/>
      <w:r w:rsidR="00285E3B">
        <w:rPr>
          <w:rFonts w:ascii="Arial" w:eastAsia="Times New Roman" w:hAnsi="Arial" w:cs="Arial"/>
          <w:snapToGrid w:val="0"/>
          <w:color w:val="000000"/>
          <w:sz w:val="24"/>
          <w:szCs w:val="24"/>
          <w:lang w:val="en-GB"/>
        </w:rPr>
        <w:t xml:space="preserve"> </w:t>
      </w:r>
    </w:p>
    <w:p w14:paraId="7CA8A62E" w14:textId="2A7E8343" w:rsidR="00DE3DE5" w:rsidRPr="00DE3DE5" w:rsidDel="005F23CD" w:rsidRDefault="00B81EFA" w:rsidP="008E078F">
      <w:pPr>
        <w:spacing w:before="120" w:after="0" w:line="240" w:lineRule="auto"/>
        <w:ind w:left="720"/>
        <w:jc w:val="both"/>
        <w:rPr>
          <w:del w:id="711" w:author="Nadia Bouffard" w:date="2023-11-13T17:11:00Z"/>
          <w:rFonts w:eastAsia="Times New Roman" w:cstheme="minorHAnsi"/>
          <w:bCs/>
          <w:snapToGrid w:val="0"/>
          <w:color w:val="000000"/>
          <w:lang w:val="en-GB"/>
        </w:rPr>
      </w:pPr>
      <w:del w:id="712" w:author="Nadia Bouffard" w:date="2023-11-13T17:11:00Z">
        <w:r w:rsidDel="005F23CD">
          <w:rPr>
            <w:rFonts w:eastAsia="Times New Roman" w:cstheme="minorHAnsi"/>
            <w:bCs/>
            <w:snapToGrid w:val="0"/>
            <w:color w:val="000000"/>
            <w:lang w:val="en-GB"/>
          </w:rPr>
          <w:delText>(</w:delText>
        </w:r>
        <w:r w:rsidR="00285E3B" w:rsidDel="005F23CD">
          <w:rPr>
            <w:rFonts w:eastAsia="Times New Roman" w:cstheme="minorHAnsi"/>
            <w:bCs/>
            <w:snapToGrid w:val="0"/>
            <w:color w:val="000000"/>
            <w:lang w:val="en-GB"/>
          </w:rPr>
          <w:delText>i</w:delText>
        </w:r>
        <w:r w:rsidDel="005F23CD">
          <w:rPr>
            <w:rFonts w:eastAsia="Times New Roman" w:cstheme="minorHAnsi"/>
            <w:bCs/>
            <w:snapToGrid w:val="0"/>
            <w:color w:val="000000"/>
            <w:lang w:val="en-GB"/>
          </w:rPr>
          <w:delText xml:space="preserve">v) </w:delText>
        </w:r>
        <w:r w:rsidR="00DE3DE5" w:rsidDel="005F23CD">
          <w:rPr>
            <w:rFonts w:eastAsia="Times New Roman" w:cstheme="minorHAnsi"/>
            <w:bCs/>
            <w:snapToGrid w:val="0"/>
            <w:color w:val="000000"/>
            <w:lang w:val="en-GB"/>
          </w:rPr>
          <w:delText>Any other factors agreed to by the Commission</w:delText>
        </w:r>
        <w:r w:rsidR="00945B5A" w:rsidDel="005F23CD">
          <w:rPr>
            <w:rFonts w:eastAsia="Times New Roman" w:cstheme="minorHAnsi"/>
            <w:bCs/>
            <w:snapToGrid w:val="0"/>
            <w:color w:val="000000"/>
            <w:lang w:val="en-GB"/>
          </w:rPr>
          <w:delText>.</w:delText>
        </w:r>
      </w:del>
    </w:p>
    <w:p w14:paraId="07643429" w14:textId="77777777" w:rsidR="00CC5477" w:rsidRPr="00CC5477" w:rsidRDefault="00CC5477" w:rsidP="00CC5477">
      <w:pPr>
        <w:spacing w:before="120" w:after="0" w:line="240" w:lineRule="auto"/>
        <w:contextualSpacing/>
        <w:jc w:val="both"/>
        <w:rPr>
          <w:rFonts w:eastAsia="Times New Roman" w:cstheme="minorHAnsi"/>
          <w:snapToGrid w:val="0"/>
          <w:color w:val="000000"/>
          <w:lang w:val="en-GB"/>
        </w:rPr>
      </w:pPr>
    </w:p>
    <w:p w14:paraId="2A31CA29" w14:textId="58F1DF2C" w:rsidR="00CC5477" w:rsidRPr="00CC5477" w:rsidRDefault="00CC5477" w:rsidP="00CC5477">
      <w:pPr>
        <w:spacing w:after="160" w:line="259" w:lineRule="auto"/>
        <w:rPr>
          <w:rFonts w:eastAsia="Calibri" w:cstheme="minorHAnsi"/>
          <w:lang w:val="en-GB"/>
        </w:rPr>
      </w:pPr>
      <w:r w:rsidRPr="00CC5477">
        <w:rPr>
          <w:rFonts w:eastAsia="Calibri" w:cstheme="minorHAnsi"/>
          <w:lang w:val="en-GB"/>
        </w:rPr>
        <w:t xml:space="preserve">(c) The Commission </w:t>
      </w:r>
      <w:r w:rsidR="00D932D3">
        <w:rPr>
          <w:rFonts w:eastAsia="Calibri" w:cstheme="minorHAnsi"/>
          <w:lang w:val="en-GB"/>
        </w:rPr>
        <w:t>shall</w:t>
      </w:r>
      <w:r w:rsidRPr="00CC5477">
        <w:rPr>
          <w:rFonts w:eastAsia="Calibri" w:cstheme="minorHAnsi"/>
          <w:lang w:val="en-GB"/>
        </w:rPr>
        <w:t xml:space="preserve"> reinstate a </w:t>
      </w:r>
      <w:proofErr w:type="gramStart"/>
      <w:r w:rsidRPr="00CC5477">
        <w:rPr>
          <w:rFonts w:eastAsia="Calibri" w:cstheme="minorHAnsi"/>
          <w:lang w:val="en-GB"/>
        </w:rPr>
        <w:t xml:space="preserve">CPC’s  </w:t>
      </w:r>
      <w:r w:rsidR="0094648B">
        <w:rPr>
          <w:rFonts w:eastAsia="Calibri" w:cstheme="minorHAnsi"/>
          <w:lang w:val="en-GB"/>
        </w:rPr>
        <w:t>eligibility</w:t>
      </w:r>
      <w:proofErr w:type="gramEnd"/>
      <w:r w:rsidRPr="00CC5477">
        <w:rPr>
          <w:rFonts w:eastAsia="Calibri" w:cstheme="minorHAnsi"/>
          <w:lang w:val="en-GB"/>
        </w:rPr>
        <w:t xml:space="preserve"> that has been temporarily withdrawn</w:t>
      </w:r>
      <w:r w:rsidR="00672C00">
        <w:rPr>
          <w:rFonts w:eastAsia="Calibri" w:cstheme="minorHAnsi"/>
          <w:lang w:val="en-GB"/>
        </w:rPr>
        <w:t xml:space="preserve"> or </w:t>
      </w:r>
      <w:r w:rsidR="0094648B">
        <w:rPr>
          <w:rFonts w:eastAsia="Calibri" w:cstheme="minorHAnsi"/>
          <w:lang w:val="en-GB"/>
        </w:rPr>
        <w:t xml:space="preserve">readjust an allocation that has been </w:t>
      </w:r>
      <w:r w:rsidR="00672C00">
        <w:rPr>
          <w:rFonts w:eastAsia="Calibri" w:cstheme="minorHAnsi"/>
          <w:lang w:val="en-GB"/>
        </w:rPr>
        <w:t>reduced,</w:t>
      </w:r>
      <w:r w:rsidRPr="00CC5477">
        <w:rPr>
          <w:rFonts w:eastAsia="Calibri" w:cstheme="minorHAnsi"/>
          <w:lang w:val="en-GB"/>
        </w:rPr>
        <w:t xml:space="preserve"> where:</w:t>
      </w:r>
    </w:p>
    <w:p w14:paraId="53254263" w14:textId="1DEF119C" w:rsidR="00CC5477" w:rsidRPr="00CC5477" w:rsidRDefault="00CC5477" w:rsidP="00017770">
      <w:pPr>
        <w:numPr>
          <w:ilvl w:val="0"/>
          <w:numId w:val="11"/>
        </w:numPr>
        <w:spacing w:after="160" w:line="259" w:lineRule="auto"/>
        <w:contextualSpacing/>
        <w:rPr>
          <w:rFonts w:eastAsia="Calibri" w:cstheme="minorHAnsi"/>
          <w:lang w:val="en-GB"/>
        </w:rPr>
      </w:pPr>
      <w:r w:rsidRPr="00CC5477">
        <w:rPr>
          <w:rFonts w:eastAsia="Calibri" w:cstheme="minorHAnsi"/>
          <w:lang w:val="en-GB"/>
        </w:rPr>
        <w:t xml:space="preserve">the CPC has </w:t>
      </w:r>
      <w:r w:rsidR="00945B5A">
        <w:rPr>
          <w:rFonts w:eastAsia="Calibri" w:cstheme="minorHAnsi"/>
          <w:lang w:val="en-GB"/>
        </w:rPr>
        <w:t xml:space="preserve">made significant progress in </w:t>
      </w:r>
      <w:proofErr w:type="gramStart"/>
      <w:r w:rsidR="00945B5A">
        <w:rPr>
          <w:rFonts w:eastAsia="Calibri" w:cstheme="minorHAnsi"/>
          <w:lang w:val="en-GB"/>
        </w:rPr>
        <w:t xml:space="preserve">addressing </w:t>
      </w:r>
      <w:r w:rsidRPr="00CC5477">
        <w:rPr>
          <w:rFonts w:eastAsia="Calibri" w:cstheme="minorHAnsi"/>
          <w:lang w:val="en-GB"/>
        </w:rPr>
        <w:t xml:space="preserve"> the</w:t>
      </w:r>
      <w:proofErr w:type="gramEnd"/>
      <w:r w:rsidRPr="00CC5477">
        <w:rPr>
          <w:rFonts w:eastAsia="Calibri" w:cstheme="minorHAnsi"/>
          <w:lang w:val="en-GB"/>
        </w:rPr>
        <w:t xml:space="preserve"> non-compliance issue; and,</w:t>
      </w:r>
    </w:p>
    <w:p w14:paraId="629EBA66" w14:textId="32A51BEB" w:rsidR="001D6BBC" w:rsidRPr="007C6BA5" w:rsidRDefault="00CC5477" w:rsidP="00ED27F2">
      <w:pPr>
        <w:numPr>
          <w:ilvl w:val="0"/>
          <w:numId w:val="11"/>
        </w:numPr>
        <w:spacing w:after="0" w:line="259" w:lineRule="auto"/>
        <w:contextualSpacing/>
        <w:rPr>
          <w:rFonts w:eastAsia="Calibri" w:cstheme="minorHAnsi"/>
          <w:lang w:val="en-GB"/>
        </w:rPr>
      </w:pPr>
      <w:r w:rsidRPr="00CC5477">
        <w:rPr>
          <w:rFonts w:eastAsia="Calibri" w:cstheme="minorHAnsi"/>
          <w:lang w:val="en-GB"/>
        </w:rPr>
        <w:t>the CPC has made a request in writing to the Commission for reinstating their allocation</w:t>
      </w:r>
      <w:r w:rsidR="00707DAF">
        <w:rPr>
          <w:rFonts w:eastAsia="Calibri" w:cstheme="minorHAnsi"/>
          <w:lang w:val="en-GB"/>
        </w:rPr>
        <w:t xml:space="preserve"> at least 60 days before the Commission </w:t>
      </w:r>
      <w:r w:rsidR="00602BF4">
        <w:rPr>
          <w:rFonts w:eastAsia="Calibri" w:cstheme="minorHAnsi"/>
          <w:lang w:val="en-GB"/>
        </w:rPr>
        <w:t xml:space="preserve">annual </w:t>
      </w:r>
      <w:r w:rsidR="00707DAF">
        <w:rPr>
          <w:rFonts w:eastAsia="Calibri" w:cstheme="minorHAnsi"/>
          <w:lang w:val="en-GB"/>
        </w:rPr>
        <w:t>meeting</w:t>
      </w:r>
      <w:r w:rsidRPr="00CC5477">
        <w:rPr>
          <w:rFonts w:eastAsia="Calibri" w:cstheme="minorHAnsi"/>
          <w:lang w:val="en-GB"/>
        </w:rPr>
        <w:t>, providing information related to steps taken to address the non-compliance.</w:t>
      </w:r>
    </w:p>
    <w:p w14:paraId="4A4E6C9B" w14:textId="4E578C3C" w:rsidR="00ED27F2" w:rsidRDefault="00ED27F2" w:rsidP="00ED27F2">
      <w:pPr>
        <w:spacing w:after="0"/>
        <w:rPr>
          <w:rFonts w:eastAsia="Calibri" w:cstheme="minorHAnsi"/>
          <w:b/>
          <w:bCs/>
          <w:lang w:val="en-US"/>
        </w:rPr>
      </w:pPr>
    </w:p>
    <w:p w14:paraId="0FABCBFE" w14:textId="77777777" w:rsidR="00241BE6" w:rsidRDefault="00241BE6" w:rsidP="00ED27F2">
      <w:pPr>
        <w:spacing w:after="0"/>
        <w:rPr>
          <w:rFonts w:eastAsia="Calibri" w:cstheme="minorHAnsi"/>
          <w:b/>
          <w:bCs/>
          <w:lang w:val="en-US"/>
        </w:rPr>
      </w:pPr>
    </w:p>
    <w:p w14:paraId="353FFA71" w14:textId="653C0310" w:rsidR="007A3D93" w:rsidRPr="00446879" w:rsidRDefault="007A3D93" w:rsidP="00ED27F2">
      <w:pPr>
        <w:spacing w:after="0"/>
        <w:rPr>
          <w:rFonts w:eastAsia="Calibri" w:cstheme="minorHAnsi"/>
          <w:b/>
          <w:bCs/>
          <w:lang w:val="en-US"/>
        </w:rPr>
      </w:pPr>
      <w:r>
        <w:rPr>
          <w:rFonts w:eastAsia="Calibri" w:cstheme="minorHAnsi"/>
          <w:b/>
          <w:bCs/>
          <w:lang w:val="en-US"/>
        </w:rPr>
        <w:t>Carry-Forward of Catch</w:t>
      </w:r>
    </w:p>
    <w:p w14:paraId="1E691991" w14:textId="1CCC6646" w:rsidR="00656E76" w:rsidRDefault="001E2A6A" w:rsidP="001E2A6A">
      <w:pPr>
        <w:autoSpaceDE w:val="0"/>
        <w:autoSpaceDN w:val="0"/>
        <w:adjustRightInd w:val="0"/>
        <w:spacing w:after="160" w:line="259" w:lineRule="auto"/>
        <w:rPr>
          <w:rFonts w:eastAsia="Calibri" w:cstheme="minorHAnsi"/>
          <w:lang w:val="en-US"/>
        </w:rPr>
      </w:pPr>
      <w:r>
        <w:rPr>
          <w:rFonts w:eastAsia="Calibri" w:cstheme="minorHAnsi"/>
          <w:lang w:val="en-US"/>
        </w:rPr>
        <w:t xml:space="preserve">7.3 (1)  </w:t>
      </w:r>
      <w:r w:rsidR="00D528D4">
        <w:rPr>
          <w:rFonts w:eastAsia="Calibri" w:cstheme="minorHAnsi"/>
          <w:lang w:val="en-US"/>
        </w:rPr>
        <w:t>Upon</w:t>
      </w:r>
      <w:r w:rsidR="00932751">
        <w:rPr>
          <w:rFonts w:eastAsia="Calibri" w:cstheme="minorHAnsi"/>
          <w:lang w:val="en-US"/>
        </w:rPr>
        <w:t xml:space="preserve"> a documented</w:t>
      </w:r>
      <w:r w:rsidR="00D528D4">
        <w:rPr>
          <w:rFonts w:eastAsia="Calibri" w:cstheme="minorHAnsi"/>
          <w:lang w:val="en-US"/>
        </w:rPr>
        <w:t xml:space="preserve"> request from a</w:t>
      </w:r>
      <w:r>
        <w:rPr>
          <w:rFonts w:eastAsia="Calibri" w:cstheme="minorHAnsi"/>
          <w:lang w:val="en-US"/>
        </w:rPr>
        <w:t xml:space="preserve"> CPC</w:t>
      </w:r>
      <w:r w:rsidR="00932751">
        <w:rPr>
          <w:rFonts w:eastAsia="Calibri" w:cstheme="minorHAnsi"/>
          <w:lang w:val="en-US"/>
        </w:rPr>
        <w:t xml:space="preserve"> submitted no later than </w:t>
      </w:r>
      <w:r w:rsidR="008A7FA6">
        <w:rPr>
          <w:rFonts w:eastAsia="Calibri" w:cstheme="minorHAnsi"/>
          <w:lang w:val="en-US"/>
        </w:rPr>
        <w:t xml:space="preserve">October 31 to the </w:t>
      </w:r>
      <w:r w:rsidR="004E11DA">
        <w:rPr>
          <w:rFonts w:eastAsia="Calibri" w:cstheme="minorHAnsi"/>
          <w:lang w:val="en-US"/>
        </w:rPr>
        <w:t xml:space="preserve">IOTC </w:t>
      </w:r>
      <w:r w:rsidR="008A7FA6">
        <w:rPr>
          <w:rFonts w:eastAsia="Calibri" w:cstheme="minorHAnsi"/>
          <w:lang w:val="en-US"/>
        </w:rPr>
        <w:t>Secretariat</w:t>
      </w:r>
      <w:r w:rsidR="00D528D4">
        <w:rPr>
          <w:rFonts w:eastAsia="Calibri" w:cstheme="minorHAnsi"/>
          <w:lang w:val="en-US"/>
        </w:rPr>
        <w:t>, the Commission</w:t>
      </w:r>
      <w:r w:rsidR="00FA495D">
        <w:rPr>
          <w:rFonts w:eastAsia="Calibri" w:cstheme="minorHAnsi"/>
          <w:lang w:val="en-US"/>
        </w:rPr>
        <w:t xml:space="preserve"> </w:t>
      </w:r>
      <w:r>
        <w:rPr>
          <w:rFonts w:eastAsia="Calibri" w:cstheme="minorHAnsi"/>
          <w:lang w:val="en-US"/>
        </w:rPr>
        <w:t>may</w:t>
      </w:r>
      <w:ins w:id="713" w:author="Nadia Bouffard" w:date="2023-11-21T12:58:00Z">
        <w:r w:rsidR="006A732A">
          <w:rPr>
            <w:rFonts w:eastAsia="Calibri" w:cstheme="minorHAnsi"/>
            <w:lang w:val="en-US"/>
          </w:rPr>
          <w:t>, without prejudice to future allocations,</w:t>
        </w:r>
      </w:ins>
      <w:r>
        <w:rPr>
          <w:rFonts w:eastAsia="Calibri" w:cstheme="minorHAnsi"/>
          <w:lang w:val="en-US"/>
        </w:rPr>
        <w:t xml:space="preserve"> </w:t>
      </w:r>
      <w:r w:rsidR="00D528D4">
        <w:rPr>
          <w:rFonts w:eastAsia="Calibri" w:cstheme="minorHAnsi"/>
          <w:lang w:val="en-US"/>
        </w:rPr>
        <w:t xml:space="preserve">authorize the carry forward of </w:t>
      </w:r>
      <w:r w:rsidR="001851D2">
        <w:rPr>
          <w:rFonts w:eastAsia="Calibri" w:cstheme="minorHAnsi"/>
          <w:lang w:val="en-US"/>
        </w:rPr>
        <w:t xml:space="preserve">up to </w:t>
      </w:r>
      <w:r w:rsidR="00D528D4">
        <w:rPr>
          <w:rFonts w:eastAsia="Calibri" w:cstheme="minorHAnsi"/>
          <w:lang w:val="en-US"/>
        </w:rPr>
        <w:t xml:space="preserve">a </w:t>
      </w:r>
      <w:r w:rsidR="001851D2">
        <w:rPr>
          <w:rFonts w:eastAsia="Calibri" w:cstheme="minorHAnsi"/>
          <w:lang w:val="en-US"/>
        </w:rPr>
        <w:t>maximum of 20%</w:t>
      </w:r>
      <w:r w:rsidR="00D528D4">
        <w:rPr>
          <w:rFonts w:eastAsia="Calibri" w:cstheme="minorHAnsi"/>
          <w:lang w:val="en-US"/>
        </w:rPr>
        <w:t xml:space="preserve"> of that CPC’s</w:t>
      </w:r>
      <w:r>
        <w:rPr>
          <w:rFonts w:eastAsia="Calibri" w:cstheme="minorHAnsi"/>
          <w:lang w:val="en-US"/>
        </w:rPr>
        <w:t xml:space="preserve"> </w:t>
      </w:r>
      <w:del w:id="714" w:author="Nadia Bouffard" w:date="2023-11-07T18:04:00Z">
        <w:r w:rsidDel="001B304E">
          <w:rPr>
            <w:rFonts w:eastAsia="Calibri" w:cstheme="minorHAnsi"/>
            <w:lang w:val="en-US"/>
          </w:rPr>
          <w:delText xml:space="preserve">under-harvested </w:delText>
        </w:r>
      </w:del>
      <w:r>
        <w:rPr>
          <w:rFonts w:eastAsia="Calibri" w:cstheme="minorHAnsi"/>
          <w:lang w:val="en-US"/>
        </w:rPr>
        <w:t>allocation for a fish stock</w:t>
      </w:r>
      <w:ins w:id="715" w:author="Nadia Bouffard" w:date="2023-11-13T14:15:00Z">
        <w:r w:rsidR="009B77EC">
          <w:rPr>
            <w:rFonts w:eastAsia="Calibri" w:cstheme="minorHAnsi"/>
            <w:lang w:val="en-US"/>
          </w:rPr>
          <w:t xml:space="preserve"> for the calendar year</w:t>
        </w:r>
      </w:ins>
      <w:r>
        <w:rPr>
          <w:rFonts w:eastAsia="Calibri" w:cstheme="minorHAnsi"/>
          <w:lang w:val="en-US"/>
        </w:rPr>
        <w:t xml:space="preserve"> to the </w:t>
      </w:r>
      <w:r w:rsidR="00932751">
        <w:rPr>
          <w:rFonts w:eastAsia="Calibri" w:cstheme="minorHAnsi"/>
          <w:lang w:val="en-US"/>
        </w:rPr>
        <w:t xml:space="preserve">allocation of that CPC for the same stock for the </w:t>
      </w:r>
      <w:r>
        <w:rPr>
          <w:rFonts w:eastAsia="Calibri" w:cstheme="minorHAnsi"/>
          <w:lang w:val="en-US"/>
        </w:rPr>
        <w:t>calendar</w:t>
      </w:r>
      <w:r w:rsidRPr="00CC5477">
        <w:rPr>
          <w:rFonts w:eastAsia="Calibri" w:cstheme="minorHAnsi"/>
          <w:lang w:val="en-US"/>
        </w:rPr>
        <w:t xml:space="preserve"> </w:t>
      </w:r>
      <w:r>
        <w:rPr>
          <w:rFonts w:eastAsia="Calibri" w:cstheme="minorHAnsi"/>
          <w:lang w:val="en-US"/>
        </w:rPr>
        <w:t xml:space="preserve">year </w:t>
      </w:r>
      <w:bookmarkStart w:id="716" w:name="_Hlk136283598"/>
      <w:r w:rsidRPr="00CC5477">
        <w:rPr>
          <w:rFonts w:eastAsia="Calibri" w:cstheme="minorHAnsi"/>
          <w:lang w:val="en-US"/>
        </w:rPr>
        <w:t>following</w:t>
      </w:r>
      <w:r>
        <w:rPr>
          <w:rFonts w:eastAsia="Calibri" w:cstheme="minorHAnsi"/>
          <w:lang w:val="en-US"/>
        </w:rPr>
        <w:t xml:space="preserve"> the availability of the catch data demonstrating the under-</w:t>
      </w:r>
      <w:r w:rsidR="007A3D93">
        <w:rPr>
          <w:rFonts w:eastAsia="Calibri" w:cstheme="minorHAnsi"/>
          <w:lang w:val="en-US"/>
        </w:rPr>
        <w:t>harvest</w:t>
      </w:r>
      <w:bookmarkEnd w:id="716"/>
      <w:r>
        <w:rPr>
          <w:rFonts w:eastAsia="Calibri" w:cstheme="minorHAnsi"/>
          <w:lang w:val="en-US"/>
        </w:rPr>
        <w:t>.</w:t>
      </w:r>
    </w:p>
    <w:p w14:paraId="59958FBC" w14:textId="77777777" w:rsidR="00656E76" w:rsidRDefault="00656E76" w:rsidP="001E2A6A">
      <w:pPr>
        <w:autoSpaceDE w:val="0"/>
        <w:autoSpaceDN w:val="0"/>
        <w:adjustRightInd w:val="0"/>
        <w:spacing w:after="160" w:line="259" w:lineRule="auto"/>
        <w:rPr>
          <w:rFonts w:eastAsia="Calibri" w:cstheme="minorHAnsi"/>
          <w:lang w:val="en-US"/>
        </w:rPr>
      </w:pPr>
      <w:r>
        <w:rPr>
          <w:rFonts w:eastAsia="Calibri" w:cstheme="minorHAnsi"/>
          <w:lang w:val="en-US"/>
        </w:rPr>
        <w:tab/>
        <w:t>(2) In determining the portion of allocation that may be carried forward, the Commission shall consider:</w:t>
      </w:r>
    </w:p>
    <w:p w14:paraId="2C61CFC4" w14:textId="27702E4A" w:rsidR="00656E76" w:rsidRDefault="00656E76" w:rsidP="00656E76">
      <w:pPr>
        <w:autoSpaceDE w:val="0"/>
        <w:autoSpaceDN w:val="0"/>
        <w:adjustRightInd w:val="0"/>
        <w:spacing w:after="160" w:line="259" w:lineRule="auto"/>
        <w:ind w:left="720" w:firstLine="720"/>
        <w:rPr>
          <w:rFonts w:eastAsia="Calibri" w:cstheme="minorHAnsi"/>
          <w:lang w:val="en-US"/>
        </w:rPr>
      </w:pPr>
      <w:r>
        <w:rPr>
          <w:rFonts w:eastAsia="Calibri" w:cstheme="minorHAnsi"/>
          <w:lang w:val="en-US"/>
        </w:rPr>
        <w:t>(a) the advice from the Scientific Committee</w:t>
      </w:r>
      <w:r w:rsidR="003B76A8">
        <w:rPr>
          <w:rFonts w:eastAsia="Calibri" w:cstheme="minorHAnsi"/>
          <w:lang w:val="en-US"/>
        </w:rPr>
        <w:t xml:space="preserve"> regarding the status of the </w:t>
      </w:r>
      <w:proofErr w:type="gramStart"/>
      <w:r w:rsidR="003B76A8">
        <w:rPr>
          <w:rFonts w:eastAsia="Calibri" w:cstheme="minorHAnsi"/>
          <w:lang w:val="en-US"/>
        </w:rPr>
        <w:t>stock</w:t>
      </w:r>
      <w:r>
        <w:rPr>
          <w:rFonts w:eastAsia="Calibri" w:cstheme="minorHAnsi"/>
          <w:lang w:val="en-US"/>
        </w:rPr>
        <w:t>;</w:t>
      </w:r>
      <w:proofErr w:type="gramEnd"/>
      <w:r>
        <w:rPr>
          <w:rFonts w:eastAsia="Calibri" w:cstheme="minorHAnsi"/>
          <w:lang w:val="en-US"/>
        </w:rPr>
        <w:t xml:space="preserve"> </w:t>
      </w:r>
    </w:p>
    <w:p w14:paraId="55A98EED" w14:textId="77777777" w:rsidR="00656E76" w:rsidRDefault="00656E76" w:rsidP="00656E76">
      <w:pPr>
        <w:autoSpaceDE w:val="0"/>
        <w:autoSpaceDN w:val="0"/>
        <w:adjustRightInd w:val="0"/>
        <w:spacing w:after="160" w:line="259" w:lineRule="auto"/>
        <w:ind w:left="1440"/>
        <w:rPr>
          <w:rFonts w:eastAsia="Calibri" w:cstheme="minorHAnsi"/>
          <w:lang w:val="en-US"/>
        </w:rPr>
      </w:pPr>
      <w:r>
        <w:rPr>
          <w:rFonts w:eastAsia="Calibri" w:cstheme="minorHAnsi"/>
          <w:lang w:val="en-US"/>
        </w:rPr>
        <w:t>(b) whether the stock is normally caught by that CPC as a target fishery or as a bycatch in a mixed stock fishery; and,</w:t>
      </w:r>
    </w:p>
    <w:p w14:paraId="4D182218" w14:textId="1FB77CCC" w:rsidR="001E2A6A" w:rsidRDefault="00932751" w:rsidP="00932751">
      <w:pPr>
        <w:autoSpaceDE w:val="0"/>
        <w:autoSpaceDN w:val="0"/>
        <w:adjustRightInd w:val="0"/>
        <w:spacing w:after="160" w:line="259" w:lineRule="auto"/>
        <w:ind w:left="1440"/>
        <w:rPr>
          <w:rFonts w:eastAsia="Calibri" w:cstheme="minorHAnsi"/>
          <w:lang w:val="en-US"/>
        </w:rPr>
      </w:pPr>
      <w:r>
        <w:rPr>
          <w:rFonts w:eastAsia="Calibri" w:cstheme="minorHAnsi"/>
          <w:lang w:val="en-US"/>
        </w:rPr>
        <w:t xml:space="preserve">(c) </w:t>
      </w:r>
      <w:r w:rsidR="00656E76">
        <w:rPr>
          <w:rFonts w:eastAsia="Calibri" w:cstheme="minorHAnsi"/>
          <w:lang w:val="en-US"/>
        </w:rPr>
        <w:t>any extenuating circumstance</w:t>
      </w:r>
      <w:r>
        <w:rPr>
          <w:rFonts w:eastAsia="Calibri" w:cstheme="minorHAnsi"/>
          <w:lang w:val="en-US"/>
        </w:rPr>
        <w:t>, as referenced in Article 6.9,</w:t>
      </w:r>
      <w:r w:rsidR="00656E76">
        <w:rPr>
          <w:rFonts w:eastAsia="Calibri" w:cstheme="minorHAnsi"/>
          <w:lang w:val="en-US"/>
        </w:rPr>
        <w:t xml:space="preserve"> that would have</w:t>
      </w:r>
      <w:r w:rsidR="00A53952">
        <w:rPr>
          <w:rFonts w:eastAsia="Calibri" w:cstheme="minorHAnsi"/>
          <w:color w:val="000000"/>
          <w:lang w:val="en-US"/>
        </w:rPr>
        <w:t xml:space="preserve"> </w:t>
      </w:r>
      <w:r w:rsidR="00A53952" w:rsidRPr="00CC5477">
        <w:rPr>
          <w:rFonts w:eastAsia="Calibri" w:cstheme="minorHAnsi"/>
          <w:color w:val="000000"/>
          <w:lang w:val="en-US"/>
        </w:rPr>
        <w:t>severely restrained or impeded</w:t>
      </w:r>
      <w:r w:rsidR="00A53952">
        <w:rPr>
          <w:rFonts w:eastAsia="Calibri" w:cstheme="minorHAnsi"/>
          <w:color w:val="000000"/>
          <w:lang w:val="en-US"/>
        </w:rPr>
        <w:t xml:space="preserve"> the CPC’s ability to fish and</w:t>
      </w:r>
      <w:r w:rsidR="00A53952">
        <w:rPr>
          <w:rFonts w:eastAsia="Calibri" w:cstheme="minorHAnsi"/>
          <w:lang w:val="en-US"/>
        </w:rPr>
        <w:t xml:space="preserve"> </w:t>
      </w:r>
      <w:r w:rsidR="00656E76">
        <w:rPr>
          <w:rFonts w:eastAsia="Calibri" w:cstheme="minorHAnsi"/>
          <w:lang w:val="en-US"/>
        </w:rPr>
        <w:t>caused the under harvest.</w:t>
      </w:r>
      <w:r w:rsidR="001E2A6A">
        <w:rPr>
          <w:rFonts w:eastAsia="Calibri" w:cstheme="minorHAnsi"/>
          <w:lang w:val="en-US"/>
        </w:rPr>
        <w:t xml:space="preserve">  </w:t>
      </w:r>
    </w:p>
    <w:p w14:paraId="0B4517E4" w14:textId="56DE9EA8" w:rsidR="001E2A6A" w:rsidRDefault="00543564" w:rsidP="001E2A6A">
      <w:pPr>
        <w:autoSpaceDE w:val="0"/>
        <w:autoSpaceDN w:val="0"/>
        <w:adjustRightInd w:val="0"/>
        <w:spacing w:after="160" w:line="259" w:lineRule="auto"/>
        <w:rPr>
          <w:rFonts w:eastAsia="Calibri" w:cstheme="minorHAnsi"/>
          <w:lang w:val="en-US"/>
        </w:rPr>
      </w:pPr>
      <w:r>
        <w:rPr>
          <w:rFonts w:eastAsia="Calibri" w:cstheme="minorHAnsi"/>
          <w:lang w:val="en-US"/>
        </w:rPr>
        <w:t xml:space="preserve">7.4 The </w:t>
      </w:r>
      <w:r w:rsidR="00241BE6">
        <w:rPr>
          <w:rFonts w:eastAsia="Calibri" w:cstheme="minorHAnsi"/>
          <w:lang w:val="en-US"/>
        </w:rPr>
        <w:t xml:space="preserve">IOTC </w:t>
      </w:r>
      <w:r>
        <w:rPr>
          <w:rFonts w:eastAsia="Calibri" w:cstheme="minorHAnsi"/>
          <w:lang w:val="en-US"/>
        </w:rPr>
        <w:t xml:space="preserve">Secretariat shall reflect any adjustments to allocations made pursuant to </w:t>
      </w:r>
      <w:r w:rsidR="007D09CA">
        <w:rPr>
          <w:rFonts w:eastAsia="Calibri" w:cstheme="minorHAnsi"/>
          <w:lang w:val="en-US"/>
        </w:rPr>
        <w:t xml:space="preserve">Article </w:t>
      </w:r>
      <w:r>
        <w:rPr>
          <w:rFonts w:eastAsia="Calibri" w:cstheme="minorHAnsi"/>
          <w:lang w:val="en-US"/>
        </w:rPr>
        <w:t xml:space="preserve">7 in the </w:t>
      </w:r>
      <w:r w:rsidR="00C61EA2">
        <w:rPr>
          <w:rFonts w:eastAsia="Calibri" w:cstheme="minorHAnsi"/>
          <w:lang w:val="en-US"/>
        </w:rPr>
        <w:t>A</w:t>
      </w:r>
      <w:r>
        <w:rPr>
          <w:rFonts w:eastAsia="Calibri" w:cstheme="minorHAnsi"/>
          <w:lang w:val="en-US"/>
        </w:rPr>
        <w:t xml:space="preserve">llocation </w:t>
      </w:r>
      <w:r w:rsidR="00C61EA2">
        <w:rPr>
          <w:rFonts w:eastAsia="Calibri" w:cstheme="minorHAnsi"/>
          <w:lang w:val="en-US"/>
        </w:rPr>
        <w:t>T</w:t>
      </w:r>
      <w:r>
        <w:rPr>
          <w:rFonts w:eastAsia="Calibri" w:cstheme="minorHAnsi"/>
          <w:lang w:val="en-US"/>
        </w:rPr>
        <w:t xml:space="preserve">able </w:t>
      </w:r>
      <w:r w:rsidR="00E95993">
        <w:rPr>
          <w:rFonts w:eastAsia="Calibri" w:cstheme="minorHAnsi"/>
          <w:lang w:val="en-US"/>
        </w:rPr>
        <w:t>and share the revised table with all CPCs</w:t>
      </w:r>
      <w:r>
        <w:rPr>
          <w:rFonts w:eastAsia="Calibri" w:cstheme="minorHAnsi"/>
          <w:lang w:val="en-US"/>
        </w:rPr>
        <w:t>.</w:t>
      </w:r>
    </w:p>
    <w:p w14:paraId="1D24596A" w14:textId="47366594" w:rsidR="006118AA" w:rsidRPr="00446879" w:rsidDel="00D835D4" w:rsidRDefault="006118AA" w:rsidP="00446879">
      <w:pPr>
        <w:autoSpaceDE w:val="0"/>
        <w:autoSpaceDN w:val="0"/>
        <w:adjustRightInd w:val="0"/>
        <w:spacing w:after="160" w:line="259" w:lineRule="auto"/>
        <w:rPr>
          <w:del w:id="717" w:author="Nadia Bouffard" w:date="2023-11-21T12:59:00Z"/>
          <w:rFonts w:eastAsia="Calibri" w:cstheme="minorHAnsi"/>
          <w:lang w:val="en-US"/>
        </w:rPr>
      </w:pPr>
      <w:del w:id="718" w:author="Nadia Bouffard" w:date="2023-11-21T12:59:00Z">
        <w:r w:rsidDel="00D835D4">
          <w:rPr>
            <w:rFonts w:eastAsia="Calibri" w:cstheme="minorHAnsi"/>
            <w:lang w:val="en-US"/>
          </w:rPr>
          <w:delText>7.5 Allocation adjustments under Article 7 shall not prejudice the determination of future allocations of CPCs.</w:delText>
        </w:r>
      </w:del>
    </w:p>
    <w:p w14:paraId="0824798E" w14:textId="6727413E" w:rsidR="005E462F" w:rsidRPr="00237A93" w:rsidRDefault="005E462F" w:rsidP="00F23F62">
      <w:pPr>
        <w:spacing w:after="160" w:line="259" w:lineRule="auto"/>
        <w:contextualSpacing/>
        <w:rPr>
          <w:rFonts w:eastAsia="Calibri" w:cstheme="minorHAnsi"/>
          <w:lang w:val="en-US"/>
        </w:rPr>
      </w:pPr>
    </w:p>
    <w:p w14:paraId="4B9B62C0" w14:textId="68E64C68" w:rsidR="00CC5477" w:rsidRPr="00CC5477" w:rsidRDefault="00F23F62" w:rsidP="00F23F62">
      <w:pPr>
        <w:spacing w:after="160" w:line="259" w:lineRule="auto"/>
        <w:contextualSpacing/>
        <w:rPr>
          <w:rFonts w:eastAsia="Calibri" w:cstheme="minorHAnsi"/>
          <w:b/>
          <w:sz w:val="24"/>
          <w:szCs w:val="24"/>
          <w:lang w:val="en-US"/>
        </w:rPr>
      </w:pPr>
      <w:r w:rsidRPr="00CC5477">
        <w:rPr>
          <w:rFonts w:eastAsia="Calibri" w:cstheme="minorHAnsi"/>
          <w:b/>
          <w:sz w:val="24"/>
          <w:szCs w:val="24"/>
          <w:lang w:val="en-US"/>
        </w:rPr>
        <w:t xml:space="preserve">Article </w:t>
      </w:r>
      <w:r w:rsidRPr="00D550DE">
        <w:rPr>
          <w:rFonts w:eastAsia="Calibri" w:cstheme="minorHAnsi"/>
          <w:b/>
          <w:sz w:val="24"/>
          <w:szCs w:val="24"/>
          <w:lang w:val="en-US"/>
        </w:rPr>
        <w:t xml:space="preserve">8.  </w:t>
      </w:r>
      <w:r w:rsidR="00D550DE" w:rsidRPr="00D550DE">
        <w:rPr>
          <w:rFonts w:eastAsia="Calibri" w:cstheme="minorHAnsi"/>
          <w:b/>
          <w:sz w:val="24"/>
          <w:szCs w:val="24"/>
          <w:lang w:val="en-US"/>
        </w:rPr>
        <w:t xml:space="preserve">ALLOCATION </w:t>
      </w:r>
      <w:r w:rsidR="00014BB1">
        <w:rPr>
          <w:rFonts w:eastAsia="Calibri" w:cstheme="minorHAnsi"/>
          <w:b/>
          <w:sz w:val="24"/>
          <w:szCs w:val="24"/>
          <w:lang w:val="en-US"/>
        </w:rPr>
        <w:t xml:space="preserve">USE AND </w:t>
      </w:r>
      <w:r w:rsidR="00D550DE" w:rsidRPr="00D550DE">
        <w:rPr>
          <w:rFonts w:eastAsia="Calibri" w:cstheme="minorHAnsi"/>
          <w:b/>
          <w:sz w:val="24"/>
          <w:szCs w:val="24"/>
          <w:lang w:val="en-US"/>
        </w:rPr>
        <w:t>TRANSFERS</w:t>
      </w:r>
    </w:p>
    <w:p w14:paraId="23284EF3" w14:textId="7630B09F" w:rsidR="00CC5477" w:rsidRDefault="00CC5477" w:rsidP="00CC5477">
      <w:pPr>
        <w:spacing w:after="160" w:line="259" w:lineRule="auto"/>
        <w:contextualSpacing/>
        <w:rPr>
          <w:rFonts w:eastAsia="Calibri" w:cstheme="minorHAnsi"/>
          <w:b/>
          <w:lang w:val="en-US"/>
        </w:rPr>
      </w:pPr>
    </w:p>
    <w:p w14:paraId="44F4B521" w14:textId="51D2FF25" w:rsidR="00014BB1" w:rsidRPr="00CC5477" w:rsidRDefault="00014BB1" w:rsidP="00CC5477">
      <w:pPr>
        <w:spacing w:after="160" w:line="259" w:lineRule="auto"/>
        <w:contextualSpacing/>
        <w:rPr>
          <w:rFonts w:eastAsia="Calibri" w:cstheme="minorHAnsi"/>
          <w:b/>
          <w:lang w:val="en-US"/>
        </w:rPr>
      </w:pPr>
      <w:r>
        <w:rPr>
          <w:rFonts w:eastAsia="Calibri" w:cstheme="minorHAnsi"/>
          <w:b/>
          <w:lang w:val="en-US"/>
        </w:rPr>
        <w:t>Allocation Use</w:t>
      </w:r>
    </w:p>
    <w:p w14:paraId="4DEC3F39" w14:textId="3E2C880F" w:rsidR="00EA6517" w:rsidRDefault="00B14B08" w:rsidP="00014BB1">
      <w:pPr>
        <w:pStyle w:val="ListParagraph"/>
        <w:numPr>
          <w:ilvl w:val="1"/>
          <w:numId w:val="62"/>
        </w:numPr>
        <w:spacing w:after="160" w:line="259" w:lineRule="auto"/>
        <w:rPr>
          <w:rFonts w:eastAsia="Calibri" w:cstheme="minorHAnsi"/>
          <w:lang w:val="en-US"/>
        </w:rPr>
      </w:pPr>
      <w:r>
        <w:rPr>
          <w:rFonts w:eastAsia="Calibri" w:cstheme="minorHAnsi"/>
          <w:lang w:val="en-US"/>
        </w:rPr>
        <w:t xml:space="preserve">Subject to the provisions of this </w:t>
      </w:r>
      <w:r w:rsidR="009E1238">
        <w:rPr>
          <w:rFonts w:eastAsia="Calibri" w:cstheme="minorHAnsi"/>
          <w:lang w:val="en-US"/>
        </w:rPr>
        <w:t>Resolution</w:t>
      </w:r>
      <w:r>
        <w:rPr>
          <w:rFonts w:eastAsia="Calibri" w:cstheme="minorHAnsi"/>
          <w:lang w:val="en-US"/>
        </w:rPr>
        <w:t xml:space="preserve">, each CPC that receives an allocation pursuant to this </w:t>
      </w:r>
      <w:r w:rsidR="00DE3779">
        <w:rPr>
          <w:rFonts w:eastAsia="Calibri" w:cstheme="minorHAnsi"/>
          <w:lang w:val="en-US"/>
        </w:rPr>
        <w:t>Resolution</w:t>
      </w:r>
      <w:r w:rsidR="00EA6517">
        <w:rPr>
          <w:rFonts w:eastAsia="Calibri" w:cstheme="minorHAnsi"/>
          <w:lang w:val="en-US"/>
        </w:rPr>
        <w:t>:</w:t>
      </w:r>
    </w:p>
    <w:p w14:paraId="6C2367EE" w14:textId="4F2098ED" w:rsidR="00B14B08" w:rsidRPr="000C11D0" w:rsidRDefault="00497656" w:rsidP="000C11D0">
      <w:pPr>
        <w:spacing w:after="160" w:line="259" w:lineRule="auto"/>
        <w:rPr>
          <w:rFonts w:eastAsia="Calibri" w:cstheme="minorHAnsi"/>
          <w:lang w:val="en-US"/>
        </w:rPr>
      </w:pPr>
      <w:r w:rsidRPr="000C11D0">
        <w:rPr>
          <w:rFonts w:eastAsia="Calibri" w:cstheme="minorHAnsi"/>
          <w:lang w:val="en-US"/>
        </w:rPr>
        <w:t>(1)</w:t>
      </w:r>
      <w:r w:rsidR="00B14B08" w:rsidRPr="000C11D0">
        <w:rPr>
          <w:rFonts w:eastAsia="Calibri" w:cstheme="minorHAnsi"/>
          <w:lang w:val="en-US"/>
        </w:rPr>
        <w:t xml:space="preserve"> may use, fish</w:t>
      </w:r>
      <w:del w:id="719" w:author="Nadia Bouffard" w:date="2023-11-13T12:42:00Z">
        <w:r w:rsidR="00B14B08" w:rsidRPr="000C11D0" w:rsidDel="000D4D7D">
          <w:rPr>
            <w:rFonts w:eastAsia="Calibri" w:cstheme="minorHAnsi"/>
            <w:lang w:val="en-US"/>
          </w:rPr>
          <w:delText>, share</w:delText>
        </w:r>
      </w:del>
      <w:r w:rsidR="00B14B08" w:rsidRPr="000C11D0">
        <w:rPr>
          <w:rFonts w:eastAsia="Calibri" w:cstheme="minorHAnsi"/>
          <w:lang w:val="en-US"/>
        </w:rPr>
        <w:t xml:space="preserve"> or transfer this </w:t>
      </w:r>
      <w:proofErr w:type="gramStart"/>
      <w:r w:rsidR="00B14B08" w:rsidRPr="000C11D0">
        <w:rPr>
          <w:rFonts w:eastAsia="Calibri" w:cstheme="minorHAnsi"/>
          <w:lang w:val="en-US"/>
        </w:rPr>
        <w:t>allocation</w:t>
      </w:r>
      <w:r w:rsidRPr="000C11D0">
        <w:rPr>
          <w:rFonts w:eastAsia="Calibri" w:cstheme="minorHAnsi"/>
          <w:lang w:val="en-US"/>
        </w:rPr>
        <w:t>;</w:t>
      </w:r>
      <w:proofErr w:type="gramEnd"/>
    </w:p>
    <w:p w14:paraId="5F370007" w14:textId="77777777" w:rsidR="00884F8B" w:rsidRDefault="00B14B08" w:rsidP="000C11D0">
      <w:pPr>
        <w:spacing w:after="160" w:line="259" w:lineRule="auto"/>
        <w:rPr>
          <w:rFonts w:eastAsia="Calibri" w:cstheme="minorHAnsi"/>
          <w:lang w:val="en-US"/>
        </w:rPr>
      </w:pPr>
      <w:r w:rsidRPr="009E1238">
        <w:rPr>
          <w:rFonts w:eastAsia="Calibri" w:cstheme="minorHAnsi"/>
          <w:lang w:val="en-US"/>
        </w:rPr>
        <w:t>(2)</w:t>
      </w:r>
      <w:r>
        <w:rPr>
          <w:rFonts w:eastAsia="Calibri" w:cstheme="minorHAnsi"/>
          <w:lang w:val="en-US"/>
        </w:rPr>
        <w:t xml:space="preserve"> </w:t>
      </w:r>
      <w:r w:rsidR="004B019E" w:rsidRPr="009E1238">
        <w:rPr>
          <w:rFonts w:eastAsia="Calibri" w:cstheme="minorHAnsi"/>
          <w:lang w:val="en-US"/>
        </w:rPr>
        <w:t xml:space="preserve">shall </w:t>
      </w:r>
      <w:r w:rsidR="005C6A30" w:rsidRPr="009E1238">
        <w:rPr>
          <w:rFonts w:eastAsia="Calibri" w:cstheme="minorHAnsi"/>
          <w:lang w:val="en-US"/>
        </w:rPr>
        <w:t xml:space="preserve">implement measures </w:t>
      </w:r>
      <w:r w:rsidR="00497656">
        <w:rPr>
          <w:rFonts w:eastAsia="Calibri" w:cstheme="minorHAnsi"/>
          <w:lang w:val="en-US"/>
        </w:rPr>
        <w:t>f</w:t>
      </w:r>
      <w:r w:rsidR="005C6A30" w:rsidRPr="009E1238">
        <w:rPr>
          <w:rFonts w:eastAsia="Calibri" w:cstheme="minorHAnsi"/>
          <w:lang w:val="en-US"/>
        </w:rPr>
        <w:t>o</w:t>
      </w:r>
      <w:r w:rsidR="00497656">
        <w:rPr>
          <w:rFonts w:eastAsia="Calibri" w:cstheme="minorHAnsi"/>
          <w:lang w:val="en-US"/>
        </w:rPr>
        <w:t>r</w:t>
      </w:r>
      <w:r w:rsidR="005C6A30" w:rsidRPr="009E1238">
        <w:rPr>
          <w:rFonts w:eastAsia="Calibri" w:cstheme="minorHAnsi"/>
          <w:lang w:val="en-US"/>
        </w:rPr>
        <w:t xml:space="preserve"> its fishing fleets to ensure that their catches do not exceed that CPC’s </w:t>
      </w:r>
      <w:proofErr w:type="gramStart"/>
      <w:r w:rsidR="005C6A30" w:rsidRPr="009E1238">
        <w:rPr>
          <w:rFonts w:eastAsia="Calibri" w:cstheme="minorHAnsi"/>
          <w:lang w:val="en-US"/>
        </w:rPr>
        <w:t>allocation</w:t>
      </w:r>
      <w:r w:rsidR="00497656">
        <w:rPr>
          <w:rFonts w:eastAsia="Calibri" w:cstheme="minorHAnsi"/>
          <w:lang w:val="en-US"/>
        </w:rPr>
        <w:t>;</w:t>
      </w:r>
      <w:proofErr w:type="gramEnd"/>
      <w:r w:rsidR="00497656">
        <w:rPr>
          <w:rFonts w:eastAsia="Calibri" w:cstheme="minorHAnsi"/>
          <w:lang w:val="en-US"/>
        </w:rPr>
        <w:t xml:space="preserve"> </w:t>
      </w:r>
    </w:p>
    <w:p w14:paraId="44E51D75" w14:textId="54F98D2A" w:rsidR="004B019E" w:rsidRPr="009E1238" w:rsidRDefault="00884F8B" w:rsidP="000C11D0">
      <w:pPr>
        <w:spacing w:after="160" w:line="259" w:lineRule="auto"/>
        <w:rPr>
          <w:rFonts w:eastAsia="Calibri" w:cstheme="minorHAnsi"/>
          <w:lang w:val="en-US"/>
        </w:rPr>
      </w:pPr>
      <w:r>
        <w:rPr>
          <w:rFonts w:eastAsia="Calibri" w:cstheme="minorHAnsi"/>
          <w:lang w:val="en-US"/>
        </w:rPr>
        <w:t xml:space="preserve">(3) shall notify the Commission when its allocation has been fully caught; </w:t>
      </w:r>
      <w:r w:rsidR="00497656">
        <w:rPr>
          <w:rFonts w:eastAsia="Calibri" w:cstheme="minorHAnsi"/>
          <w:lang w:val="en-US"/>
        </w:rPr>
        <w:t>and,</w:t>
      </w:r>
    </w:p>
    <w:p w14:paraId="2D016C31" w14:textId="554CE663" w:rsidR="00497656" w:rsidRDefault="004B019E" w:rsidP="000C11D0">
      <w:pPr>
        <w:spacing w:after="160" w:line="259" w:lineRule="auto"/>
        <w:rPr>
          <w:rFonts w:eastAsia="Calibri" w:cstheme="minorHAnsi"/>
          <w:lang w:val="en-US"/>
        </w:rPr>
      </w:pPr>
      <w:r w:rsidRPr="00E25E58">
        <w:rPr>
          <w:rFonts w:eastAsia="Calibri" w:cstheme="minorHAnsi"/>
          <w:lang w:val="en-US"/>
        </w:rPr>
        <w:t>(</w:t>
      </w:r>
      <w:r w:rsidR="00884F8B">
        <w:rPr>
          <w:rFonts w:eastAsia="Calibri" w:cstheme="minorHAnsi"/>
          <w:lang w:val="en-US"/>
        </w:rPr>
        <w:t>4</w:t>
      </w:r>
      <w:r w:rsidRPr="00E25E58">
        <w:rPr>
          <w:rFonts w:eastAsia="Calibri" w:cstheme="minorHAnsi"/>
          <w:lang w:val="en-US"/>
        </w:rPr>
        <w:t xml:space="preserve">) </w:t>
      </w:r>
      <w:r w:rsidR="00497656">
        <w:rPr>
          <w:rFonts w:eastAsia="Calibri" w:cstheme="minorHAnsi"/>
          <w:lang w:val="en-US"/>
        </w:rPr>
        <w:t>i</w:t>
      </w:r>
      <w:r w:rsidR="00E25E58">
        <w:rPr>
          <w:rFonts w:eastAsia="Calibri" w:cstheme="minorHAnsi"/>
          <w:lang w:val="en-US"/>
        </w:rPr>
        <w:t>n accordance with Coastal States rights and obligations under international law, e</w:t>
      </w:r>
      <w:r w:rsidRPr="00E25E58">
        <w:rPr>
          <w:rFonts w:eastAsia="Calibri" w:cstheme="minorHAnsi"/>
          <w:lang w:val="en-US"/>
        </w:rPr>
        <w:t xml:space="preserve">ach coastal </w:t>
      </w:r>
      <w:r w:rsidR="00E25E58">
        <w:rPr>
          <w:rFonts w:eastAsia="Calibri" w:cstheme="minorHAnsi"/>
          <w:lang w:val="en-US"/>
        </w:rPr>
        <w:t xml:space="preserve">State </w:t>
      </w:r>
      <w:r w:rsidRPr="00E25E58">
        <w:rPr>
          <w:rFonts w:eastAsia="Calibri" w:cstheme="minorHAnsi"/>
          <w:lang w:val="en-US"/>
        </w:rPr>
        <w:t xml:space="preserve">CPC that receives an allocation pursuant to this </w:t>
      </w:r>
      <w:r w:rsidR="00DE3779">
        <w:rPr>
          <w:rFonts w:eastAsia="Calibri" w:cstheme="minorHAnsi"/>
          <w:lang w:val="en-US"/>
        </w:rPr>
        <w:t>Resolution</w:t>
      </w:r>
      <w:r w:rsidR="00497656">
        <w:rPr>
          <w:rFonts w:eastAsia="Calibri" w:cstheme="minorHAnsi"/>
          <w:lang w:val="en-US"/>
        </w:rPr>
        <w:t>:</w:t>
      </w:r>
    </w:p>
    <w:p w14:paraId="0A494B77" w14:textId="784BFFCF" w:rsidR="00497656" w:rsidRDefault="00497656" w:rsidP="00497656">
      <w:pPr>
        <w:spacing w:after="160" w:line="259" w:lineRule="auto"/>
        <w:ind w:left="720"/>
        <w:rPr>
          <w:rFonts w:eastAsia="Calibri" w:cstheme="minorHAnsi"/>
          <w:lang w:val="en-US"/>
        </w:rPr>
      </w:pPr>
      <w:r>
        <w:rPr>
          <w:rFonts w:eastAsia="Calibri" w:cstheme="minorHAnsi"/>
          <w:lang w:val="en-US"/>
        </w:rPr>
        <w:t>(a)</w:t>
      </w:r>
      <w:r w:rsidR="004B019E" w:rsidRPr="00E25E58">
        <w:rPr>
          <w:rFonts w:eastAsia="Calibri" w:cstheme="minorHAnsi"/>
          <w:lang w:val="en-US"/>
        </w:rPr>
        <w:t xml:space="preserve"> may allocate its </w:t>
      </w:r>
      <w:r w:rsidR="005C6A30">
        <w:rPr>
          <w:rFonts w:eastAsia="Calibri" w:cstheme="minorHAnsi"/>
          <w:lang w:val="en-US"/>
        </w:rPr>
        <w:t>share</w:t>
      </w:r>
      <w:r w:rsidR="004B019E" w:rsidRPr="00E25E58">
        <w:rPr>
          <w:rFonts w:eastAsia="Calibri" w:cstheme="minorHAnsi"/>
          <w:lang w:val="en-US"/>
        </w:rPr>
        <w:t xml:space="preserve"> to its</w:t>
      </w:r>
      <w:r w:rsidR="00006F22">
        <w:rPr>
          <w:rFonts w:eastAsia="Calibri" w:cstheme="minorHAnsi"/>
          <w:lang w:val="en-US"/>
        </w:rPr>
        <w:t xml:space="preserve"> fishing</w:t>
      </w:r>
      <w:r w:rsidR="004B019E" w:rsidRPr="00E25E58">
        <w:rPr>
          <w:rFonts w:eastAsia="Calibri" w:cstheme="minorHAnsi"/>
          <w:lang w:val="en-US"/>
        </w:rPr>
        <w:t xml:space="preserve"> fleets</w:t>
      </w:r>
      <w:r w:rsidR="00006F22">
        <w:rPr>
          <w:rFonts w:eastAsia="Calibri" w:cstheme="minorHAnsi"/>
          <w:lang w:val="en-US"/>
        </w:rPr>
        <w:t xml:space="preserve"> in a manner</w:t>
      </w:r>
      <w:r w:rsidR="00241BE6">
        <w:rPr>
          <w:rFonts w:eastAsia="Calibri" w:cstheme="minorHAnsi"/>
          <w:lang w:val="en-US"/>
        </w:rPr>
        <w:t>,</w:t>
      </w:r>
      <w:r w:rsidR="000A5654">
        <w:rPr>
          <w:rFonts w:eastAsia="Calibri" w:cstheme="minorHAnsi"/>
          <w:lang w:val="en-US"/>
        </w:rPr>
        <w:t xml:space="preserve"> and to be fished in an area</w:t>
      </w:r>
      <w:r w:rsidR="00241BE6">
        <w:rPr>
          <w:rFonts w:eastAsia="Calibri" w:cstheme="minorHAnsi"/>
          <w:lang w:val="en-US"/>
        </w:rPr>
        <w:t>,</w:t>
      </w:r>
      <w:r w:rsidR="00006F22">
        <w:rPr>
          <w:rFonts w:eastAsia="Calibri" w:cstheme="minorHAnsi"/>
          <w:lang w:val="en-US"/>
        </w:rPr>
        <w:t xml:space="preserve"> it deems </w:t>
      </w:r>
      <w:proofErr w:type="gramStart"/>
      <w:r w:rsidR="00006F22">
        <w:rPr>
          <w:rFonts w:eastAsia="Calibri" w:cstheme="minorHAnsi"/>
          <w:lang w:val="en-US"/>
        </w:rPr>
        <w:t>appropriate</w:t>
      </w:r>
      <w:r>
        <w:rPr>
          <w:rFonts w:eastAsia="Calibri" w:cstheme="minorHAnsi"/>
          <w:lang w:val="en-US"/>
        </w:rPr>
        <w:t>;</w:t>
      </w:r>
      <w:proofErr w:type="gramEnd"/>
      <w:r w:rsidR="006F077D">
        <w:rPr>
          <w:rFonts w:eastAsia="Calibri" w:cstheme="minorHAnsi"/>
          <w:lang w:val="en-US"/>
        </w:rPr>
        <w:t xml:space="preserve">  </w:t>
      </w:r>
    </w:p>
    <w:p w14:paraId="31CEEB94" w14:textId="2E5A0F4B" w:rsidR="00497656" w:rsidRDefault="00497656" w:rsidP="00497656">
      <w:pPr>
        <w:spacing w:after="160" w:line="259" w:lineRule="auto"/>
        <w:ind w:left="720"/>
        <w:rPr>
          <w:rFonts w:eastAsia="Calibri" w:cstheme="minorHAnsi"/>
          <w:lang w:val="en-US"/>
        </w:rPr>
      </w:pPr>
      <w:r>
        <w:rPr>
          <w:rFonts w:eastAsia="Calibri" w:cstheme="minorHAnsi"/>
          <w:lang w:val="en-US"/>
        </w:rPr>
        <w:t xml:space="preserve">(b) </w:t>
      </w:r>
      <w:r w:rsidR="006F077D">
        <w:rPr>
          <w:rFonts w:eastAsia="Calibri" w:cstheme="minorHAnsi"/>
          <w:lang w:val="en-US"/>
        </w:rPr>
        <w:t>may</w:t>
      </w:r>
      <w:r w:rsidR="009E1238">
        <w:rPr>
          <w:rFonts w:eastAsia="Calibri" w:cstheme="minorHAnsi"/>
          <w:lang w:val="en-US"/>
        </w:rPr>
        <w:t xml:space="preserve"> transfer </w:t>
      </w:r>
      <w:r w:rsidR="006F077D">
        <w:rPr>
          <w:rFonts w:eastAsia="Calibri" w:cstheme="minorHAnsi"/>
          <w:lang w:val="en-US"/>
        </w:rPr>
        <w:t xml:space="preserve">any </w:t>
      </w:r>
      <w:r w:rsidR="00006F22">
        <w:rPr>
          <w:rFonts w:eastAsia="Calibri" w:cstheme="minorHAnsi"/>
          <w:lang w:val="en-US"/>
        </w:rPr>
        <w:t>portion of its</w:t>
      </w:r>
      <w:r w:rsidR="009E1238">
        <w:rPr>
          <w:rFonts w:eastAsia="Calibri" w:cstheme="minorHAnsi"/>
          <w:lang w:val="en-US"/>
        </w:rPr>
        <w:t xml:space="preserve"> allocation to</w:t>
      </w:r>
      <w:r w:rsidR="00006F22">
        <w:rPr>
          <w:rFonts w:eastAsia="Calibri" w:cstheme="minorHAnsi"/>
          <w:lang w:val="en-US"/>
        </w:rPr>
        <w:t xml:space="preserve"> foreign</w:t>
      </w:r>
      <w:r w:rsidR="009E1238">
        <w:rPr>
          <w:rFonts w:eastAsia="Calibri" w:cstheme="minorHAnsi"/>
          <w:lang w:val="en-US"/>
        </w:rPr>
        <w:t xml:space="preserve"> fleets </w:t>
      </w:r>
      <w:r w:rsidR="00E25E58">
        <w:rPr>
          <w:rFonts w:eastAsia="Calibri" w:cstheme="minorHAnsi"/>
          <w:lang w:val="en-US"/>
        </w:rPr>
        <w:t>fishing in waters under its jurisdiction,</w:t>
      </w:r>
      <w:r w:rsidR="004B019E" w:rsidRPr="00E25E58">
        <w:rPr>
          <w:rFonts w:eastAsia="Calibri" w:cstheme="minorHAnsi"/>
          <w:lang w:val="en-US"/>
        </w:rPr>
        <w:t xml:space="preserve"> in a manner that it deems appropriate </w:t>
      </w:r>
      <w:r w:rsidR="005C6A30">
        <w:rPr>
          <w:rFonts w:eastAsia="Calibri" w:cstheme="minorHAnsi"/>
          <w:lang w:val="en-US"/>
        </w:rPr>
        <w:t>to meet the requirement</w:t>
      </w:r>
      <w:r w:rsidR="009E1238">
        <w:rPr>
          <w:rFonts w:eastAsia="Calibri" w:cstheme="minorHAnsi"/>
          <w:lang w:val="en-US"/>
        </w:rPr>
        <w:t>s</w:t>
      </w:r>
      <w:r w:rsidR="005C6A30">
        <w:rPr>
          <w:rFonts w:eastAsia="Calibri" w:cstheme="minorHAnsi"/>
          <w:lang w:val="en-US"/>
        </w:rPr>
        <w:t xml:space="preserve"> of </w:t>
      </w:r>
      <w:r w:rsidR="009E1238">
        <w:rPr>
          <w:rFonts w:eastAsia="Calibri" w:cstheme="minorHAnsi"/>
          <w:lang w:val="en-US"/>
        </w:rPr>
        <w:t>Article 8</w:t>
      </w:r>
      <w:r w:rsidR="00006F22">
        <w:rPr>
          <w:rFonts w:eastAsia="Calibri" w:cstheme="minorHAnsi"/>
          <w:lang w:val="en-US"/>
        </w:rPr>
        <w:t>.2</w:t>
      </w:r>
      <w:r>
        <w:rPr>
          <w:rFonts w:eastAsia="Calibri" w:cstheme="minorHAnsi"/>
          <w:lang w:val="en-US"/>
        </w:rPr>
        <w:t>; and,</w:t>
      </w:r>
    </w:p>
    <w:p w14:paraId="3551CFB3" w14:textId="77777777" w:rsidR="000C11D0" w:rsidRDefault="00497656" w:rsidP="000C11D0">
      <w:pPr>
        <w:spacing w:after="160" w:line="259" w:lineRule="auto"/>
        <w:ind w:left="720"/>
        <w:rPr>
          <w:rFonts w:eastAsia="Calibri" w:cstheme="minorHAnsi"/>
        </w:rPr>
      </w:pPr>
      <w:r>
        <w:rPr>
          <w:rFonts w:eastAsia="Calibri" w:cstheme="minorHAnsi"/>
          <w:lang w:val="en-US"/>
        </w:rPr>
        <w:t>(c) t</w:t>
      </w:r>
      <w:r w:rsidR="00006F22">
        <w:rPr>
          <w:rFonts w:eastAsia="Calibri" w:cstheme="minorHAnsi"/>
          <w:lang w:val="en-US"/>
        </w:rPr>
        <w:t>he coastal State CPC shall manage fisheries for fish stocks allocated pursuant to this Resolution and caught in waters under its jurisdiction in a manner</w:t>
      </w:r>
      <w:r w:rsidR="005C6A30">
        <w:rPr>
          <w:rFonts w:eastAsia="Calibri" w:cstheme="minorHAnsi"/>
          <w:lang w:val="en-US"/>
        </w:rPr>
        <w:t xml:space="preserve"> to</w:t>
      </w:r>
      <w:r w:rsidR="004B019E" w:rsidRPr="00E25E58">
        <w:rPr>
          <w:rFonts w:eastAsia="Calibri" w:cstheme="minorHAnsi"/>
          <w:lang w:val="en-US"/>
        </w:rPr>
        <w:t xml:space="preserve"> achieve a compatible outcome to the management </w:t>
      </w:r>
      <w:r w:rsidR="005C6A30">
        <w:rPr>
          <w:rFonts w:eastAsia="Calibri" w:cstheme="minorHAnsi"/>
          <w:lang w:val="en-US"/>
        </w:rPr>
        <w:t>measures</w:t>
      </w:r>
      <w:r w:rsidR="004B019E" w:rsidRPr="00E25E58">
        <w:rPr>
          <w:rFonts w:eastAsia="Calibri" w:cstheme="minorHAnsi"/>
          <w:lang w:val="en-US"/>
        </w:rPr>
        <w:t xml:space="preserve"> implemented by the Commission</w:t>
      </w:r>
      <w:r w:rsidR="005C6A30">
        <w:rPr>
          <w:rFonts w:eastAsia="Calibri" w:cstheme="minorHAnsi"/>
          <w:lang w:val="en-US"/>
        </w:rPr>
        <w:t xml:space="preserve"> for the </w:t>
      </w:r>
      <w:r w:rsidR="00006F22">
        <w:rPr>
          <w:rFonts w:eastAsia="Calibri" w:cstheme="minorHAnsi"/>
          <w:lang w:val="en-US"/>
        </w:rPr>
        <w:t xml:space="preserve">same </w:t>
      </w:r>
      <w:r w:rsidR="005C6A30">
        <w:rPr>
          <w:rFonts w:eastAsia="Calibri" w:cstheme="minorHAnsi"/>
          <w:lang w:val="en-US"/>
        </w:rPr>
        <w:t>stock</w:t>
      </w:r>
      <w:r w:rsidR="004B019E" w:rsidRPr="00E25E58">
        <w:rPr>
          <w:rFonts w:eastAsia="Calibri" w:cstheme="minorHAnsi"/>
          <w:lang w:val="en-US"/>
        </w:rPr>
        <w:t>.</w:t>
      </w:r>
    </w:p>
    <w:p w14:paraId="321E63FE" w14:textId="77777777" w:rsidR="00241BE6" w:rsidRDefault="00241BE6" w:rsidP="000C11D0">
      <w:pPr>
        <w:spacing w:after="160" w:line="259" w:lineRule="auto"/>
        <w:rPr>
          <w:rFonts w:eastAsia="Calibri" w:cstheme="minorHAnsi"/>
          <w:lang w:val="en-US"/>
        </w:rPr>
      </w:pPr>
    </w:p>
    <w:p w14:paraId="713D8531" w14:textId="7A83B40D" w:rsidR="00014BB1" w:rsidRPr="00E25E58" w:rsidRDefault="00014BB1" w:rsidP="000C11D0">
      <w:pPr>
        <w:spacing w:after="160" w:line="259" w:lineRule="auto"/>
        <w:rPr>
          <w:rFonts w:eastAsia="Calibri" w:cstheme="minorHAnsi"/>
          <w:lang w:val="en-US"/>
        </w:rPr>
      </w:pPr>
      <w:r>
        <w:rPr>
          <w:rFonts w:eastAsia="Calibri" w:cstheme="minorHAnsi"/>
          <w:lang w:val="en-US"/>
        </w:rPr>
        <w:lastRenderedPageBreak/>
        <w:t>(</w:t>
      </w:r>
      <w:r w:rsidR="003B76A8">
        <w:rPr>
          <w:rFonts w:eastAsia="Calibri" w:cstheme="minorHAnsi"/>
          <w:lang w:val="en-US"/>
        </w:rPr>
        <w:t>5</w:t>
      </w:r>
      <w:r>
        <w:rPr>
          <w:rFonts w:eastAsia="Calibri" w:cstheme="minorHAnsi"/>
          <w:lang w:val="en-US"/>
        </w:rPr>
        <w:t>)</w:t>
      </w:r>
      <w:r w:rsidRPr="00E25E58">
        <w:rPr>
          <w:rFonts w:eastAsia="Calibri" w:cstheme="minorHAnsi"/>
          <w:lang w:val="en-US"/>
        </w:rPr>
        <w:t xml:space="preserve"> A CPC </w:t>
      </w:r>
      <w:r w:rsidRPr="00C6560E">
        <w:rPr>
          <w:rFonts w:eastAsia="Calibri" w:cstheme="minorHAnsi"/>
          <w:lang w:val="en-US"/>
        </w:rPr>
        <w:t>that does not intend to fish or transfer</w:t>
      </w:r>
      <w:r w:rsidR="005C6A30">
        <w:rPr>
          <w:rFonts w:eastAsia="Calibri" w:cstheme="minorHAnsi"/>
          <w:lang w:val="en-US"/>
        </w:rPr>
        <w:t xml:space="preserve"> its allocation pursuant to Article 8.2</w:t>
      </w:r>
      <w:r w:rsidRPr="00E25E58">
        <w:rPr>
          <w:rFonts w:eastAsia="Calibri" w:cstheme="minorHAnsi"/>
          <w:lang w:val="en-US"/>
        </w:rPr>
        <w:t xml:space="preserve">, in a calendar year period, is encouraged to notify, on a voluntary basis, the Commission in writing, within </w:t>
      </w:r>
      <w:r w:rsidR="005C42F6">
        <w:rPr>
          <w:rFonts w:eastAsia="Calibri" w:cstheme="minorHAnsi"/>
          <w:lang w:val="en-US"/>
        </w:rPr>
        <w:t>60</w:t>
      </w:r>
      <w:r w:rsidRPr="00E25E58">
        <w:rPr>
          <w:rFonts w:eastAsia="Calibri" w:cstheme="minorHAnsi"/>
          <w:lang w:val="en-US"/>
        </w:rPr>
        <w:t xml:space="preserve"> days of the </w:t>
      </w:r>
      <w:r w:rsidR="00602BF4">
        <w:rPr>
          <w:rFonts w:eastAsia="Calibri" w:cstheme="minorHAnsi"/>
          <w:lang w:val="en-US"/>
        </w:rPr>
        <w:t>Commission annual m</w:t>
      </w:r>
      <w:r w:rsidRPr="00E25E58">
        <w:rPr>
          <w:rFonts w:eastAsia="Calibri" w:cstheme="minorHAnsi"/>
          <w:lang w:val="en-US"/>
        </w:rPr>
        <w:t>eeting.  The unused allocation may be re-allocated in accordance with Article 9</w:t>
      </w:r>
      <w:r w:rsidR="008265A1">
        <w:rPr>
          <w:rFonts w:eastAsia="Calibri" w:cstheme="minorHAnsi"/>
          <w:lang w:val="en-US"/>
        </w:rPr>
        <w:t>.5</w:t>
      </w:r>
      <w:r w:rsidRPr="00E25E58">
        <w:rPr>
          <w:rFonts w:eastAsia="Calibri" w:cstheme="minorHAnsi"/>
          <w:lang w:val="en-US"/>
        </w:rPr>
        <w:t>.</w:t>
      </w:r>
    </w:p>
    <w:p w14:paraId="1E3D8E7C" w14:textId="5C1DFB4C" w:rsidR="00014BB1" w:rsidRDefault="00014BB1" w:rsidP="00014BB1">
      <w:pPr>
        <w:spacing w:after="160" w:line="240" w:lineRule="auto"/>
        <w:ind w:left="720" w:hanging="720"/>
        <w:contextualSpacing/>
        <w:rPr>
          <w:rFonts w:eastAsia="Calibri" w:cstheme="minorHAnsi"/>
          <w:b/>
          <w:bCs/>
          <w:lang w:val="en-US"/>
        </w:rPr>
      </w:pPr>
      <w:r w:rsidRPr="00E25E58">
        <w:rPr>
          <w:rFonts w:eastAsia="Calibri" w:cstheme="minorHAnsi"/>
          <w:b/>
          <w:bCs/>
          <w:lang w:val="en-US"/>
        </w:rPr>
        <w:t>Allocation Transfers</w:t>
      </w:r>
      <w:r w:rsidR="00BE76E5" w:rsidRPr="00E25E58">
        <w:rPr>
          <w:rFonts w:eastAsia="Calibri" w:cstheme="minorHAnsi"/>
          <w:b/>
          <w:bCs/>
          <w:lang w:val="en-US"/>
        </w:rPr>
        <w:tab/>
      </w:r>
    </w:p>
    <w:p w14:paraId="053E7BAA" w14:textId="77777777" w:rsidR="00014BB1" w:rsidRPr="00E25E58" w:rsidRDefault="00014BB1" w:rsidP="00E25E58">
      <w:pPr>
        <w:spacing w:after="160" w:line="240" w:lineRule="auto"/>
        <w:ind w:left="720" w:hanging="720"/>
        <w:contextualSpacing/>
        <w:rPr>
          <w:rFonts w:eastAsia="Calibri" w:cstheme="minorHAnsi"/>
          <w:b/>
          <w:bCs/>
          <w:lang w:val="en-US"/>
        </w:rPr>
      </w:pPr>
    </w:p>
    <w:p w14:paraId="5C6979AC" w14:textId="4D9637B0" w:rsidR="00CC5477" w:rsidRDefault="00014BB1" w:rsidP="00201B3A">
      <w:pPr>
        <w:spacing w:after="160" w:line="259" w:lineRule="auto"/>
        <w:ind w:left="720" w:hanging="720"/>
        <w:contextualSpacing/>
        <w:rPr>
          <w:rFonts w:eastAsia="Calibri" w:cstheme="minorHAnsi"/>
          <w:lang w:val="en-US"/>
        </w:rPr>
      </w:pPr>
      <w:r>
        <w:rPr>
          <w:rFonts w:eastAsia="Calibri" w:cstheme="minorHAnsi"/>
          <w:lang w:val="en-US"/>
        </w:rPr>
        <w:t>8.2</w:t>
      </w:r>
      <w:r w:rsidR="000C11D0">
        <w:rPr>
          <w:rFonts w:eastAsia="Calibri" w:cstheme="minorHAnsi"/>
          <w:lang w:val="en-US"/>
        </w:rPr>
        <w:t xml:space="preserve"> </w:t>
      </w:r>
      <w:r w:rsidR="00CC5477" w:rsidRPr="00CC5477">
        <w:rPr>
          <w:rFonts w:eastAsia="Calibri" w:cstheme="minorHAnsi"/>
          <w:lang w:val="en-US"/>
        </w:rPr>
        <w:t>(</w:t>
      </w:r>
      <w:r w:rsidR="00902EB3">
        <w:rPr>
          <w:rFonts w:eastAsia="Calibri" w:cstheme="minorHAnsi"/>
          <w:lang w:val="en-US"/>
        </w:rPr>
        <w:t>1</w:t>
      </w:r>
      <w:r w:rsidR="00CC5477" w:rsidRPr="00CC5477">
        <w:rPr>
          <w:rFonts w:eastAsia="Calibri" w:cstheme="minorHAnsi"/>
          <w:lang w:val="en-US"/>
        </w:rPr>
        <w:t xml:space="preserve">) </w:t>
      </w:r>
      <w:proofErr w:type="gramStart"/>
      <w:r w:rsidR="00CC5477" w:rsidRPr="00CC5477">
        <w:rPr>
          <w:rFonts w:eastAsia="Calibri" w:cstheme="minorHAnsi"/>
          <w:lang w:val="en-US"/>
        </w:rPr>
        <w:t>CPs</w:t>
      </w:r>
      <w:r w:rsidR="00421644">
        <w:rPr>
          <w:rFonts w:eastAsia="Calibri" w:cstheme="minorHAnsi"/>
          <w:lang w:val="en-US"/>
        </w:rPr>
        <w:t xml:space="preserve"> </w:t>
      </w:r>
      <w:r w:rsidR="00CC5477" w:rsidRPr="00CC5477">
        <w:rPr>
          <w:rFonts w:eastAsia="Calibri" w:cstheme="minorHAnsi"/>
          <w:lang w:val="en-US"/>
        </w:rPr>
        <w:t xml:space="preserve"> who</w:t>
      </w:r>
      <w:proofErr w:type="gramEnd"/>
      <w:r w:rsidR="00CC5477" w:rsidRPr="00CC5477">
        <w:rPr>
          <w:rFonts w:eastAsia="Calibri" w:cstheme="minorHAnsi"/>
          <w:lang w:val="en-US"/>
        </w:rPr>
        <w:t xml:space="preserve"> wish to transfer, on a temporary basis,</w:t>
      </w:r>
      <w:r w:rsidR="00421644">
        <w:rPr>
          <w:rFonts w:eastAsia="Calibri" w:cstheme="minorHAnsi"/>
          <w:lang w:val="en-US"/>
        </w:rPr>
        <w:t xml:space="preserve"> a portion or all </w:t>
      </w:r>
      <w:r w:rsidR="00490421">
        <w:rPr>
          <w:rFonts w:eastAsia="Calibri" w:cstheme="minorHAnsi"/>
          <w:lang w:val="en-US"/>
        </w:rPr>
        <w:t xml:space="preserve"> </w:t>
      </w:r>
      <w:r w:rsidR="00CC5477" w:rsidRPr="00CC5477">
        <w:rPr>
          <w:rFonts w:eastAsia="Calibri" w:cstheme="minorHAnsi"/>
          <w:lang w:val="en-US"/>
        </w:rPr>
        <w:t xml:space="preserve">of their allocations within an </w:t>
      </w:r>
      <w:r w:rsidR="00C61EA2">
        <w:rPr>
          <w:rFonts w:eastAsia="Calibri" w:cstheme="minorHAnsi"/>
          <w:lang w:val="en-US"/>
        </w:rPr>
        <w:t>A</w:t>
      </w:r>
      <w:r w:rsidR="00CC5477" w:rsidRPr="00CC5477">
        <w:rPr>
          <w:rFonts w:eastAsia="Calibri" w:cstheme="minorHAnsi"/>
          <w:lang w:val="en-US"/>
        </w:rPr>
        <w:t xml:space="preserve">llocation </w:t>
      </w:r>
      <w:r w:rsidR="00C61EA2">
        <w:rPr>
          <w:rFonts w:eastAsia="Calibri" w:cstheme="minorHAnsi"/>
          <w:lang w:val="en-US"/>
        </w:rPr>
        <w:t>P</w:t>
      </w:r>
      <w:r w:rsidR="00CC5477" w:rsidRPr="00CC5477">
        <w:rPr>
          <w:rFonts w:eastAsia="Calibri" w:cstheme="minorHAnsi"/>
          <w:lang w:val="en-US"/>
        </w:rPr>
        <w:t xml:space="preserve">eriod, shall notify the Commission in writing </w:t>
      </w:r>
      <w:r w:rsidR="005C42F6">
        <w:rPr>
          <w:rFonts w:eastAsia="Calibri" w:cstheme="minorHAnsi"/>
          <w:lang w:val="en-US"/>
        </w:rPr>
        <w:t>at least</w:t>
      </w:r>
      <w:r w:rsidR="009966EC">
        <w:rPr>
          <w:rFonts w:eastAsia="Calibri" w:cstheme="minorHAnsi"/>
          <w:lang w:val="en-US"/>
        </w:rPr>
        <w:t xml:space="preserve"> </w:t>
      </w:r>
      <w:r w:rsidR="000B5916">
        <w:rPr>
          <w:rFonts w:eastAsia="Calibri" w:cstheme="minorHAnsi"/>
          <w:lang w:val="en-US"/>
        </w:rPr>
        <w:t>60</w:t>
      </w:r>
      <w:r w:rsidR="00CC5477" w:rsidRPr="00CC5477">
        <w:rPr>
          <w:rFonts w:eastAsia="Calibri" w:cstheme="minorHAnsi"/>
          <w:lang w:val="en-US"/>
        </w:rPr>
        <w:t xml:space="preserve"> days</w:t>
      </w:r>
      <w:r w:rsidR="00CC5477" w:rsidRPr="005D0152">
        <w:rPr>
          <w:rFonts w:eastAsia="Calibri" w:cstheme="minorHAnsi"/>
          <w:b/>
          <w:lang w:val="en-US"/>
        </w:rPr>
        <w:t xml:space="preserve"> </w:t>
      </w:r>
      <w:r w:rsidR="00CC5477" w:rsidRPr="00CC5477">
        <w:rPr>
          <w:rFonts w:eastAsia="Calibri" w:cstheme="minorHAnsi"/>
          <w:lang w:val="en-US"/>
        </w:rPr>
        <w:t xml:space="preserve">prior to the transfer occurring.  </w:t>
      </w:r>
    </w:p>
    <w:p w14:paraId="2EE27E70" w14:textId="77777777" w:rsidR="008778C0" w:rsidRDefault="008778C0" w:rsidP="00BE76E5">
      <w:pPr>
        <w:spacing w:after="160" w:line="259" w:lineRule="auto"/>
        <w:ind w:left="720" w:hanging="720"/>
        <w:contextualSpacing/>
        <w:rPr>
          <w:rFonts w:eastAsia="Calibri" w:cstheme="minorHAnsi"/>
          <w:lang w:val="en-US"/>
        </w:rPr>
      </w:pPr>
    </w:p>
    <w:p w14:paraId="5C918773" w14:textId="2A842FA2" w:rsidR="008108F6" w:rsidRDefault="008108F6" w:rsidP="00E25E58">
      <w:pPr>
        <w:spacing w:after="160" w:line="259" w:lineRule="auto"/>
        <w:contextualSpacing/>
        <w:rPr>
          <w:rFonts w:eastAsia="Calibri" w:cstheme="minorHAnsi"/>
          <w:lang w:val="en-US"/>
        </w:rPr>
      </w:pPr>
      <w:r w:rsidRPr="00CC5477">
        <w:rPr>
          <w:rFonts w:eastAsia="Calibri" w:cstheme="minorHAnsi"/>
          <w:lang w:val="en-US"/>
        </w:rPr>
        <w:t>(</w:t>
      </w:r>
      <w:r w:rsidR="00902EB3">
        <w:rPr>
          <w:rFonts w:eastAsia="Calibri" w:cstheme="minorHAnsi"/>
          <w:lang w:val="en-US"/>
        </w:rPr>
        <w:t>2</w:t>
      </w:r>
      <w:r w:rsidRPr="00CC5477">
        <w:rPr>
          <w:rFonts w:eastAsia="Calibri" w:cstheme="minorHAnsi"/>
          <w:lang w:val="en-US"/>
        </w:rPr>
        <w:t xml:space="preserve">) The written notification shall include the </w:t>
      </w:r>
      <w:r>
        <w:rPr>
          <w:rFonts w:eastAsia="Calibri" w:cstheme="minorHAnsi"/>
          <w:lang w:val="en-US"/>
        </w:rPr>
        <w:t xml:space="preserve">tonnage </w:t>
      </w:r>
      <w:r w:rsidRPr="00CC5477">
        <w:rPr>
          <w:rFonts w:eastAsia="Calibri" w:cstheme="minorHAnsi"/>
          <w:lang w:val="en-US"/>
        </w:rPr>
        <w:t xml:space="preserve">of fish to be transferred; the </w:t>
      </w:r>
      <w:r>
        <w:rPr>
          <w:rFonts w:eastAsia="Calibri" w:cstheme="minorHAnsi"/>
          <w:lang w:val="en-US"/>
        </w:rPr>
        <w:t>stock</w:t>
      </w:r>
      <w:r w:rsidRPr="00CC5477">
        <w:rPr>
          <w:rFonts w:eastAsia="Calibri" w:cstheme="minorHAnsi"/>
          <w:lang w:val="en-US"/>
        </w:rPr>
        <w:t xml:space="preserve">; the </w:t>
      </w:r>
      <w:proofErr w:type="gramStart"/>
      <w:r w:rsidRPr="00CC5477">
        <w:rPr>
          <w:rFonts w:eastAsia="Calibri" w:cstheme="minorHAnsi"/>
          <w:lang w:val="en-US"/>
        </w:rPr>
        <w:t>period;</w:t>
      </w:r>
      <w:r w:rsidR="0010098E">
        <w:rPr>
          <w:rFonts w:eastAsia="Calibri" w:cstheme="minorHAnsi"/>
          <w:lang w:val="en-US"/>
        </w:rPr>
        <w:t xml:space="preserve"> </w:t>
      </w:r>
      <w:r w:rsidRPr="00CC5477">
        <w:rPr>
          <w:rFonts w:eastAsia="Calibri" w:cstheme="minorHAnsi"/>
          <w:lang w:val="en-US"/>
        </w:rPr>
        <w:t xml:space="preserve"> and</w:t>
      </w:r>
      <w:proofErr w:type="gramEnd"/>
      <w:r w:rsidRPr="00CC5477">
        <w:rPr>
          <w:rFonts w:eastAsia="Calibri" w:cstheme="minorHAnsi"/>
          <w:lang w:val="en-US"/>
        </w:rPr>
        <w:t>, the CP</w:t>
      </w:r>
      <w:r w:rsidR="00543564">
        <w:rPr>
          <w:rFonts w:eastAsia="Calibri" w:cstheme="minorHAnsi"/>
          <w:lang w:val="en-US"/>
        </w:rPr>
        <w:t xml:space="preserve"> </w:t>
      </w:r>
      <w:r w:rsidRPr="00CC5477">
        <w:rPr>
          <w:rFonts w:eastAsia="Calibri" w:cstheme="minorHAnsi"/>
          <w:lang w:val="en-US"/>
        </w:rPr>
        <w:t>to whom the allocation, or part thereof, will be transferred.</w:t>
      </w:r>
    </w:p>
    <w:p w14:paraId="2D0EC9E8" w14:textId="77777777" w:rsidR="0027522A" w:rsidRDefault="0027522A" w:rsidP="00237A93">
      <w:pPr>
        <w:spacing w:after="160" w:line="259" w:lineRule="auto"/>
        <w:ind w:left="720"/>
        <w:contextualSpacing/>
        <w:rPr>
          <w:rFonts w:eastAsia="Calibri" w:cstheme="minorHAnsi"/>
          <w:lang w:val="en-US"/>
        </w:rPr>
      </w:pPr>
    </w:p>
    <w:p w14:paraId="0E7A26CF" w14:textId="5EBB204F" w:rsidR="00BE76E5" w:rsidRDefault="0044215E" w:rsidP="00E25E58">
      <w:pPr>
        <w:spacing w:after="160" w:line="259" w:lineRule="auto"/>
        <w:contextualSpacing/>
        <w:rPr>
          <w:rFonts w:eastAsia="Calibri" w:cstheme="minorHAnsi"/>
          <w:lang w:val="en-US"/>
        </w:rPr>
      </w:pPr>
      <w:r>
        <w:rPr>
          <w:rFonts w:eastAsia="Calibri" w:cstheme="minorHAnsi"/>
          <w:lang w:val="en-US"/>
        </w:rPr>
        <w:t>(</w:t>
      </w:r>
      <w:r w:rsidR="00DC1B34">
        <w:rPr>
          <w:rFonts w:eastAsia="Calibri" w:cstheme="minorHAnsi"/>
          <w:lang w:val="en-US"/>
        </w:rPr>
        <w:t>3</w:t>
      </w:r>
      <w:r>
        <w:rPr>
          <w:rFonts w:eastAsia="Calibri" w:cstheme="minorHAnsi"/>
          <w:lang w:val="en-US"/>
        </w:rPr>
        <w:t xml:space="preserve">) The transfer shall take effect upon receipt by the </w:t>
      </w:r>
      <w:r w:rsidR="00D835D4">
        <w:rPr>
          <w:rFonts w:eastAsia="Calibri" w:cstheme="minorHAnsi"/>
          <w:lang w:val="en-US"/>
        </w:rPr>
        <w:t xml:space="preserve">IOTC </w:t>
      </w:r>
      <w:r w:rsidR="00543564">
        <w:rPr>
          <w:rFonts w:eastAsia="Calibri" w:cstheme="minorHAnsi"/>
          <w:lang w:val="en-US"/>
        </w:rPr>
        <w:t>Executive Secretary</w:t>
      </w:r>
      <w:r>
        <w:rPr>
          <w:rFonts w:eastAsia="Calibri" w:cstheme="minorHAnsi"/>
          <w:lang w:val="en-US"/>
        </w:rPr>
        <w:t xml:space="preserve"> of the written acceptance</w:t>
      </w:r>
      <w:r w:rsidR="008108F6">
        <w:rPr>
          <w:rFonts w:eastAsia="Calibri" w:cstheme="minorHAnsi"/>
          <w:lang w:val="en-US"/>
        </w:rPr>
        <w:t xml:space="preserve"> from the receiving CP</w:t>
      </w:r>
      <w:r>
        <w:rPr>
          <w:rFonts w:eastAsia="Calibri" w:cstheme="minorHAnsi"/>
          <w:lang w:val="en-US"/>
        </w:rPr>
        <w:t>.</w:t>
      </w:r>
    </w:p>
    <w:p w14:paraId="151E8A24" w14:textId="77777777" w:rsidR="008778C0" w:rsidRDefault="008778C0" w:rsidP="00BE76E5">
      <w:pPr>
        <w:spacing w:after="160" w:line="259" w:lineRule="auto"/>
        <w:ind w:left="720"/>
        <w:contextualSpacing/>
        <w:rPr>
          <w:rFonts w:eastAsia="Calibri" w:cstheme="minorHAnsi"/>
          <w:lang w:val="en-US"/>
        </w:rPr>
      </w:pPr>
    </w:p>
    <w:p w14:paraId="4D918C35" w14:textId="0F21AE08" w:rsidR="00BE76E5" w:rsidRDefault="00CC5477" w:rsidP="00E25E58">
      <w:pPr>
        <w:spacing w:after="160" w:line="259" w:lineRule="auto"/>
        <w:contextualSpacing/>
        <w:rPr>
          <w:rFonts w:eastAsia="Calibri" w:cstheme="minorHAnsi"/>
          <w:lang w:val="en-US"/>
        </w:rPr>
      </w:pPr>
      <w:r w:rsidRPr="00CC5477">
        <w:rPr>
          <w:rFonts w:eastAsia="Calibri" w:cstheme="minorHAnsi"/>
          <w:lang w:val="en-US"/>
        </w:rPr>
        <w:t>(</w:t>
      </w:r>
      <w:r w:rsidR="00DC1B34">
        <w:rPr>
          <w:rFonts w:eastAsia="Calibri" w:cstheme="minorHAnsi"/>
          <w:lang w:val="en-US"/>
        </w:rPr>
        <w:t>4</w:t>
      </w:r>
      <w:r w:rsidRPr="00CC5477">
        <w:rPr>
          <w:rFonts w:eastAsia="Calibri" w:cstheme="minorHAnsi"/>
          <w:lang w:val="en-US"/>
        </w:rPr>
        <w:t>)</w:t>
      </w:r>
      <w:r w:rsidR="008108F6">
        <w:rPr>
          <w:rFonts w:eastAsia="Calibri" w:cstheme="minorHAnsi"/>
          <w:lang w:val="en-US"/>
        </w:rPr>
        <w:t xml:space="preserve"> </w:t>
      </w:r>
      <w:r w:rsidR="00077BBB">
        <w:rPr>
          <w:rFonts w:eastAsia="Calibri" w:cstheme="minorHAnsi"/>
          <w:lang w:val="en-US"/>
        </w:rPr>
        <w:t>T</w:t>
      </w:r>
      <w:r w:rsidR="008108F6">
        <w:rPr>
          <w:rFonts w:eastAsia="Calibri" w:cstheme="minorHAnsi"/>
          <w:lang w:val="en-US"/>
        </w:rPr>
        <w:t xml:space="preserve">he </w:t>
      </w:r>
      <w:r w:rsidR="00D835D4">
        <w:rPr>
          <w:rFonts w:eastAsia="Calibri" w:cstheme="minorHAnsi"/>
          <w:lang w:val="en-US"/>
        </w:rPr>
        <w:t xml:space="preserve">IOTC </w:t>
      </w:r>
      <w:r w:rsidR="00543564">
        <w:rPr>
          <w:rFonts w:eastAsia="Calibri" w:cstheme="minorHAnsi"/>
          <w:lang w:val="en-US"/>
        </w:rPr>
        <w:t xml:space="preserve">Executive Secretary shall notify all CPs of the </w:t>
      </w:r>
      <w:r w:rsidR="008108F6">
        <w:rPr>
          <w:rFonts w:eastAsia="Calibri" w:cstheme="minorHAnsi"/>
          <w:lang w:val="en-US"/>
        </w:rPr>
        <w:t xml:space="preserve">written notification and the written confirmation </w:t>
      </w:r>
      <w:r w:rsidR="00543564">
        <w:rPr>
          <w:rFonts w:eastAsia="Calibri" w:cstheme="minorHAnsi"/>
          <w:lang w:val="en-US"/>
        </w:rPr>
        <w:t>of the transfer</w:t>
      </w:r>
      <w:r w:rsidRPr="00CC5477">
        <w:rPr>
          <w:rFonts w:eastAsia="Calibri" w:cstheme="minorHAnsi"/>
          <w:lang w:val="en-US"/>
        </w:rPr>
        <w:t>.</w:t>
      </w:r>
    </w:p>
    <w:p w14:paraId="167FE151" w14:textId="77777777" w:rsidR="008778C0" w:rsidRDefault="008778C0" w:rsidP="00BE76E5">
      <w:pPr>
        <w:spacing w:after="160" w:line="259" w:lineRule="auto"/>
        <w:ind w:left="720"/>
        <w:contextualSpacing/>
        <w:rPr>
          <w:rFonts w:eastAsia="Calibri" w:cstheme="minorHAnsi"/>
          <w:lang w:val="en-US"/>
        </w:rPr>
      </w:pPr>
    </w:p>
    <w:p w14:paraId="48FA60B1" w14:textId="15AF9387" w:rsidR="00BE76E5" w:rsidRDefault="00BE76E5" w:rsidP="00E25E58">
      <w:pPr>
        <w:spacing w:after="160" w:line="259" w:lineRule="auto"/>
        <w:contextualSpacing/>
        <w:rPr>
          <w:rFonts w:eastAsia="Calibri" w:cstheme="minorHAnsi"/>
          <w:b/>
          <w:lang w:val="en-US"/>
        </w:rPr>
      </w:pPr>
      <w:r>
        <w:rPr>
          <w:rFonts w:eastAsia="Calibri" w:cstheme="minorHAnsi"/>
          <w:lang w:val="en-US"/>
        </w:rPr>
        <w:t>(</w:t>
      </w:r>
      <w:r w:rsidR="00DC1B34">
        <w:rPr>
          <w:rFonts w:eastAsia="Calibri" w:cstheme="minorHAnsi"/>
          <w:lang w:val="en-US"/>
        </w:rPr>
        <w:t>5</w:t>
      </w:r>
      <w:r>
        <w:rPr>
          <w:rFonts w:eastAsia="Calibri" w:cstheme="minorHAnsi"/>
          <w:lang w:val="en-US"/>
        </w:rPr>
        <w:t xml:space="preserve">) </w:t>
      </w:r>
      <w:bookmarkStart w:id="720" w:name="_Hlk113002768"/>
      <w:r w:rsidR="00744F31">
        <w:rPr>
          <w:rFonts w:eastAsia="Calibri" w:cstheme="minorHAnsi"/>
          <w:lang w:val="en-US"/>
        </w:rPr>
        <w:t xml:space="preserve">When a transfer is notified after the </w:t>
      </w:r>
      <w:r w:rsidR="00C61EA2">
        <w:rPr>
          <w:rFonts w:eastAsia="Calibri" w:cstheme="minorHAnsi"/>
          <w:lang w:val="en-US"/>
        </w:rPr>
        <w:t>A</w:t>
      </w:r>
      <w:r w:rsidR="00744F31">
        <w:rPr>
          <w:rFonts w:eastAsia="Calibri" w:cstheme="minorHAnsi"/>
          <w:lang w:val="en-US"/>
        </w:rPr>
        <w:t>lloc</w:t>
      </w:r>
      <w:r w:rsidR="0020355D">
        <w:rPr>
          <w:rFonts w:eastAsia="Calibri" w:cstheme="minorHAnsi"/>
          <w:lang w:val="en-US"/>
        </w:rPr>
        <w:t>a</w:t>
      </w:r>
      <w:r w:rsidR="00744F31">
        <w:rPr>
          <w:rFonts w:eastAsia="Calibri" w:cstheme="minorHAnsi"/>
          <w:lang w:val="en-US"/>
        </w:rPr>
        <w:t xml:space="preserve">tion </w:t>
      </w:r>
      <w:r w:rsidR="00C61EA2">
        <w:rPr>
          <w:rFonts w:eastAsia="Calibri" w:cstheme="minorHAnsi"/>
          <w:lang w:val="en-US"/>
        </w:rPr>
        <w:t>T</w:t>
      </w:r>
      <w:r w:rsidR="00744F31">
        <w:rPr>
          <w:rFonts w:eastAsia="Calibri" w:cstheme="minorHAnsi"/>
          <w:lang w:val="en-US"/>
        </w:rPr>
        <w:t xml:space="preserve">able has been approved by the Commission pursuant to Article 9, the </w:t>
      </w:r>
      <w:r w:rsidR="00D835D4">
        <w:rPr>
          <w:rFonts w:eastAsia="Calibri" w:cstheme="minorHAnsi"/>
          <w:lang w:val="en-US"/>
        </w:rPr>
        <w:t xml:space="preserve">IOTC </w:t>
      </w:r>
      <w:r w:rsidR="00744F31">
        <w:rPr>
          <w:rFonts w:eastAsia="Calibri" w:cstheme="minorHAnsi"/>
          <w:lang w:val="en-US"/>
        </w:rPr>
        <w:t xml:space="preserve">Secretariat shall attach a revised </w:t>
      </w:r>
      <w:r w:rsidR="00C61EA2">
        <w:rPr>
          <w:rFonts w:eastAsia="Calibri" w:cstheme="minorHAnsi"/>
          <w:lang w:val="en-US"/>
        </w:rPr>
        <w:t>A</w:t>
      </w:r>
      <w:r w:rsidR="00744F31">
        <w:rPr>
          <w:rFonts w:eastAsia="Calibri" w:cstheme="minorHAnsi"/>
          <w:lang w:val="en-US"/>
        </w:rPr>
        <w:t xml:space="preserve">llocation </w:t>
      </w:r>
      <w:r w:rsidR="00C61EA2">
        <w:rPr>
          <w:rFonts w:eastAsia="Calibri" w:cstheme="minorHAnsi"/>
          <w:lang w:val="en-US"/>
        </w:rPr>
        <w:t>T</w:t>
      </w:r>
      <w:r w:rsidR="00744F31">
        <w:rPr>
          <w:rFonts w:eastAsia="Calibri" w:cstheme="minorHAnsi"/>
          <w:lang w:val="en-US"/>
        </w:rPr>
        <w:t>able when it shares the written notifications</w:t>
      </w:r>
      <w:r w:rsidR="008D02F5">
        <w:rPr>
          <w:rFonts w:eastAsia="Calibri" w:cstheme="minorHAnsi"/>
          <w:lang w:val="en-US"/>
        </w:rPr>
        <w:t xml:space="preserve"> of the transfer</w:t>
      </w:r>
      <w:r w:rsidR="00744F31">
        <w:rPr>
          <w:rFonts w:eastAsia="Calibri" w:cstheme="minorHAnsi"/>
          <w:lang w:val="en-US"/>
        </w:rPr>
        <w:t xml:space="preserve"> with </w:t>
      </w:r>
      <w:r w:rsidR="00423814">
        <w:rPr>
          <w:rFonts w:eastAsia="Calibri" w:cstheme="minorHAnsi"/>
          <w:lang w:val="en-US"/>
        </w:rPr>
        <w:t>the Commission</w:t>
      </w:r>
      <w:r w:rsidR="00744F31">
        <w:rPr>
          <w:rFonts w:eastAsia="Calibri" w:cstheme="minorHAnsi"/>
          <w:lang w:val="en-US"/>
        </w:rPr>
        <w:t>.</w:t>
      </w:r>
      <w:bookmarkEnd w:id="720"/>
    </w:p>
    <w:p w14:paraId="0E7EB535" w14:textId="77777777" w:rsidR="008265A1" w:rsidRDefault="008265A1" w:rsidP="00E25E58">
      <w:pPr>
        <w:spacing w:after="160" w:line="259" w:lineRule="auto"/>
        <w:contextualSpacing/>
        <w:rPr>
          <w:rFonts w:eastAsia="Calibri" w:cstheme="minorHAnsi"/>
          <w:lang w:val="en-US"/>
        </w:rPr>
      </w:pPr>
    </w:p>
    <w:p w14:paraId="422E4851" w14:textId="38D43617" w:rsidR="00F4449A" w:rsidRDefault="00F4449A" w:rsidP="00E25E58">
      <w:pPr>
        <w:spacing w:after="160" w:line="259" w:lineRule="auto"/>
        <w:contextualSpacing/>
        <w:rPr>
          <w:rFonts w:eastAsia="Calibri" w:cstheme="minorHAnsi"/>
          <w:lang w:val="en-US"/>
        </w:rPr>
      </w:pPr>
      <w:r>
        <w:rPr>
          <w:rFonts w:eastAsia="Calibri" w:cstheme="minorHAnsi"/>
          <w:lang w:val="en-US"/>
        </w:rPr>
        <w:t>(</w:t>
      </w:r>
      <w:r w:rsidR="00DC1B34">
        <w:rPr>
          <w:rFonts w:eastAsia="Calibri" w:cstheme="minorHAnsi"/>
          <w:lang w:val="en-US"/>
        </w:rPr>
        <w:t>6</w:t>
      </w:r>
      <w:r>
        <w:rPr>
          <w:rFonts w:eastAsia="Calibri" w:cstheme="minorHAnsi"/>
          <w:lang w:val="en-US"/>
        </w:rPr>
        <w:t xml:space="preserve">) Transfers of allocations are not permitted within the last 45 days of the </w:t>
      </w:r>
      <w:r w:rsidR="00C61EA2">
        <w:rPr>
          <w:rFonts w:eastAsia="Calibri" w:cstheme="minorHAnsi"/>
          <w:lang w:val="en-US"/>
        </w:rPr>
        <w:t>A</w:t>
      </w:r>
      <w:r>
        <w:rPr>
          <w:rFonts w:eastAsia="Calibri" w:cstheme="minorHAnsi"/>
          <w:lang w:val="en-US"/>
        </w:rPr>
        <w:t xml:space="preserve">llocation </w:t>
      </w:r>
      <w:r w:rsidR="00C61EA2">
        <w:rPr>
          <w:rFonts w:eastAsia="Calibri" w:cstheme="minorHAnsi"/>
          <w:lang w:val="en-US"/>
        </w:rPr>
        <w:t>P</w:t>
      </w:r>
      <w:r w:rsidR="005C42F6">
        <w:rPr>
          <w:rFonts w:eastAsia="Calibri" w:cstheme="minorHAnsi"/>
          <w:lang w:val="en-US"/>
        </w:rPr>
        <w:t>eriod</w:t>
      </w:r>
      <w:r>
        <w:rPr>
          <w:rFonts w:eastAsia="Calibri" w:cstheme="minorHAnsi"/>
          <w:lang w:val="en-US"/>
        </w:rPr>
        <w:t>.</w:t>
      </w:r>
    </w:p>
    <w:p w14:paraId="54A83032" w14:textId="77777777" w:rsidR="00051CB6" w:rsidRDefault="00051CB6" w:rsidP="00E25E58">
      <w:pPr>
        <w:spacing w:after="160" w:line="259" w:lineRule="auto"/>
        <w:contextualSpacing/>
        <w:rPr>
          <w:rFonts w:eastAsia="Calibri" w:cstheme="minorHAnsi"/>
          <w:lang w:val="en-US"/>
        </w:rPr>
      </w:pPr>
    </w:p>
    <w:p w14:paraId="11542F15" w14:textId="1C506E67" w:rsidR="00BE76E5" w:rsidRDefault="00CC5477" w:rsidP="00E25E58">
      <w:pPr>
        <w:spacing w:after="160" w:line="259" w:lineRule="auto"/>
        <w:contextualSpacing/>
        <w:rPr>
          <w:rFonts w:eastAsia="Calibri" w:cstheme="minorHAnsi"/>
          <w:lang w:val="en-US"/>
        </w:rPr>
      </w:pPr>
      <w:r w:rsidRPr="00CC5477">
        <w:rPr>
          <w:rFonts w:eastAsia="Calibri" w:cstheme="minorHAnsi"/>
          <w:lang w:val="en-US"/>
        </w:rPr>
        <w:t>(</w:t>
      </w:r>
      <w:r w:rsidR="00DC1B34">
        <w:rPr>
          <w:rFonts w:eastAsia="Calibri" w:cstheme="minorHAnsi"/>
          <w:lang w:val="en-US"/>
        </w:rPr>
        <w:t>7</w:t>
      </w:r>
      <w:r w:rsidRPr="00CC5477">
        <w:rPr>
          <w:rFonts w:eastAsia="Calibri" w:cstheme="minorHAnsi"/>
          <w:lang w:val="en-US"/>
        </w:rPr>
        <w:t>) Permanent transfers of allocations are not permitted.</w:t>
      </w:r>
    </w:p>
    <w:p w14:paraId="3E53085F" w14:textId="77777777" w:rsidR="008778C0" w:rsidRDefault="008778C0" w:rsidP="00BE76E5">
      <w:pPr>
        <w:spacing w:after="160" w:line="259" w:lineRule="auto"/>
        <w:ind w:left="720"/>
        <w:contextualSpacing/>
        <w:rPr>
          <w:rFonts w:eastAsia="Calibri" w:cstheme="minorHAnsi"/>
          <w:lang w:val="en-US"/>
        </w:rPr>
      </w:pPr>
    </w:p>
    <w:p w14:paraId="56444BC2" w14:textId="223487A4" w:rsidR="00AD5ADF" w:rsidRDefault="00C6560E" w:rsidP="00E25E58">
      <w:pPr>
        <w:spacing w:after="160" w:line="259" w:lineRule="auto"/>
        <w:contextualSpacing/>
        <w:rPr>
          <w:rFonts w:eastAsia="Calibri" w:cstheme="minorHAnsi"/>
          <w:lang w:val="en-US"/>
        </w:rPr>
      </w:pPr>
      <w:ins w:id="721" w:author="Nadia Bouffard" w:date="2023-11-07T14:38:00Z">
        <w:r>
          <w:rPr>
            <w:rFonts w:eastAsia="Calibri" w:cstheme="minorHAnsi"/>
            <w:b/>
            <w:bCs/>
            <w:lang w:val="en-US"/>
          </w:rPr>
          <w:t>[</w:t>
        </w:r>
      </w:ins>
      <w:r w:rsidR="00BE76E5">
        <w:rPr>
          <w:rFonts w:eastAsia="Calibri" w:cstheme="minorHAnsi"/>
          <w:lang w:val="en-US"/>
        </w:rPr>
        <w:t>(</w:t>
      </w:r>
      <w:r w:rsidR="00DC1B34">
        <w:rPr>
          <w:rFonts w:eastAsia="Calibri" w:cstheme="minorHAnsi"/>
          <w:lang w:val="en-US"/>
        </w:rPr>
        <w:t>8</w:t>
      </w:r>
      <w:r w:rsidR="00BE76E5">
        <w:rPr>
          <w:rFonts w:eastAsia="Calibri" w:cstheme="minorHAnsi"/>
          <w:lang w:val="en-US"/>
        </w:rPr>
        <w:t xml:space="preserve">) </w:t>
      </w:r>
      <w:r w:rsidR="008D02F5" w:rsidRPr="00237A93">
        <w:rPr>
          <w:rFonts w:eastAsia="Calibri" w:cstheme="minorHAnsi"/>
          <w:lang w:val="en-US"/>
        </w:rPr>
        <w:t xml:space="preserve">A CP who has received a transferred </w:t>
      </w:r>
      <w:proofErr w:type="gramStart"/>
      <w:r w:rsidR="008D02F5" w:rsidRPr="00237A93">
        <w:rPr>
          <w:rFonts w:eastAsia="Calibri" w:cstheme="minorHAnsi"/>
          <w:lang w:val="en-US"/>
        </w:rPr>
        <w:t>allocation</w:t>
      </w:r>
      <w:proofErr w:type="gramEnd"/>
    </w:p>
    <w:p w14:paraId="2863CD55" w14:textId="20A82561" w:rsidR="00AD5ADF" w:rsidRDefault="00AD5ADF" w:rsidP="00E25E58">
      <w:pPr>
        <w:spacing w:after="160" w:line="259" w:lineRule="auto"/>
        <w:ind w:firstLine="720"/>
        <w:contextualSpacing/>
        <w:rPr>
          <w:rFonts w:eastAsia="Calibri" w:cstheme="minorHAnsi"/>
          <w:bCs/>
          <w:lang w:val="en-US"/>
        </w:rPr>
      </w:pPr>
      <w:r w:rsidRPr="0062523B">
        <w:rPr>
          <w:rFonts w:eastAsia="Calibri" w:cstheme="minorHAnsi"/>
          <w:bCs/>
          <w:lang w:val="en-US"/>
        </w:rPr>
        <w:t>(</w:t>
      </w:r>
      <w:r w:rsidR="00902EB3">
        <w:rPr>
          <w:rFonts w:eastAsia="Calibri" w:cstheme="minorHAnsi"/>
          <w:bCs/>
          <w:lang w:val="en-US"/>
        </w:rPr>
        <w:t>a</w:t>
      </w:r>
      <w:r w:rsidRPr="0062523B">
        <w:rPr>
          <w:rFonts w:eastAsia="Calibri" w:cstheme="minorHAnsi"/>
          <w:bCs/>
          <w:lang w:val="en-US"/>
        </w:rPr>
        <w:t>)</w:t>
      </w:r>
      <w:r>
        <w:rPr>
          <w:rFonts w:eastAsia="Calibri" w:cstheme="minorHAnsi"/>
          <w:bCs/>
          <w:lang w:val="en-US"/>
        </w:rPr>
        <w:t xml:space="preserve"> must report the catch to the </w:t>
      </w:r>
      <w:proofErr w:type="gramStart"/>
      <w:r>
        <w:rPr>
          <w:rFonts w:eastAsia="Calibri" w:cstheme="minorHAnsi"/>
          <w:bCs/>
          <w:lang w:val="en-US"/>
        </w:rPr>
        <w:t>Commission;</w:t>
      </w:r>
      <w:proofErr w:type="gramEnd"/>
    </w:p>
    <w:p w14:paraId="2C61A4E3" w14:textId="7DA9102C" w:rsidR="00AD5ADF" w:rsidRPr="0062523B" w:rsidRDefault="00AD5ADF" w:rsidP="00E25E58">
      <w:pPr>
        <w:spacing w:after="160" w:line="259" w:lineRule="auto"/>
        <w:ind w:firstLine="720"/>
        <w:contextualSpacing/>
        <w:rPr>
          <w:rFonts w:eastAsia="Calibri" w:cstheme="minorHAnsi"/>
          <w:bCs/>
          <w:lang w:val="en-US"/>
        </w:rPr>
      </w:pPr>
      <w:r>
        <w:rPr>
          <w:rFonts w:eastAsia="Calibri" w:cstheme="minorHAnsi"/>
          <w:bCs/>
          <w:lang w:val="en-US"/>
        </w:rPr>
        <w:t>(</w:t>
      </w:r>
      <w:r w:rsidR="00902EB3">
        <w:rPr>
          <w:rFonts w:eastAsia="Calibri" w:cstheme="minorHAnsi"/>
          <w:bCs/>
          <w:lang w:val="en-US"/>
        </w:rPr>
        <w:t>b</w:t>
      </w:r>
      <w:r>
        <w:rPr>
          <w:rFonts w:eastAsia="Calibri" w:cstheme="minorHAnsi"/>
          <w:bCs/>
          <w:lang w:val="en-US"/>
        </w:rPr>
        <w:t xml:space="preserve">) may not use this catch history for future </w:t>
      </w:r>
      <w:proofErr w:type="gramStart"/>
      <w:r>
        <w:rPr>
          <w:rFonts w:eastAsia="Calibri" w:cstheme="minorHAnsi"/>
          <w:bCs/>
          <w:lang w:val="en-US"/>
        </w:rPr>
        <w:t>allocations;</w:t>
      </w:r>
      <w:proofErr w:type="gramEnd"/>
    </w:p>
    <w:p w14:paraId="3E3DDCD8" w14:textId="3AE17E54" w:rsidR="00BE76E5" w:rsidRPr="00C6560E" w:rsidRDefault="00AD5ADF" w:rsidP="00E25E58">
      <w:pPr>
        <w:spacing w:after="160" w:line="259" w:lineRule="auto"/>
        <w:ind w:firstLine="720"/>
        <w:contextualSpacing/>
        <w:rPr>
          <w:rFonts w:eastAsia="Calibri" w:cstheme="minorHAnsi"/>
          <w:b/>
          <w:bCs/>
          <w:lang w:val="en-US"/>
        </w:rPr>
      </w:pPr>
      <w:r w:rsidRPr="0062523B">
        <w:rPr>
          <w:rFonts w:eastAsia="Calibri" w:cstheme="minorHAnsi"/>
          <w:bCs/>
          <w:lang w:val="en-US"/>
        </w:rPr>
        <w:t>(</w:t>
      </w:r>
      <w:r w:rsidR="00902EB3">
        <w:rPr>
          <w:rFonts w:eastAsia="Calibri" w:cstheme="minorHAnsi"/>
          <w:bCs/>
          <w:lang w:val="en-US"/>
        </w:rPr>
        <w:t>c</w:t>
      </w:r>
      <w:r w:rsidRPr="0062523B">
        <w:rPr>
          <w:rFonts w:eastAsia="Calibri" w:cstheme="minorHAnsi"/>
          <w:bCs/>
          <w:lang w:val="en-US"/>
        </w:rPr>
        <w:t>)</w:t>
      </w:r>
      <w:r w:rsidR="008D02F5" w:rsidRPr="00237A93">
        <w:rPr>
          <w:rFonts w:eastAsia="Calibri" w:cstheme="minorHAnsi"/>
          <w:lang w:val="en-US"/>
        </w:rPr>
        <w:t xml:space="preserve"> may not transfer this allocation or a portion thereof to a CPC</w:t>
      </w:r>
      <w:r w:rsidR="008D02F5" w:rsidRPr="00237C9C">
        <w:rPr>
          <w:rFonts w:eastAsia="Calibri" w:cstheme="minorHAnsi"/>
          <w:lang w:val="en-US"/>
        </w:rPr>
        <w:t>.</w:t>
      </w:r>
      <w:ins w:id="722" w:author="Nadia Bouffard" w:date="2023-11-07T14:38:00Z">
        <w:r w:rsidR="00C6560E">
          <w:rPr>
            <w:rFonts w:eastAsia="Calibri" w:cstheme="minorHAnsi"/>
            <w:b/>
            <w:bCs/>
            <w:lang w:val="en-US"/>
          </w:rPr>
          <w:t>]</w:t>
        </w:r>
      </w:ins>
    </w:p>
    <w:p w14:paraId="174D1808" w14:textId="77777777" w:rsidR="00051CB6" w:rsidRDefault="00051CB6" w:rsidP="00DC1B34">
      <w:pPr>
        <w:spacing w:after="160" w:line="259" w:lineRule="auto"/>
        <w:rPr>
          <w:rFonts w:eastAsia="Calibri" w:cstheme="minorHAnsi"/>
          <w:lang w:val="en-US"/>
        </w:rPr>
      </w:pPr>
    </w:p>
    <w:p w14:paraId="477BD800" w14:textId="535FA516" w:rsidR="00596D0F" w:rsidRDefault="00E25E58" w:rsidP="00DC1B34">
      <w:pPr>
        <w:spacing w:after="160" w:line="259" w:lineRule="auto"/>
        <w:rPr>
          <w:rFonts w:eastAsia="Calibri" w:cstheme="minorHAnsi"/>
          <w:lang w:val="en-US"/>
        </w:rPr>
      </w:pPr>
      <w:r>
        <w:rPr>
          <w:rFonts w:eastAsia="Calibri" w:cstheme="minorHAnsi"/>
          <w:lang w:val="en-US"/>
        </w:rPr>
        <w:t xml:space="preserve">8.3 </w:t>
      </w:r>
      <w:r w:rsidR="00CC5477" w:rsidRPr="00E25E58">
        <w:rPr>
          <w:rFonts w:eastAsia="Calibri" w:cstheme="minorHAnsi"/>
          <w:lang w:val="en-US"/>
        </w:rPr>
        <w:t xml:space="preserve">CNCPs are not eligible to transfer any whole or part of their allocations, nor to receive any whole or part of an allocation from CPCs.  </w:t>
      </w:r>
    </w:p>
    <w:p w14:paraId="5ACD07C6" w14:textId="1A47F273" w:rsidR="008D02F5" w:rsidRPr="00C6560E" w:rsidRDefault="00C6560E" w:rsidP="00ED27F2">
      <w:pPr>
        <w:autoSpaceDE w:val="0"/>
        <w:autoSpaceDN w:val="0"/>
        <w:adjustRightInd w:val="0"/>
        <w:spacing w:after="0" w:line="259" w:lineRule="auto"/>
        <w:rPr>
          <w:rFonts w:eastAsia="Calibri" w:cstheme="minorHAnsi"/>
          <w:b/>
          <w:bCs/>
          <w:color w:val="000000"/>
          <w:lang w:val="en-US"/>
        </w:rPr>
      </w:pPr>
      <w:ins w:id="723" w:author="Nadia Bouffard" w:date="2023-11-07T14:39:00Z">
        <w:r>
          <w:rPr>
            <w:rFonts w:eastAsia="Calibri" w:cstheme="minorHAnsi"/>
            <w:b/>
            <w:bCs/>
            <w:color w:val="000000"/>
            <w:lang w:val="en-US"/>
          </w:rPr>
          <w:t>[</w:t>
        </w:r>
      </w:ins>
      <w:r w:rsidR="00BE76E5">
        <w:rPr>
          <w:rFonts w:eastAsia="Calibri" w:cstheme="minorHAnsi"/>
          <w:color w:val="000000"/>
          <w:lang w:val="en-US"/>
        </w:rPr>
        <w:t xml:space="preserve">8.4 </w:t>
      </w:r>
      <w:r w:rsidR="0067400F">
        <w:rPr>
          <w:rFonts w:eastAsia="Calibri" w:cstheme="minorHAnsi"/>
          <w:color w:val="000000"/>
          <w:lang w:val="en-US"/>
        </w:rPr>
        <w:t>A transferred a</w:t>
      </w:r>
      <w:r w:rsidR="008D02F5" w:rsidRPr="00BE76E5">
        <w:rPr>
          <w:rFonts w:eastAsia="Calibri" w:cstheme="minorHAnsi"/>
          <w:color w:val="000000"/>
          <w:lang w:val="en-US"/>
        </w:rPr>
        <w:t xml:space="preserve">llocation </w:t>
      </w:r>
      <w:r w:rsidR="0067400F">
        <w:rPr>
          <w:rFonts w:eastAsia="Calibri" w:cstheme="minorHAnsi"/>
          <w:color w:val="000000"/>
          <w:lang w:val="en-US"/>
        </w:rPr>
        <w:t xml:space="preserve">or part thereof </w:t>
      </w:r>
      <w:bookmarkStart w:id="724" w:name="_Hlk113290121"/>
      <w:r w:rsidR="008D02F5" w:rsidRPr="00BE76E5">
        <w:rPr>
          <w:rFonts w:eastAsia="Calibri" w:cstheme="minorHAnsi"/>
          <w:color w:val="000000"/>
          <w:lang w:val="en-US"/>
        </w:rPr>
        <w:t>shall not prejudice the determination of future allocations of CPCs</w:t>
      </w:r>
      <w:bookmarkEnd w:id="724"/>
      <w:r w:rsidR="008D02F5" w:rsidRPr="00BE76E5">
        <w:rPr>
          <w:rFonts w:eastAsia="Calibri" w:cstheme="minorHAnsi"/>
          <w:color w:val="000000"/>
          <w:lang w:val="en-US"/>
        </w:rPr>
        <w:t>.</w:t>
      </w:r>
      <w:ins w:id="725" w:author="Nadia Bouffard" w:date="2023-11-07T14:39:00Z">
        <w:r>
          <w:rPr>
            <w:rFonts w:eastAsia="Calibri" w:cstheme="minorHAnsi"/>
            <w:b/>
            <w:bCs/>
            <w:color w:val="000000"/>
            <w:lang w:val="en-US"/>
          </w:rPr>
          <w:t>]</w:t>
        </w:r>
      </w:ins>
    </w:p>
    <w:p w14:paraId="7C7D9483" w14:textId="77777777" w:rsidR="001B304E" w:rsidRDefault="001B304E" w:rsidP="00ED27F2">
      <w:pPr>
        <w:spacing w:after="0" w:line="259" w:lineRule="auto"/>
        <w:rPr>
          <w:rFonts w:eastAsia="Calibri" w:cstheme="minorHAnsi"/>
          <w:b/>
          <w:sz w:val="24"/>
          <w:szCs w:val="24"/>
          <w:lang w:val="en-US"/>
        </w:rPr>
      </w:pPr>
    </w:p>
    <w:p w14:paraId="3EA1CCAA" w14:textId="4ABAD4AC" w:rsidR="00CC5477" w:rsidRPr="00CC5477" w:rsidRDefault="00D550DE" w:rsidP="00ED27F2">
      <w:pPr>
        <w:spacing w:after="0" w:line="259" w:lineRule="auto"/>
        <w:rPr>
          <w:rFonts w:eastAsia="Calibri" w:cstheme="minorHAnsi"/>
          <w:b/>
          <w:sz w:val="24"/>
          <w:szCs w:val="24"/>
          <w:lang w:val="en-US"/>
        </w:rPr>
      </w:pPr>
      <w:r w:rsidRPr="00D550DE">
        <w:rPr>
          <w:rFonts w:eastAsia="Calibri" w:cstheme="minorHAnsi"/>
          <w:b/>
          <w:sz w:val="24"/>
          <w:szCs w:val="24"/>
          <w:lang w:val="en-US"/>
        </w:rPr>
        <w:t xml:space="preserve">Article </w:t>
      </w:r>
      <w:r w:rsidR="00CC5477" w:rsidRPr="00CC5477">
        <w:rPr>
          <w:rFonts w:eastAsia="Calibri" w:cstheme="minorHAnsi"/>
          <w:b/>
          <w:sz w:val="24"/>
          <w:szCs w:val="24"/>
          <w:lang w:val="en-US"/>
        </w:rPr>
        <w:t>9. IMPLEMENTATION</w:t>
      </w:r>
    </w:p>
    <w:p w14:paraId="72C64496" w14:textId="5F7BBBC4" w:rsidR="00CC5477" w:rsidRPr="00CC5477" w:rsidDel="009A694A" w:rsidRDefault="004B55AE" w:rsidP="00CC5477">
      <w:pPr>
        <w:spacing w:after="160" w:line="259" w:lineRule="auto"/>
        <w:rPr>
          <w:del w:id="726" w:author="Nadia Bouffard" w:date="2023-11-08T10:13:00Z"/>
          <w:rFonts w:eastAsia="Calibri" w:cstheme="minorHAnsi"/>
          <w:b/>
          <w:lang w:val="en-US"/>
        </w:rPr>
      </w:pPr>
      <w:bookmarkStart w:id="727" w:name="_Hlk113017852"/>
      <w:del w:id="728" w:author="Nadia Bouffard" w:date="2023-11-08T10:13:00Z">
        <w:r w:rsidDel="009A694A">
          <w:rPr>
            <w:rFonts w:eastAsia="Calibri" w:cstheme="minorHAnsi"/>
            <w:b/>
            <w:lang w:val="en-US"/>
          </w:rPr>
          <w:delText>Calendar and Process Map</w:delText>
        </w:r>
      </w:del>
    </w:p>
    <w:p w14:paraId="043C2800" w14:textId="3069F108" w:rsidR="00ED3D9C" w:rsidRDefault="00CC5477" w:rsidP="006C2E72">
      <w:pPr>
        <w:pStyle w:val="ListParagraph"/>
        <w:spacing w:after="160" w:line="259" w:lineRule="auto"/>
        <w:ind w:left="360"/>
        <w:rPr>
          <w:ins w:id="729" w:author="Nadia Bouffard" w:date="2023-06-26T14:17:00Z"/>
          <w:rFonts w:eastAsia="Calibri" w:cstheme="minorHAnsi"/>
          <w:lang w:val="en-US"/>
        </w:rPr>
      </w:pPr>
      <w:del w:id="730" w:author="Nadia Bouffard" w:date="2023-11-08T10:08:00Z">
        <w:r w:rsidRPr="0062523B" w:rsidDel="00AA111E">
          <w:rPr>
            <w:rFonts w:eastAsia="Calibri" w:cstheme="minorHAnsi"/>
            <w:lang w:val="en-US"/>
          </w:rPr>
          <w:delText xml:space="preserve">(a) </w:delText>
        </w:r>
      </w:del>
      <w:del w:id="731" w:author="Nadia Bouffard" w:date="2023-11-07T16:16:00Z">
        <w:r w:rsidR="00ED3D9C" w:rsidDel="00E4422F">
          <w:rPr>
            <w:rFonts w:eastAsia="Calibri" w:cstheme="minorHAnsi"/>
            <w:lang w:val="en-US"/>
          </w:rPr>
          <w:delText>The allocation process</w:delText>
        </w:r>
        <w:r w:rsidR="004B6A36" w:rsidDel="00E4422F">
          <w:rPr>
            <w:rFonts w:eastAsia="Calibri" w:cstheme="minorHAnsi"/>
            <w:lang w:val="en-US"/>
          </w:rPr>
          <w:delText xml:space="preserve"> cycle</w:delText>
        </w:r>
        <w:r w:rsidR="00ED3D9C" w:rsidDel="00E4422F">
          <w:rPr>
            <w:rFonts w:eastAsia="Calibri" w:cstheme="minorHAnsi"/>
            <w:lang w:val="en-US"/>
          </w:rPr>
          <w:delText xml:space="preserve"> for each stock shall begin with the </w:delText>
        </w:r>
        <w:r w:rsidR="009E77B9" w:rsidDel="00E4422F">
          <w:rPr>
            <w:rFonts w:eastAsia="Calibri" w:cstheme="minorHAnsi"/>
            <w:lang w:val="en-US"/>
          </w:rPr>
          <w:delText xml:space="preserve">issuance of the report containing the </w:delText>
        </w:r>
        <w:r w:rsidR="00ED3D9C" w:rsidDel="00E4422F">
          <w:rPr>
            <w:rFonts w:eastAsia="Calibri" w:cstheme="minorHAnsi"/>
            <w:lang w:val="en-US"/>
          </w:rPr>
          <w:delText xml:space="preserve">Scientific Committee’s advice for </w:delText>
        </w:r>
        <w:r w:rsidR="004B6A36" w:rsidDel="00E4422F">
          <w:rPr>
            <w:rFonts w:eastAsia="Calibri" w:cstheme="minorHAnsi"/>
            <w:lang w:val="en-US"/>
          </w:rPr>
          <w:delText>the</w:delText>
        </w:r>
        <w:r w:rsidR="00ED3D9C" w:rsidDel="00E4422F">
          <w:rPr>
            <w:rFonts w:eastAsia="Calibri" w:cstheme="minorHAnsi"/>
            <w:lang w:val="en-US"/>
          </w:rPr>
          <w:delText xml:space="preserve"> stock and end with the expiry of the allocation period for that stock</w:delText>
        </w:r>
      </w:del>
      <w:ins w:id="732" w:author="Nadia Bouffard" w:date="2023-06-26T14:16:00Z">
        <w:r w:rsidR="00ED3D9C">
          <w:rPr>
            <w:rFonts w:eastAsia="Calibri" w:cstheme="minorHAnsi"/>
            <w:lang w:val="en-US"/>
          </w:rPr>
          <w:t>.</w:t>
        </w:r>
      </w:ins>
    </w:p>
    <w:p w14:paraId="55293BC0" w14:textId="77777777" w:rsidR="00ED3D9C" w:rsidRDefault="00ED3D9C" w:rsidP="000B5916">
      <w:pPr>
        <w:pStyle w:val="ListParagraph"/>
        <w:spacing w:after="160" w:line="259" w:lineRule="auto"/>
        <w:ind w:left="360"/>
        <w:rPr>
          <w:ins w:id="733" w:author="Nadia Bouffard" w:date="2023-06-26T14:17:00Z"/>
          <w:rFonts w:eastAsia="Calibri" w:cstheme="minorHAnsi"/>
          <w:lang w:val="en-US"/>
        </w:rPr>
      </w:pPr>
    </w:p>
    <w:p w14:paraId="3B421FDC" w14:textId="2B891A4D" w:rsidR="00CC5477" w:rsidDel="009A694A" w:rsidRDefault="00ED3D9C" w:rsidP="000B5916">
      <w:pPr>
        <w:pStyle w:val="ListParagraph"/>
        <w:spacing w:after="160" w:line="259" w:lineRule="auto"/>
        <w:ind w:left="360"/>
        <w:rPr>
          <w:del w:id="734" w:author="Nadia Bouffard" w:date="2023-11-08T10:13:00Z"/>
          <w:rFonts w:eastAsia="Calibri" w:cstheme="minorHAnsi"/>
          <w:lang w:val="en-US"/>
        </w:rPr>
      </w:pPr>
      <w:del w:id="735" w:author="Nadia Bouffard" w:date="2023-11-08T10:09:00Z">
        <w:r w:rsidDel="00AA111E">
          <w:rPr>
            <w:rFonts w:eastAsia="Calibri" w:cstheme="minorHAnsi"/>
            <w:lang w:val="en-US"/>
          </w:rPr>
          <w:delText xml:space="preserve">(b) </w:delText>
        </w:r>
      </w:del>
      <w:del w:id="736" w:author="Nadia Bouffard" w:date="2023-11-08T10:13:00Z">
        <w:r w:rsidR="00DA5746" w:rsidRPr="0062523B" w:rsidDel="009A694A">
          <w:rPr>
            <w:rFonts w:eastAsia="Calibri" w:cstheme="minorHAnsi"/>
            <w:lang w:val="en-US"/>
          </w:rPr>
          <w:delText>T</w:delText>
        </w:r>
        <w:r w:rsidR="00CC5477" w:rsidRPr="0062523B" w:rsidDel="009A694A">
          <w:rPr>
            <w:rFonts w:eastAsia="Calibri" w:cstheme="minorHAnsi"/>
            <w:lang w:val="en-US"/>
          </w:rPr>
          <w:delText xml:space="preserve">he Secretariat shall prepare for the Commission’s </w:delText>
        </w:r>
        <w:r w:rsidR="00244F4A" w:rsidRPr="0062523B" w:rsidDel="009A694A">
          <w:rPr>
            <w:rFonts w:eastAsia="Calibri" w:cstheme="minorHAnsi"/>
            <w:lang w:val="en-US"/>
          </w:rPr>
          <w:delText>adoption</w:delText>
        </w:r>
        <w:r w:rsidR="00CC5477" w:rsidRPr="0062523B" w:rsidDel="009A694A">
          <w:rPr>
            <w:rFonts w:eastAsia="Calibri" w:cstheme="minorHAnsi"/>
            <w:lang w:val="en-US"/>
          </w:rPr>
          <w:delText xml:space="preserve"> </w:delText>
        </w:r>
        <w:r w:rsidR="00244F4A" w:rsidRPr="0062523B" w:rsidDel="009A694A">
          <w:rPr>
            <w:rFonts w:eastAsia="Calibri" w:cstheme="minorHAnsi"/>
            <w:lang w:val="en-US"/>
          </w:rPr>
          <w:delText>a</w:delText>
        </w:r>
        <w:r w:rsidR="00051CB6" w:rsidDel="009A694A">
          <w:rPr>
            <w:rFonts w:eastAsia="Calibri" w:cstheme="minorHAnsi"/>
            <w:lang w:val="en-US"/>
          </w:rPr>
          <w:delText xml:space="preserve"> </w:delText>
        </w:r>
        <w:r w:rsidR="004B55AE" w:rsidDel="009A694A">
          <w:rPr>
            <w:rFonts w:eastAsia="Calibri" w:cstheme="minorHAnsi"/>
            <w:lang w:val="en-US"/>
          </w:rPr>
          <w:delText>C</w:delText>
        </w:r>
        <w:r w:rsidR="00051CB6" w:rsidDel="009A694A">
          <w:rPr>
            <w:rFonts w:eastAsia="Calibri" w:cstheme="minorHAnsi"/>
            <w:lang w:val="en-US"/>
          </w:rPr>
          <w:delText>alendar and</w:delText>
        </w:r>
        <w:r w:rsidR="00244F4A" w:rsidRPr="0062523B" w:rsidDel="009A694A">
          <w:rPr>
            <w:rFonts w:eastAsia="Calibri" w:cstheme="minorHAnsi"/>
            <w:lang w:val="en-US"/>
          </w:rPr>
          <w:delText xml:space="preserve"> </w:delText>
        </w:r>
        <w:r w:rsidR="00334632" w:rsidDel="009A694A">
          <w:rPr>
            <w:rFonts w:eastAsia="Calibri" w:cstheme="minorHAnsi"/>
            <w:lang w:val="en-US"/>
          </w:rPr>
          <w:delText xml:space="preserve">Process </w:delText>
        </w:r>
        <w:r w:rsidR="004B55AE" w:rsidDel="009A694A">
          <w:rPr>
            <w:rFonts w:eastAsia="Calibri" w:cstheme="minorHAnsi"/>
            <w:lang w:val="en-US"/>
          </w:rPr>
          <w:delText>Map</w:delText>
        </w:r>
        <w:r w:rsidR="00CC5477" w:rsidRPr="0062523B" w:rsidDel="009A694A">
          <w:rPr>
            <w:rFonts w:eastAsia="Calibri" w:cstheme="minorHAnsi"/>
            <w:lang w:val="en-US"/>
          </w:rPr>
          <w:delText xml:space="preserve"> for </w:delText>
        </w:r>
        <w:r w:rsidR="00244F4A" w:rsidRPr="0062523B" w:rsidDel="009A694A">
          <w:rPr>
            <w:rFonts w:eastAsia="Calibri" w:cstheme="minorHAnsi"/>
            <w:lang w:val="en-US"/>
          </w:rPr>
          <w:delText>the implementation of this Resolution</w:delText>
        </w:r>
        <w:bookmarkEnd w:id="727"/>
        <w:r w:rsidR="00244F4A" w:rsidRPr="0062523B" w:rsidDel="009A694A">
          <w:rPr>
            <w:rFonts w:eastAsia="Calibri" w:cstheme="minorHAnsi"/>
            <w:lang w:val="en-US"/>
          </w:rPr>
          <w:delText>.</w:delText>
        </w:r>
      </w:del>
    </w:p>
    <w:p w14:paraId="117CED8C" w14:textId="4832BDFB" w:rsidR="00CC5477" w:rsidRPr="00CC5477" w:rsidDel="009A694A" w:rsidRDefault="00CC5477" w:rsidP="00CC5477">
      <w:pPr>
        <w:spacing w:after="160" w:line="259" w:lineRule="auto"/>
        <w:rPr>
          <w:del w:id="737" w:author="Nadia Bouffard" w:date="2023-11-08T10:14:00Z"/>
          <w:rFonts w:eastAsia="Calibri" w:cstheme="minorHAnsi"/>
          <w:b/>
          <w:lang w:val="en-US"/>
        </w:rPr>
      </w:pPr>
      <w:del w:id="738" w:author="Nadia Bouffard" w:date="2023-11-08T10:14:00Z">
        <w:r w:rsidRPr="00CC5477" w:rsidDel="009A694A">
          <w:rPr>
            <w:rFonts w:eastAsia="Calibri" w:cstheme="minorHAnsi"/>
            <w:b/>
            <w:lang w:val="en-US"/>
          </w:rPr>
          <w:delText>Allocation Process and Catch Validation</w:delText>
        </w:r>
      </w:del>
    </w:p>
    <w:p w14:paraId="00B1BD39" w14:textId="34F55BF5" w:rsidR="00CC5477" w:rsidRPr="00CC5477" w:rsidDel="009A694A" w:rsidRDefault="009333B1" w:rsidP="00CC5477">
      <w:pPr>
        <w:spacing w:after="160" w:line="259" w:lineRule="auto"/>
        <w:rPr>
          <w:del w:id="739" w:author="Nadia Bouffard" w:date="2023-11-08T10:14:00Z"/>
          <w:rFonts w:eastAsia="Calibri" w:cstheme="minorHAnsi"/>
          <w:b/>
          <w:lang w:val="en-US"/>
        </w:rPr>
      </w:pPr>
      <w:del w:id="740" w:author="Nadia Bouffard" w:date="2023-11-08T10:14:00Z">
        <w:r w:rsidDel="009A694A">
          <w:rPr>
            <w:rFonts w:eastAsia="Calibri" w:cstheme="minorHAnsi"/>
            <w:b/>
            <w:lang w:val="en-US"/>
          </w:rPr>
          <w:lastRenderedPageBreak/>
          <w:delText>[</w:delText>
        </w:r>
        <w:r w:rsidR="00826CDC" w:rsidDel="009A694A">
          <w:rPr>
            <w:rFonts w:eastAsia="Calibri" w:cstheme="minorHAnsi"/>
            <w:b/>
            <w:lang w:val="en-US"/>
          </w:rPr>
          <w:delText xml:space="preserve">Ad Hoc </w:delText>
        </w:r>
        <w:r w:rsidR="00CC5477" w:rsidRPr="00CC5477" w:rsidDel="009A694A">
          <w:rPr>
            <w:rFonts w:eastAsia="Calibri" w:cstheme="minorHAnsi"/>
            <w:b/>
            <w:lang w:val="en-US"/>
          </w:rPr>
          <w:delText>Allocation Committee</w:delText>
        </w:r>
      </w:del>
    </w:p>
    <w:p w14:paraId="3DB4F160" w14:textId="6E541128" w:rsidR="00CC5477" w:rsidDel="009A694A" w:rsidRDefault="006F56BA" w:rsidP="0062523B">
      <w:pPr>
        <w:pStyle w:val="ListParagraph"/>
        <w:numPr>
          <w:ilvl w:val="1"/>
          <w:numId w:val="59"/>
        </w:numPr>
        <w:spacing w:after="160" w:line="259" w:lineRule="auto"/>
        <w:rPr>
          <w:del w:id="741" w:author="Nadia Bouffard" w:date="2023-11-08T10:14:00Z"/>
          <w:rFonts w:eastAsia="Calibri" w:cstheme="minorHAnsi"/>
          <w:lang w:val="en-US"/>
        </w:rPr>
      </w:pPr>
      <w:del w:id="742" w:author="Nadia Bouffard" w:date="2023-11-08T10:14:00Z">
        <w:r w:rsidDel="009A694A">
          <w:rPr>
            <w:rFonts w:eastAsia="Calibri" w:cstheme="minorHAnsi"/>
            <w:lang w:val="en-US"/>
          </w:rPr>
          <w:delText xml:space="preserve">(1) </w:delText>
        </w:r>
        <w:r w:rsidR="00CC5477" w:rsidRPr="0062523B" w:rsidDel="009A694A">
          <w:rPr>
            <w:rFonts w:eastAsia="Calibri" w:cstheme="minorHAnsi"/>
            <w:lang w:val="en-US"/>
          </w:rPr>
          <w:delText>Pursuant to Article XII.5 of the Agreement, the Commission hereby establishes the</w:delText>
        </w:r>
        <w:r w:rsidR="00826CDC" w:rsidDel="009A694A">
          <w:rPr>
            <w:rFonts w:eastAsia="Calibri" w:cstheme="minorHAnsi"/>
            <w:lang w:val="en-US"/>
          </w:rPr>
          <w:delText xml:space="preserve"> Ad Hoc</w:delText>
        </w:r>
        <w:r w:rsidR="00CC5477" w:rsidRPr="0062523B" w:rsidDel="009A694A">
          <w:rPr>
            <w:rFonts w:eastAsia="Calibri" w:cstheme="minorHAnsi"/>
            <w:lang w:val="en-US"/>
          </w:rPr>
          <w:delText xml:space="preserve"> Allocation Committee to support the Commission’s process for allocating IOTC </w:delText>
        </w:r>
        <w:r w:rsidR="00981270" w:rsidRPr="0062523B" w:rsidDel="009A694A">
          <w:rPr>
            <w:rFonts w:eastAsia="Calibri" w:cstheme="minorHAnsi"/>
            <w:lang w:val="en-US"/>
          </w:rPr>
          <w:delText>fish stocks</w:delText>
        </w:r>
        <w:r w:rsidR="00CC5477" w:rsidRPr="0062523B" w:rsidDel="009A694A">
          <w:rPr>
            <w:rFonts w:eastAsia="Calibri" w:cstheme="minorHAnsi"/>
            <w:lang w:val="en-US"/>
          </w:rPr>
          <w:delText xml:space="preserve"> to CPCs</w:delText>
        </w:r>
        <w:r w:rsidR="00826CDC" w:rsidDel="009A694A">
          <w:rPr>
            <w:rFonts w:eastAsia="Calibri" w:cstheme="minorHAnsi"/>
            <w:lang w:val="en-US"/>
          </w:rPr>
          <w:delText>, when required</w:delText>
        </w:r>
        <w:r w:rsidR="00CC5477" w:rsidRPr="0062523B" w:rsidDel="009A694A">
          <w:rPr>
            <w:rFonts w:eastAsia="Calibri" w:cstheme="minorHAnsi"/>
            <w:lang w:val="en-US"/>
          </w:rPr>
          <w:delText xml:space="preserve">. </w:delText>
        </w:r>
      </w:del>
    </w:p>
    <w:p w14:paraId="2C829731" w14:textId="2A231D93" w:rsidR="001A423D" w:rsidDel="009A694A" w:rsidRDefault="001A423D" w:rsidP="001A423D">
      <w:pPr>
        <w:pStyle w:val="ListParagraph"/>
        <w:spacing w:after="160" w:line="259" w:lineRule="auto"/>
        <w:ind w:left="360"/>
        <w:rPr>
          <w:del w:id="743" w:author="Nadia Bouffard" w:date="2023-11-08T10:14:00Z"/>
          <w:rFonts w:eastAsia="Calibri" w:cstheme="minorHAnsi"/>
          <w:lang w:val="en-US"/>
        </w:rPr>
      </w:pPr>
    </w:p>
    <w:p w14:paraId="22F13778" w14:textId="4393CB79" w:rsidR="006F56BA" w:rsidRPr="0062523B" w:rsidDel="009A694A" w:rsidRDefault="006F56BA" w:rsidP="006F56BA">
      <w:pPr>
        <w:pStyle w:val="ListParagraph"/>
        <w:spacing w:after="160" w:line="259" w:lineRule="auto"/>
        <w:ind w:left="360"/>
        <w:rPr>
          <w:del w:id="744" w:author="Nadia Bouffard" w:date="2023-11-08T10:14:00Z"/>
          <w:rFonts w:eastAsia="Calibri" w:cstheme="minorHAnsi"/>
          <w:lang w:val="en-US"/>
        </w:rPr>
      </w:pPr>
      <w:del w:id="745" w:author="Nadia Bouffard" w:date="2023-11-08T10:14:00Z">
        <w:r w:rsidDel="009A694A">
          <w:rPr>
            <w:rFonts w:eastAsia="Calibri" w:cstheme="minorHAnsi"/>
            <w:lang w:val="en-US"/>
          </w:rPr>
          <w:delText xml:space="preserve">(2) The </w:delText>
        </w:r>
        <w:r w:rsidR="00826CDC" w:rsidDel="009A694A">
          <w:rPr>
            <w:rFonts w:eastAsia="Calibri" w:cstheme="minorHAnsi"/>
            <w:lang w:val="en-US"/>
          </w:rPr>
          <w:delText xml:space="preserve">Ad Hoc </w:delText>
        </w:r>
        <w:r w:rsidDel="009A694A">
          <w:rPr>
            <w:rFonts w:eastAsia="Calibri" w:cstheme="minorHAnsi"/>
            <w:lang w:val="en-US"/>
          </w:rPr>
          <w:delText>Allocation Committee shall hold meetings on an ad hoc basis, as needed to support the Commission in its roles under this Resolution.</w:delText>
        </w:r>
      </w:del>
    </w:p>
    <w:p w14:paraId="619CB628" w14:textId="17F1B63A" w:rsidR="00CC5477" w:rsidRPr="00CC5477" w:rsidDel="009A694A" w:rsidRDefault="00CC5477" w:rsidP="00CC5477">
      <w:pPr>
        <w:spacing w:after="160" w:line="259" w:lineRule="auto"/>
        <w:contextualSpacing/>
        <w:rPr>
          <w:del w:id="746" w:author="Nadia Bouffard" w:date="2023-11-08T10:14:00Z"/>
          <w:rFonts w:eastAsia="Calibri" w:cstheme="minorHAnsi"/>
          <w:lang w:val="en-US"/>
        </w:rPr>
      </w:pPr>
    </w:p>
    <w:p w14:paraId="5405105F" w14:textId="3A0291BD" w:rsidR="00CC5477" w:rsidRPr="00CC5477" w:rsidDel="009A694A" w:rsidRDefault="00CC5477" w:rsidP="0062523B">
      <w:pPr>
        <w:numPr>
          <w:ilvl w:val="1"/>
          <w:numId w:val="59"/>
        </w:numPr>
        <w:spacing w:after="160" w:line="259" w:lineRule="auto"/>
        <w:contextualSpacing/>
        <w:rPr>
          <w:del w:id="747" w:author="Nadia Bouffard" w:date="2023-11-08T10:14:00Z"/>
          <w:rFonts w:eastAsia="Calibri" w:cstheme="minorHAnsi"/>
          <w:lang w:val="en-US"/>
        </w:rPr>
      </w:pPr>
      <w:del w:id="748" w:author="Nadia Bouffard" w:date="2023-11-08T10:14:00Z">
        <w:r w:rsidRPr="00CC5477" w:rsidDel="009A694A">
          <w:rPr>
            <w:rFonts w:eastAsia="Calibri" w:cstheme="minorHAnsi"/>
            <w:lang w:val="en-US"/>
          </w:rPr>
          <w:delText xml:space="preserve">The mandate of the </w:delText>
        </w:r>
        <w:r w:rsidR="00826CDC" w:rsidDel="009A694A">
          <w:rPr>
            <w:rFonts w:eastAsia="Calibri" w:cstheme="minorHAnsi"/>
            <w:lang w:val="en-US"/>
          </w:rPr>
          <w:delText xml:space="preserve">Ad Hoc </w:delText>
        </w:r>
        <w:r w:rsidRPr="00CC5477" w:rsidDel="009A694A">
          <w:rPr>
            <w:rFonts w:eastAsia="Calibri" w:cstheme="minorHAnsi"/>
            <w:lang w:val="en-US"/>
          </w:rPr>
          <w:delText>Allocation Committee shall include:</w:delText>
        </w:r>
      </w:del>
    </w:p>
    <w:p w14:paraId="6151DF4E" w14:textId="0F9DC293" w:rsidR="00CC5477" w:rsidRPr="00CC5477" w:rsidDel="009A694A" w:rsidRDefault="00CC5477" w:rsidP="00CC5477">
      <w:pPr>
        <w:spacing w:after="160" w:line="259" w:lineRule="auto"/>
        <w:contextualSpacing/>
        <w:rPr>
          <w:del w:id="749" w:author="Nadia Bouffard" w:date="2023-11-08T10:14:00Z"/>
          <w:rFonts w:eastAsia="Calibri" w:cstheme="minorHAnsi"/>
          <w:lang w:val="en-US"/>
        </w:rPr>
      </w:pPr>
    </w:p>
    <w:p w14:paraId="1CF0A887" w14:textId="18AD3FD5" w:rsidR="00CC5477" w:rsidRPr="00CC5477" w:rsidDel="009A694A" w:rsidRDefault="00CC5477" w:rsidP="00017770">
      <w:pPr>
        <w:numPr>
          <w:ilvl w:val="0"/>
          <w:numId w:val="14"/>
        </w:numPr>
        <w:spacing w:after="160" w:line="259" w:lineRule="auto"/>
        <w:contextualSpacing/>
        <w:rPr>
          <w:del w:id="750" w:author="Nadia Bouffard" w:date="2023-11-08T10:14:00Z"/>
          <w:rFonts w:eastAsia="Calibri" w:cstheme="minorHAnsi"/>
          <w:lang w:val="en-US"/>
        </w:rPr>
      </w:pPr>
      <w:del w:id="751" w:author="Nadia Bouffard" w:date="2023-11-08T10:14:00Z">
        <w:r w:rsidRPr="00CC5477" w:rsidDel="009A694A">
          <w:rPr>
            <w:rFonts w:eastAsia="Calibri" w:cstheme="minorHAnsi"/>
            <w:lang w:val="en-US"/>
          </w:rPr>
          <w:delText xml:space="preserve">to adjust and make corrections to the allocations consistent with this Resolution; and, </w:delText>
        </w:r>
      </w:del>
    </w:p>
    <w:p w14:paraId="577DF9D0" w14:textId="6673F148" w:rsidR="00CC5477" w:rsidRPr="00CC5477" w:rsidDel="009A694A" w:rsidRDefault="00CC5477" w:rsidP="00017770">
      <w:pPr>
        <w:numPr>
          <w:ilvl w:val="0"/>
          <w:numId w:val="14"/>
        </w:numPr>
        <w:spacing w:after="160" w:line="259" w:lineRule="auto"/>
        <w:contextualSpacing/>
        <w:rPr>
          <w:del w:id="752" w:author="Nadia Bouffard" w:date="2023-11-08T10:14:00Z"/>
          <w:rFonts w:eastAsia="Calibri" w:cstheme="minorHAnsi"/>
          <w:lang w:val="en-US"/>
        </w:rPr>
      </w:pPr>
      <w:del w:id="753" w:author="Nadia Bouffard" w:date="2023-11-08T10:14:00Z">
        <w:r w:rsidRPr="00CC5477" w:rsidDel="009A694A">
          <w:rPr>
            <w:rFonts w:eastAsia="Calibri" w:cstheme="minorHAnsi"/>
            <w:lang w:val="en-US"/>
          </w:rPr>
          <w:delText xml:space="preserve">to provide advice and recommendations to the Commission for decisions it is mandated to make pursuant to this Resolution.  </w:delText>
        </w:r>
      </w:del>
    </w:p>
    <w:p w14:paraId="16E5984D" w14:textId="08FC5723" w:rsidR="00CC5477" w:rsidRPr="00CC5477" w:rsidDel="009A694A" w:rsidRDefault="00CC5477" w:rsidP="00CC5477">
      <w:pPr>
        <w:spacing w:after="160" w:line="259" w:lineRule="auto"/>
        <w:contextualSpacing/>
        <w:rPr>
          <w:del w:id="754" w:author="Nadia Bouffard" w:date="2023-11-08T10:14:00Z"/>
          <w:rFonts w:eastAsia="Calibri" w:cstheme="minorHAnsi"/>
          <w:lang w:val="en-US"/>
        </w:rPr>
      </w:pPr>
    </w:p>
    <w:p w14:paraId="01107F7E" w14:textId="7E69B52E" w:rsidR="00CC5477" w:rsidRPr="00CC5477" w:rsidDel="009A694A" w:rsidRDefault="00CC5477" w:rsidP="0062523B">
      <w:pPr>
        <w:numPr>
          <w:ilvl w:val="1"/>
          <w:numId w:val="59"/>
        </w:numPr>
        <w:spacing w:after="160" w:line="259" w:lineRule="auto"/>
        <w:contextualSpacing/>
        <w:rPr>
          <w:del w:id="755" w:author="Nadia Bouffard" w:date="2023-11-08T10:14:00Z"/>
          <w:rFonts w:eastAsia="Calibri" w:cstheme="minorHAnsi"/>
          <w:lang w:val="en-US"/>
        </w:rPr>
      </w:pPr>
      <w:del w:id="756" w:author="Nadia Bouffard" w:date="2023-11-08T10:14:00Z">
        <w:r w:rsidRPr="00CC5477" w:rsidDel="009A694A">
          <w:rPr>
            <w:rFonts w:eastAsia="Calibri" w:cstheme="minorHAnsi"/>
            <w:lang w:val="en-US"/>
          </w:rPr>
          <w:delText xml:space="preserve">Membership and Terms of Reference for the </w:delText>
        </w:r>
        <w:r w:rsidR="00826CDC" w:rsidDel="009A694A">
          <w:rPr>
            <w:rFonts w:eastAsia="Calibri" w:cstheme="minorHAnsi"/>
            <w:lang w:val="en-US"/>
          </w:rPr>
          <w:delText xml:space="preserve">Ad Hoc </w:delText>
        </w:r>
        <w:r w:rsidRPr="00CC5477" w:rsidDel="009A694A">
          <w:rPr>
            <w:rFonts w:eastAsia="Calibri" w:cstheme="minorHAnsi"/>
            <w:lang w:val="en-US"/>
          </w:rPr>
          <w:delText xml:space="preserve">Allocation Committee are provided in Annex </w:delText>
        </w:r>
        <w:r w:rsidR="00334632" w:rsidDel="009A694A">
          <w:rPr>
            <w:rFonts w:eastAsia="Calibri" w:cstheme="minorHAnsi"/>
            <w:lang w:val="en-US"/>
          </w:rPr>
          <w:delText>3</w:delText>
        </w:r>
        <w:r w:rsidRPr="00CC5477" w:rsidDel="009A694A">
          <w:rPr>
            <w:rFonts w:eastAsia="Calibri" w:cstheme="minorHAnsi"/>
            <w:lang w:val="en-US"/>
          </w:rPr>
          <w:delText>.</w:delText>
        </w:r>
        <w:r w:rsidR="009333B1" w:rsidRPr="00466DAB" w:rsidDel="009A694A">
          <w:rPr>
            <w:rFonts w:eastAsia="Calibri" w:cstheme="minorHAnsi"/>
            <w:b/>
            <w:lang w:val="en-US"/>
          </w:rPr>
          <w:delText>]</w:delText>
        </w:r>
      </w:del>
    </w:p>
    <w:p w14:paraId="549AB998" w14:textId="77777777" w:rsidR="00ED27F2" w:rsidRDefault="00ED27F2" w:rsidP="00252ECB">
      <w:pPr>
        <w:spacing w:after="160" w:line="259" w:lineRule="auto"/>
        <w:rPr>
          <w:rFonts w:eastAsia="Calibri" w:cstheme="minorHAnsi"/>
          <w:b/>
          <w:lang w:val="en-US"/>
        </w:rPr>
      </w:pPr>
    </w:p>
    <w:p w14:paraId="31A11114" w14:textId="4E60AF04" w:rsidR="00252ECB" w:rsidRPr="00CC5477" w:rsidRDefault="00252ECB" w:rsidP="00252ECB">
      <w:pPr>
        <w:spacing w:after="160" w:line="259" w:lineRule="auto"/>
        <w:rPr>
          <w:ins w:id="757" w:author="Nadia Bouffard" w:date="2022-09-02T13:30:00Z"/>
          <w:rFonts w:eastAsia="Calibri" w:cstheme="minorHAnsi"/>
          <w:b/>
          <w:lang w:val="en-US"/>
        </w:rPr>
      </w:pPr>
      <w:ins w:id="758" w:author="Nadia Bouffard" w:date="2022-09-02T13:39:00Z">
        <w:r>
          <w:rPr>
            <w:rFonts w:eastAsia="Calibri" w:cstheme="minorHAnsi"/>
            <w:b/>
            <w:lang w:val="en-US"/>
          </w:rPr>
          <w:t>Allocation</w:t>
        </w:r>
      </w:ins>
      <w:ins w:id="759" w:author="Nadia Bouffard" w:date="2023-11-13T15:07:00Z">
        <w:r w:rsidR="008725EC">
          <w:rPr>
            <w:rFonts w:eastAsia="Calibri" w:cstheme="minorHAnsi"/>
            <w:b/>
            <w:lang w:val="en-US"/>
          </w:rPr>
          <w:t xml:space="preserve"> Administrative </w:t>
        </w:r>
      </w:ins>
      <w:ins w:id="760" w:author="Nadia Bouffard" w:date="2022-09-02T13:39:00Z">
        <w:r>
          <w:rPr>
            <w:rFonts w:eastAsia="Calibri" w:cstheme="minorHAnsi"/>
            <w:b/>
            <w:lang w:val="en-US"/>
          </w:rPr>
          <w:t>Process</w:t>
        </w:r>
      </w:ins>
    </w:p>
    <w:p w14:paraId="773184F1" w14:textId="77777777" w:rsidR="00B55D32" w:rsidRDefault="00252ECB" w:rsidP="00B55D32">
      <w:pPr>
        <w:spacing w:after="160" w:line="259" w:lineRule="auto"/>
        <w:ind w:left="720" w:hanging="720"/>
        <w:contextualSpacing/>
        <w:rPr>
          <w:rFonts w:eastAsia="Calibri" w:cstheme="minorHAnsi"/>
          <w:lang w:val="en-US"/>
        </w:rPr>
      </w:pPr>
      <w:ins w:id="761" w:author="Nadia Bouffard" w:date="2022-09-02T13:31:00Z">
        <w:r>
          <w:rPr>
            <w:rFonts w:eastAsia="Calibri" w:cstheme="minorHAnsi"/>
            <w:lang w:val="en-US"/>
          </w:rPr>
          <w:t xml:space="preserve">9.1 </w:t>
        </w:r>
      </w:ins>
      <w:ins w:id="762" w:author="Nadia Bouffard" w:date="2023-11-08T13:29:00Z">
        <w:r>
          <w:rPr>
            <w:rFonts w:eastAsia="Calibri" w:cstheme="minorHAnsi"/>
            <w:lang w:val="en-US"/>
          </w:rPr>
          <w:t>(a)</w:t>
        </w:r>
        <w:r>
          <w:rPr>
            <w:rFonts w:eastAsia="Calibri" w:cstheme="minorHAnsi"/>
            <w:lang w:val="en-US"/>
          </w:rPr>
          <w:tab/>
        </w:r>
      </w:ins>
      <w:ins w:id="763" w:author="Nadia Bouffard" w:date="2022-09-02T13:30:00Z">
        <w:r w:rsidRPr="007B430D">
          <w:rPr>
            <w:rFonts w:eastAsia="Calibri" w:cstheme="minorHAnsi"/>
            <w:lang w:val="en-US"/>
          </w:rPr>
          <w:t xml:space="preserve">The </w:t>
        </w:r>
      </w:ins>
      <w:ins w:id="764" w:author="Nadia Bouffard" w:date="2023-11-21T13:03:00Z">
        <w:r w:rsidR="00D835D4">
          <w:rPr>
            <w:rFonts w:eastAsia="Calibri" w:cstheme="minorHAnsi"/>
            <w:lang w:val="en-US"/>
          </w:rPr>
          <w:t xml:space="preserve">IOTC </w:t>
        </w:r>
      </w:ins>
      <w:ins w:id="765" w:author="Nadia Bouffard" w:date="2022-09-02T13:30:00Z">
        <w:r w:rsidRPr="007B430D">
          <w:rPr>
            <w:rFonts w:eastAsia="Calibri" w:cstheme="minorHAnsi"/>
            <w:lang w:val="en-US"/>
          </w:rPr>
          <w:t xml:space="preserve">Secretariat shall prepare for the Commission’s </w:t>
        </w:r>
        <w:r>
          <w:rPr>
            <w:rFonts w:eastAsia="Calibri" w:cstheme="minorHAnsi"/>
            <w:lang w:val="en-US"/>
          </w:rPr>
          <w:t>adoption</w:t>
        </w:r>
        <w:r w:rsidRPr="007B430D">
          <w:rPr>
            <w:rFonts w:eastAsia="Calibri" w:cstheme="minorHAnsi"/>
            <w:lang w:val="en-US"/>
          </w:rPr>
          <w:t xml:space="preserve"> </w:t>
        </w:r>
        <w:r>
          <w:rPr>
            <w:rFonts w:eastAsia="Calibri" w:cstheme="minorHAnsi"/>
            <w:lang w:val="en-US"/>
          </w:rPr>
          <w:t xml:space="preserve">a </w:t>
        </w:r>
      </w:ins>
      <w:ins w:id="766" w:author="Nadia Bouffard" w:date="2023-11-08T13:32:00Z">
        <w:r w:rsidR="00C479C2">
          <w:rPr>
            <w:rFonts w:eastAsia="Calibri" w:cstheme="minorHAnsi"/>
            <w:lang w:val="en-US"/>
          </w:rPr>
          <w:t>Calendar and Process</w:t>
        </w:r>
      </w:ins>
      <w:ins w:id="767" w:author="Nadia Bouffard" w:date="2023-11-08T13:33:00Z">
        <w:r w:rsidR="00C479C2">
          <w:rPr>
            <w:rFonts w:eastAsia="Calibri" w:cstheme="minorHAnsi"/>
            <w:lang w:val="en-US"/>
          </w:rPr>
          <w:t xml:space="preserve"> Map</w:t>
        </w:r>
      </w:ins>
      <w:ins w:id="768" w:author="Nadia Bouffard" w:date="2022-09-02T13:30:00Z">
        <w:r w:rsidRPr="007B430D">
          <w:rPr>
            <w:rFonts w:eastAsia="Calibri" w:cstheme="minorHAnsi"/>
            <w:lang w:val="en-US"/>
          </w:rPr>
          <w:t xml:space="preserve"> for </w:t>
        </w:r>
        <w:r>
          <w:rPr>
            <w:rFonts w:eastAsia="Calibri" w:cstheme="minorHAnsi"/>
            <w:lang w:val="en-US"/>
          </w:rPr>
          <w:t>the implementation of this Resolution.</w:t>
        </w:r>
      </w:ins>
    </w:p>
    <w:p w14:paraId="682AD945" w14:textId="77777777" w:rsidR="00B55D32" w:rsidRDefault="00B55D32" w:rsidP="00B55D32">
      <w:pPr>
        <w:spacing w:after="160" w:line="259" w:lineRule="auto"/>
        <w:ind w:left="720" w:hanging="720"/>
        <w:contextualSpacing/>
        <w:rPr>
          <w:rFonts w:eastAsia="Calibri" w:cstheme="minorHAnsi"/>
          <w:lang w:val="en-US"/>
        </w:rPr>
      </w:pPr>
    </w:p>
    <w:p w14:paraId="263C9AE0" w14:textId="6319F793" w:rsidR="00252ECB" w:rsidRPr="00B55D32" w:rsidRDefault="00B55D32" w:rsidP="00B55D32">
      <w:pPr>
        <w:spacing w:after="160" w:line="259" w:lineRule="auto"/>
        <w:ind w:left="720" w:hanging="720"/>
        <w:contextualSpacing/>
        <w:rPr>
          <w:ins w:id="769" w:author="Nadia Bouffard" w:date="2022-09-02T13:35:00Z"/>
          <w:rFonts w:eastAsia="Calibri" w:cstheme="minorHAnsi"/>
          <w:lang w:val="en-US"/>
        </w:rPr>
      </w:pPr>
      <w:r>
        <w:rPr>
          <w:rFonts w:eastAsia="Calibri" w:cstheme="minorHAnsi"/>
          <w:lang w:val="en-US"/>
        </w:rPr>
        <w:t xml:space="preserve">        </w:t>
      </w:r>
      <w:ins w:id="770" w:author="Nadia Bouffard" w:date="2023-11-21T13:08:00Z">
        <w:r>
          <w:rPr>
            <w:rFonts w:eastAsia="Calibri" w:cstheme="minorHAnsi"/>
            <w:lang w:val="en-US"/>
          </w:rPr>
          <w:t xml:space="preserve">(b)  </w:t>
        </w:r>
      </w:ins>
      <w:ins w:id="771" w:author="Nadia Bouffard" w:date="2023-11-08T13:32:00Z">
        <w:r w:rsidR="00C479C2" w:rsidRPr="00B55D32">
          <w:rPr>
            <w:rFonts w:eastAsia="Calibri" w:cstheme="minorHAnsi"/>
            <w:lang w:val="en-US"/>
          </w:rPr>
          <w:t xml:space="preserve">During its first </w:t>
        </w:r>
      </w:ins>
      <w:ins w:id="772" w:author="Nadia Bouffard" w:date="2023-11-21T13:46:00Z">
        <w:r w:rsidR="004E11DA">
          <w:rPr>
            <w:rFonts w:eastAsia="Calibri" w:cstheme="minorHAnsi"/>
            <w:lang w:val="en-US"/>
          </w:rPr>
          <w:t xml:space="preserve">annual </w:t>
        </w:r>
      </w:ins>
      <w:ins w:id="773" w:author="Nadia Bouffard" w:date="2023-11-08T13:32:00Z">
        <w:r w:rsidR="00C479C2" w:rsidRPr="00B55D32">
          <w:rPr>
            <w:rFonts w:eastAsia="Calibri" w:cstheme="minorHAnsi"/>
            <w:lang w:val="en-US"/>
          </w:rPr>
          <w:t>meeting following the adoption of this Resolution, the Commission shall review and consider the adoption of the</w:t>
        </w:r>
      </w:ins>
      <w:ins w:id="774" w:author="Nadia Bouffard" w:date="2023-11-08T13:33:00Z">
        <w:r w:rsidR="00C479C2" w:rsidRPr="00B55D32">
          <w:rPr>
            <w:rFonts w:eastAsia="Calibri" w:cstheme="minorHAnsi"/>
            <w:lang w:val="en-US"/>
          </w:rPr>
          <w:t xml:space="preserve"> Calendar and Process Map.</w:t>
        </w:r>
      </w:ins>
    </w:p>
    <w:p w14:paraId="58BBBA9C" w14:textId="6BDCB637" w:rsidR="00252ECB" w:rsidRDefault="00252ECB" w:rsidP="00252ECB">
      <w:pPr>
        <w:spacing w:after="160" w:line="259" w:lineRule="auto"/>
        <w:contextualSpacing/>
        <w:rPr>
          <w:rFonts w:eastAsia="Calibri" w:cstheme="minorHAnsi"/>
          <w:lang w:val="en-US"/>
        </w:rPr>
      </w:pPr>
    </w:p>
    <w:p w14:paraId="2A6F1933" w14:textId="6695AD0A" w:rsidR="0086588A" w:rsidRDefault="0086588A" w:rsidP="004E11DA">
      <w:pPr>
        <w:pStyle w:val="ListParagraph"/>
        <w:numPr>
          <w:ilvl w:val="0"/>
          <w:numId w:val="14"/>
        </w:numPr>
        <w:spacing w:after="160" w:line="259" w:lineRule="auto"/>
        <w:rPr>
          <w:ins w:id="775" w:author="Nadia Bouffard" w:date="2022-09-02T13:37:00Z"/>
        </w:rPr>
      </w:pPr>
      <w:ins w:id="776" w:author="Nadia Bouffard" w:date="2022-09-02T13:35:00Z">
        <w:r>
          <w:t>The Commission shall consider matters of allocation as an agenda item in the annual meeting</w:t>
        </w:r>
      </w:ins>
      <w:ins w:id="777" w:author="Nadia Bouffard" w:date="2023-11-21T13:46:00Z">
        <w:r w:rsidR="004E11DA">
          <w:t>s</w:t>
        </w:r>
      </w:ins>
      <w:ins w:id="778" w:author="Nadia Bouffard" w:date="2022-09-02T13:35:00Z">
        <w:r>
          <w:t>.</w:t>
        </w:r>
      </w:ins>
    </w:p>
    <w:p w14:paraId="032693AC" w14:textId="77777777" w:rsidR="0086588A" w:rsidRDefault="0086588A" w:rsidP="0086588A">
      <w:pPr>
        <w:spacing w:after="160" w:line="259" w:lineRule="auto"/>
        <w:contextualSpacing/>
        <w:rPr>
          <w:ins w:id="779" w:author="Nadia Bouffard" w:date="2022-09-02T13:37:00Z"/>
        </w:rPr>
      </w:pPr>
    </w:p>
    <w:p w14:paraId="36B82CDD" w14:textId="77777777" w:rsidR="00C479C2" w:rsidRPr="00CC5477" w:rsidRDefault="00C479C2" w:rsidP="00C479C2">
      <w:pPr>
        <w:spacing w:after="160" w:line="259" w:lineRule="auto"/>
        <w:rPr>
          <w:rFonts w:eastAsia="Calibri" w:cstheme="minorHAnsi"/>
          <w:b/>
          <w:lang w:val="en-US"/>
        </w:rPr>
      </w:pPr>
      <w:r w:rsidRPr="00CC5477">
        <w:rPr>
          <w:rFonts w:eastAsia="Calibri" w:cstheme="minorHAnsi"/>
          <w:b/>
          <w:lang w:val="en-US"/>
        </w:rPr>
        <w:t>Allocation Tables</w:t>
      </w:r>
    </w:p>
    <w:p w14:paraId="33250253" w14:textId="125BCB5F" w:rsidR="00D835D4" w:rsidRDefault="00C479C2" w:rsidP="00D835D4">
      <w:pPr>
        <w:spacing w:after="160" w:line="259" w:lineRule="auto"/>
        <w:ind w:left="720" w:hanging="720"/>
        <w:contextualSpacing/>
        <w:rPr>
          <w:rFonts w:eastAsia="Calibri" w:cstheme="minorHAnsi"/>
          <w:lang w:val="en-US"/>
        </w:rPr>
      </w:pPr>
      <w:r>
        <w:rPr>
          <w:rFonts w:eastAsia="Calibri" w:cstheme="minorHAnsi"/>
          <w:lang w:val="en-US"/>
        </w:rPr>
        <w:t>9.</w:t>
      </w:r>
      <w:r w:rsidR="006C2E72">
        <w:rPr>
          <w:rFonts w:eastAsia="Calibri" w:cstheme="minorHAnsi"/>
          <w:lang w:val="en-US"/>
        </w:rPr>
        <w:t>2</w:t>
      </w:r>
      <w:r w:rsidR="0086588A">
        <w:rPr>
          <w:rFonts w:eastAsia="Calibri" w:cstheme="minorHAnsi"/>
          <w:lang w:val="en-US"/>
        </w:rPr>
        <w:t xml:space="preserve">  </w:t>
      </w:r>
      <w:r w:rsidRPr="00CC5477">
        <w:rPr>
          <w:rFonts w:eastAsia="Calibri" w:cstheme="minorHAnsi"/>
          <w:lang w:val="en-US"/>
        </w:rPr>
        <w:t>(a)</w:t>
      </w:r>
      <w:r>
        <w:rPr>
          <w:rFonts w:eastAsia="Calibri" w:cstheme="minorHAnsi"/>
          <w:lang w:val="en-US"/>
        </w:rPr>
        <w:tab/>
        <w:t>At least 50</w:t>
      </w:r>
      <w:r w:rsidRPr="00CC5477">
        <w:rPr>
          <w:rFonts w:eastAsia="Calibri" w:cstheme="minorHAnsi"/>
          <w:lang w:val="en-US"/>
        </w:rPr>
        <w:t xml:space="preserve"> days prior to the </w:t>
      </w:r>
      <w:r>
        <w:rPr>
          <w:rFonts w:eastAsia="Calibri" w:cstheme="minorHAnsi"/>
          <w:lang w:val="en-US"/>
        </w:rPr>
        <w:t xml:space="preserve">Commission </w:t>
      </w:r>
      <w:r w:rsidR="004E11DA">
        <w:rPr>
          <w:rFonts w:eastAsia="Calibri" w:cstheme="minorHAnsi"/>
          <w:lang w:val="en-US"/>
        </w:rPr>
        <w:t xml:space="preserve">annual </w:t>
      </w:r>
      <w:r>
        <w:rPr>
          <w:rFonts w:eastAsia="Calibri" w:cstheme="minorHAnsi"/>
          <w:lang w:val="en-US"/>
        </w:rPr>
        <w:t>meeting</w:t>
      </w:r>
      <w:r w:rsidRPr="00CC5477">
        <w:rPr>
          <w:rFonts w:eastAsia="Calibri" w:cstheme="minorHAnsi"/>
          <w:lang w:val="en-US"/>
        </w:rPr>
        <w:t xml:space="preserve"> and in accordance with the </w:t>
      </w:r>
      <w:r>
        <w:rPr>
          <w:rFonts w:eastAsia="Calibri" w:cstheme="minorHAnsi"/>
          <w:lang w:val="en-US"/>
        </w:rPr>
        <w:t>Calendar and Process Map</w:t>
      </w:r>
      <w:del w:id="780" w:author="Nadia Bouffard" w:date="2023-11-08T13:44:00Z">
        <w:r w:rsidRPr="00CC5477" w:rsidDel="0086588A">
          <w:rPr>
            <w:rFonts w:eastAsia="Calibri" w:cstheme="minorHAnsi"/>
            <w:lang w:val="en-US"/>
          </w:rPr>
          <w:delText xml:space="preserve"> </w:delText>
        </w:r>
        <w:r w:rsidDel="0086588A">
          <w:rPr>
            <w:rFonts w:eastAsia="Calibri" w:cstheme="minorHAnsi"/>
            <w:lang w:val="en-US"/>
          </w:rPr>
          <w:delText>adopted pursuant to Article</w:delText>
        </w:r>
        <w:r w:rsidRPr="00CC5477" w:rsidDel="0086588A">
          <w:rPr>
            <w:rFonts w:eastAsia="Calibri" w:cstheme="minorHAnsi"/>
            <w:lang w:val="en-US"/>
          </w:rPr>
          <w:delText xml:space="preserve"> 9.</w:delText>
        </w:r>
      </w:del>
      <w:del w:id="781" w:author="Nadia Bouffard" w:date="2023-11-08T13:45:00Z">
        <w:r w:rsidDel="0086588A">
          <w:rPr>
            <w:rFonts w:eastAsia="Calibri" w:cstheme="minorHAnsi"/>
            <w:lang w:val="en-US"/>
          </w:rPr>
          <w:delText>7</w:delText>
        </w:r>
      </w:del>
      <w:r w:rsidRPr="00CC5477">
        <w:rPr>
          <w:rFonts w:eastAsia="Calibri" w:cstheme="minorHAnsi"/>
          <w:lang w:val="en-US"/>
        </w:rPr>
        <w:t xml:space="preserve">, the </w:t>
      </w:r>
      <w:r w:rsidR="00241BE6">
        <w:rPr>
          <w:rFonts w:eastAsia="Calibri" w:cstheme="minorHAnsi"/>
          <w:lang w:val="en-US"/>
        </w:rPr>
        <w:t xml:space="preserve">IOTC </w:t>
      </w:r>
      <w:r w:rsidRPr="00CC5477">
        <w:rPr>
          <w:rFonts w:eastAsia="Calibri" w:cstheme="minorHAnsi"/>
          <w:lang w:val="en-US"/>
        </w:rPr>
        <w:t xml:space="preserve">Secretariat shall develop </w:t>
      </w:r>
      <w:r>
        <w:rPr>
          <w:rFonts w:eastAsia="Calibri" w:cstheme="minorHAnsi"/>
          <w:lang w:val="en-US"/>
        </w:rPr>
        <w:t xml:space="preserve">a </w:t>
      </w:r>
      <w:r w:rsidRPr="00CC5477">
        <w:rPr>
          <w:rFonts w:eastAsia="Calibri" w:cstheme="minorHAnsi"/>
          <w:lang w:val="en-US"/>
        </w:rPr>
        <w:t xml:space="preserve">draft Allocation Table for each </w:t>
      </w:r>
      <w:r>
        <w:rPr>
          <w:rFonts w:eastAsia="Calibri" w:cstheme="minorHAnsi"/>
          <w:lang w:val="en-US"/>
        </w:rPr>
        <w:t>stock</w:t>
      </w:r>
      <w:r w:rsidRPr="00CC5477">
        <w:rPr>
          <w:rFonts w:eastAsia="Calibri" w:cstheme="minorHAnsi"/>
          <w:lang w:val="en-US"/>
        </w:rPr>
        <w:t xml:space="preserve"> to be allocated pursuant to this Resolution</w:t>
      </w:r>
      <w:r>
        <w:rPr>
          <w:rFonts w:eastAsia="Calibri" w:cstheme="minorHAnsi"/>
          <w:lang w:val="en-US"/>
        </w:rPr>
        <w:t xml:space="preserve"> covering the </w:t>
      </w:r>
      <w:r w:rsidR="00C61EA2">
        <w:rPr>
          <w:rFonts w:eastAsia="Calibri" w:cstheme="minorHAnsi"/>
          <w:lang w:val="en-US"/>
        </w:rPr>
        <w:t>A</w:t>
      </w:r>
      <w:r>
        <w:rPr>
          <w:rFonts w:eastAsia="Calibri" w:cstheme="minorHAnsi"/>
          <w:lang w:val="en-US"/>
        </w:rPr>
        <w:t>llocation</w:t>
      </w:r>
      <w:r w:rsidRPr="00CC5477">
        <w:rPr>
          <w:rFonts w:eastAsia="Calibri" w:cstheme="minorHAnsi"/>
          <w:lang w:val="en-US"/>
        </w:rPr>
        <w:t xml:space="preserve"> </w:t>
      </w:r>
      <w:r w:rsidR="00C61EA2">
        <w:rPr>
          <w:rFonts w:eastAsia="Calibri" w:cstheme="minorHAnsi"/>
          <w:lang w:val="en-US"/>
        </w:rPr>
        <w:t>P</w:t>
      </w:r>
      <w:r>
        <w:rPr>
          <w:rFonts w:eastAsia="Calibri" w:cstheme="minorHAnsi"/>
          <w:lang w:val="en-US"/>
        </w:rPr>
        <w:t>eriod for that stock</w:t>
      </w:r>
      <w:r w:rsidRPr="00CC5477">
        <w:rPr>
          <w:rFonts w:eastAsia="Calibri" w:cstheme="minorHAnsi"/>
          <w:lang w:val="en-US"/>
        </w:rPr>
        <w:t xml:space="preserve"> based on the TAC </w:t>
      </w:r>
      <w:del w:id="782" w:author="Nadia Bouffard" w:date="2023-11-08T13:45:00Z">
        <w:r w:rsidRPr="00CC5477" w:rsidDel="0086588A">
          <w:rPr>
            <w:rFonts w:eastAsia="Calibri" w:cstheme="minorHAnsi"/>
            <w:lang w:val="en-US"/>
          </w:rPr>
          <w:delText>decision</w:delText>
        </w:r>
        <w:r w:rsidR="0086588A" w:rsidDel="0086588A">
          <w:rPr>
            <w:rFonts w:eastAsia="Calibri" w:cstheme="minorHAnsi"/>
            <w:lang w:val="en-US"/>
          </w:rPr>
          <w:delText>s of the Commissio</w:delText>
        </w:r>
      </w:del>
      <w:del w:id="783" w:author="Nadia Bouffard" w:date="2023-11-08T13:46:00Z">
        <w:r w:rsidR="0086588A" w:rsidDel="0086588A">
          <w:rPr>
            <w:rFonts w:eastAsia="Calibri" w:cstheme="minorHAnsi"/>
            <w:lang w:val="en-US"/>
          </w:rPr>
          <w:delText>n</w:delText>
        </w:r>
        <w:r w:rsidRPr="00CC5477" w:rsidDel="0086588A">
          <w:rPr>
            <w:rFonts w:eastAsia="Calibri" w:cstheme="minorHAnsi"/>
            <w:lang w:val="en-US"/>
          </w:rPr>
          <w:delText xml:space="preserve"> </w:delText>
        </w:r>
      </w:del>
      <w:r w:rsidRPr="00CC5477">
        <w:rPr>
          <w:rFonts w:eastAsia="Calibri" w:cstheme="minorHAnsi"/>
          <w:lang w:val="en-US"/>
        </w:rPr>
        <w:t xml:space="preserve">for </w:t>
      </w:r>
      <w:r>
        <w:rPr>
          <w:rFonts w:eastAsia="Calibri" w:cstheme="minorHAnsi"/>
          <w:lang w:val="en-US"/>
        </w:rPr>
        <w:t>the stock</w:t>
      </w:r>
      <w:r w:rsidRPr="00CC5477">
        <w:rPr>
          <w:rFonts w:eastAsia="Calibri" w:cstheme="minorHAnsi"/>
          <w:lang w:val="en-US"/>
        </w:rPr>
        <w:t xml:space="preserve">.  </w:t>
      </w:r>
    </w:p>
    <w:p w14:paraId="37BFDB58" w14:textId="77777777" w:rsidR="00D835D4" w:rsidRDefault="00D835D4" w:rsidP="00D835D4">
      <w:pPr>
        <w:spacing w:after="160" w:line="259" w:lineRule="auto"/>
        <w:ind w:left="720" w:hanging="720"/>
        <w:contextualSpacing/>
        <w:rPr>
          <w:rFonts w:eastAsia="Calibri" w:cstheme="minorHAnsi"/>
          <w:lang w:val="en-US"/>
        </w:rPr>
      </w:pPr>
    </w:p>
    <w:p w14:paraId="53B5C14B" w14:textId="77777777" w:rsidR="00D835D4" w:rsidRDefault="00D835D4" w:rsidP="00D835D4">
      <w:pPr>
        <w:spacing w:after="160" w:line="259" w:lineRule="auto"/>
        <w:ind w:left="720" w:hanging="720"/>
        <w:contextualSpacing/>
        <w:rPr>
          <w:rFonts w:eastAsia="Calibri" w:cstheme="minorHAnsi"/>
          <w:lang w:val="en-US"/>
        </w:rPr>
      </w:pPr>
      <w:r>
        <w:rPr>
          <w:rFonts w:eastAsia="Calibri" w:cstheme="minorHAnsi"/>
          <w:lang w:val="en-US"/>
        </w:rPr>
        <w:t xml:space="preserve">        (b) </w:t>
      </w:r>
      <w:r w:rsidR="00C479C2" w:rsidRPr="00D835D4">
        <w:rPr>
          <w:rFonts w:eastAsia="Calibri" w:cstheme="minorHAnsi"/>
          <w:lang w:val="en-US"/>
        </w:rPr>
        <w:t xml:space="preserve">The draft Allocation Tables shall include allocations for each eligible CPC established pursuant to the criteria in this Resolution, including any </w:t>
      </w:r>
      <w:del w:id="784" w:author="Nadia Bouffard" w:date="2023-11-13T15:47:00Z">
        <w:r w:rsidR="00C479C2" w:rsidRPr="00D835D4" w:rsidDel="008265A1">
          <w:rPr>
            <w:rFonts w:eastAsia="Calibri" w:cstheme="minorHAnsi"/>
            <w:lang w:val="en-US"/>
          </w:rPr>
          <w:delText>requests</w:delText>
        </w:r>
      </w:del>
      <w:ins w:id="785" w:author="Nadia Bouffard" w:date="2023-11-13T15:47:00Z">
        <w:r w:rsidR="008265A1" w:rsidRPr="00D835D4">
          <w:rPr>
            <w:rFonts w:eastAsia="Calibri" w:cstheme="minorHAnsi"/>
            <w:lang w:val="en-US"/>
          </w:rPr>
          <w:t>allocations</w:t>
        </w:r>
      </w:ins>
      <w:r w:rsidR="00C479C2" w:rsidRPr="00D835D4">
        <w:rPr>
          <w:rFonts w:eastAsia="Calibri" w:cstheme="minorHAnsi"/>
          <w:lang w:val="en-US"/>
        </w:rPr>
        <w:t xml:space="preserve"> pursuant to Articles 6.10 and 6.11, any adjustments </w:t>
      </w:r>
      <w:del w:id="786" w:author="Nadia Bouffard" w:date="2023-11-13T15:48:00Z">
        <w:r w:rsidR="00C479C2" w:rsidRPr="00D835D4" w:rsidDel="00C75BA8">
          <w:rPr>
            <w:rFonts w:eastAsia="Calibri" w:cstheme="minorHAnsi"/>
            <w:lang w:val="en-US"/>
          </w:rPr>
          <w:delText xml:space="preserve">requested </w:delText>
        </w:r>
      </w:del>
      <w:r w:rsidR="00C479C2" w:rsidRPr="00D835D4">
        <w:rPr>
          <w:rFonts w:eastAsia="Calibri" w:cstheme="minorHAnsi"/>
          <w:lang w:val="en-US"/>
        </w:rPr>
        <w:t>pursuant to Article</w:t>
      </w:r>
      <w:r w:rsidR="00C75BA8" w:rsidRPr="00D835D4">
        <w:rPr>
          <w:rFonts w:eastAsia="Calibri" w:cstheme="minorHAnsi"/>
          <w:lang w:val="en-US"/>
        </w:rPr>
        <w:t>s</w:t>
      </w:r>
      <w:r w:rsidR="00C479C2" w:rsidRPr="00D835D4">
        <w:rPr>
          <w:rFonts w:eastAsia="Calibri" w:cstheme="minorHAnsi"/>
          <w:lang w:val="en-US"/>
        </w:rPr>
        <w:t xml:space="preserve"> 7.1</w:t>
      </w:r>
      <w:ins w:id="787" w:author="Nadia Bouffard" w:date="2023-11-13T15:48:00Z">
        <w:r w:rsidR="00C75BA8" w:rsidRPr="00D835D4">
          <w:rPr>
            <w:rFonts w:eastAsia="Calibri" w:cstheme="minorHAnsi"/>
            <w:lang w:val="en-US"/>
          </w:rPr>
          <w:t>, 7.2</w:t>
        </w:r>
      </w:ins>
      <w:r w:rsidR="00C479C2" w:rsidRPr="00D835D4">
        <w:rPr>
          <w:rFonts w:eastAsia="Calibri" w:cstheme="minorHAnsi"/>
          <w:lang w:val="en-US"/>
        </w:rPr>
        <w:t xml:space="preserve"> and 7.3, and any corrections </w:t>
      </w:r>
      <w:del w:id="788" w:author="Nadia Bouffard" w:date="2023-11-13T15:49:00Z">
        <w:r w:rsidR="00C479C2" w:rsidRPr="00D835D4" w:rsidDel="00C75BA8">
          <w:rPr>
            <w:rFonts w:eastAsia="Calibri" w:cstheme="minorHAnsi"/>
            <w:lang w:val="en-US"/>
          </w:rPr>
          <w:delText xml:space="preserve">requested </w:delText>
        </w:r>
      </w:del>
      <w:r w:rsidR="00C479C2" w:rsidRPr="00D835D4">
        <w:rPr>
          <w:rFonts w:eastAsia="Calibri" w:cstheme="minorHAnsi"/>
          <w:lang w:val="en-US"/>
        </w:rPr>
        <w:t xml:space="preserve">pursuant to Article 6.9.  </w:t>
      </w:r>
    </w:p>
    <w:p w14:paraId="1DD7DEB1" w14:textId="77777777" w:rsidR="00D835D4" w:rsidRDefault="00D835D4" w:rsidP="00D835D4">
      <w:pPr>
        <w:spacing w:after="160" w:line="259" w:lineRule="auto"/>
        <w:ind w:left="720" w:hanging="720"/>
        <w:contextualSpacing/>
        <w:rPr>
          <w:rFonts w:eastAsia="Calibri" w:cstheme="minorHAnsi"/>
          <w:lang w:val="en-US"/>
        </w:rPr>
      </w:pPr>
    </w:p>
    <w:p w14:paraId="4A033B84" w14:textId="50463EB3" w:rsidR="00C479C2" w:rsidRPr="00D835D4" w:rsidRDefault="00D835D4" w:rsidP="00D835D4">
      <w:pPr>
        <w:spacing w:after="160" w:line="259" w:lineRule="auto"/>
        <w:ind w:left="720" w:hanging="360"/>
        <w:contextualSpacing/>
        <w:rPr>
          <w:rFonts w:eastAsia="Calibri" w:cstheme="minorHAnsi"/>
          <w:lang w:val="en-US"/>
        </w:rPr>
      </w:pPr>
      <w:r>
        <w:rPr>
          <w:rFonts w:eastAsia="Calibri" w:cstheme="minorHAnsi"/>
          <w:lang w:val="en-US"/>
        </w:rPr>
        <w:t xml:space="preserve">(c)  </w:t>
      </w:r>
      <w:r w:rsidR="00C479C2" w:rsidRPr="00D835D4">
        <w:rPr>
          <w:rFonts w:eastAsia="Calibri" w:cstheme="minorHAnsi"/>
          <w:lang w:val="en-US"/>
        </w:rPr>
        <w:t xml:space="preserve">The draft Allocation Tables do not confer allocation rights to CPCs until they are approved by the Commission. </w:t>
      </w:r>
    </w:p>
    <w:p w14:paraId="790F1F8D" w14:textId="77777777" w:rsidR="00C479C2" w:rsidRPr="00CC5477" w:rsidRDefault="00C479C2" w:rsidP="00C479C2">
      <w:pPr>
        <w:spacing w:after="160" w:line="259" w:lineRule="auto"/>
        <w:contextualSpacing/>
        <w:rPr>
          <w:rFonts w:eastAsia="Calibri" w:cstheme="minorHAnsi"/>
          <w:lang w:val="en-US"/>
        </w:rPr>
      </w:pPr>
    </w:p>
    <w:p w14:paraId="5CB317CB" w14:textId="48D23A7F" w:rsidR="00C479C2" w:rsidRPr="006C2E72" w:rsidRDefault="00C479C2" w:rsidP="006C2E72">
      <w:pPr>
        <w:pStyle w:val="ListParagraph"/>
        <w:numPr>
          <w:ilvl w:val="1"/>
          <w:numId w:val="72"/>
        </w:numPr>
        <w:spacing w:after="160" w:line="259" w:lineRule="auto"/>
        <w:rPr>
          <w:rFonts w:eastAsia="Calibri" w:cstheme="minorHAnsi"/>
          <w:lang w:val="en-US"/>
        </w:rPr>
      </w:pPr>
      <w:r w:rsidRPr="006C2E72">
        <w:rPr>
          <w:rFonts w:eastAsia="Calibri" w:cstheme="minorHAnsi"/>
          <w:lang w:val="en-US"/>
        </w:rPr>
        <w:t xml:space="preserve">The </w:t>
      </w:r>
      <w:r w:rsidR="00D835D4" w:rsidRPr="006C2E72">
        <w:rPr>
          <w:rFonts w:eastAsia="Calibri" w:cstheme="minorHAnsi"/>
          <w:lang w:val="en-US"/>
        </w:rPr>
        <w:t xml:space="preserve">IOTC </w:t>
      </w:r>
      <w:r w:rsidRPr="006C2E72">
        <w:rPr>
          <w:rFonts w:eastAsia="Calibri" w:cstheme="minorHAnsi"/>
          <w:lang w:val="en-US"/>
        </w:rPr>
        <w:t>Secretariat shall also include in the draft Allocation Tables any transfers notified 60 days prior to the Commission annual meeting pursuant to article 8</w:t>
      </w:r>
      <w:r w:rsidR="0006551A" w:rsidRPr="006C2E72">
        <w:rPr>
          <w:rFonts w:eastAsia="Calibri" w:cstheme="minorHAnsi"/>
          <w:lang w:val="en-US"/>
        </w:rPr>
        <w:t>.2</w:t>
      </w:r>
      <w:r w:rsidRPr="006C2E72">
        <w:rPr>
          <w:rFonts w:eastAsia="Calibri" w:cstheme="minorHAnsi"/>
          <w:lang w:val="en-US"/>
        </w:rPr>
        <w:t xml:space="preserve">.  The </w:t>
      </w:r>
      <w:r w:rsidR="00B55D32" w:rsidRPr="006C2E72">
        <w:rPr>
          <w:rFonts w:eastAsia="Calibri" w:cstheme="minorHAnsi"/>
          <w:lang w:val="en-US"/>
        </w:rPr>
        <w:t xml:space="preserve">IOTC </w:t>
      </w:r>
      <w:r w:rsidRPr="006C2E72">
        <w:rPr>
          <w:rFonts w:eastAsia="Calibri" w:cstheme="minorHAnsi"/>
          <w:lang w:val="en-US"/>
        </w:rPr>
        <w:t xml:space="preserve">Secretariat shall adjust the draft Allocation Tables with any transfers notified after this deadline and circulate to </w:t>
      </w:r>
      <w:r w:rsidR="0006551A" w:rsidRPr="006C2E72">
        <w:rPr>
          <w:rFonts w:eastAsia="Calibri" w:cstheme="minorHAnsi"/>
          <w:lang w:val="en-US"/>
        </w:rPr>
        <w:t xml:space="preserve">the </w:t>
      </w:r>
      <w:r w:rsidRPr="006C2E72">
        <w:rPr>
          <w:rFonts w:eastAsia="Calibri" w:cstheme="minorHAnsi"/>
          <w:lang w:val="en-US"/>
        </w:rPr>
        <w:t>Commission in accordance with Paragraph 8.2 (5).</w:t>
      </w:r>
    </w:p>
    <w:p w14:paraId="4A3A52DF" w14:textId="77777777" w:rsidR="00071440" w:rsidRPr="00071440" w:rsidRDefault="00071440" w:rsidP="00071440">
      <w:pPr>
        <w:pStyle w:val="ListParagraph"/>
        <w:spacing w:after="160" w:line="259" w:lineRule="auto"/>
        <w:ind w:left="360"/>
        <w:rPr>
          <w:rFonts w:eastAsia="Calibri" w:cstheme="minorHAnsi"/>
          <w:lang w:val="en-US"/>
        </w:rPr>
      </w:pPr>
    </w:p>
    <w:p w14:paraId="144ED704" w14:textId="1FFC0013" w:rsidR="00C479C2" w:rsidRPr="00071440" w:rsidRDefault="00C479C2" w:rsidP="00071440">
      <w:pPr>
        <w:pStyle w:val="ListParagraph"/>
        <w:numPr>
          <w:ilvl w:val="1"/>
          <w:numId w:val="72"/>
        </w:numPr>
        <w:autoSpaceDE w:val="0"/>
        <w:autoSpaceDN w:val="0"/>
        <w:adjustRightInd w:val="0"/>
        <w:spacing w:after="0" w:line="259" w:lineRule="auto"/>
        <w:rPr>
          <w:rFonts w:eastAsia="Calibri" w:cstheme="minorHAnsi"/>
          <w:color w:val="000000"/>
          <w:lang w:val="en-US"/>
        </w:rPr>
      </w:pPr>
      <w:r w:rsidRPr="00071440">
        <w:rPr>
          <w:rFonts w:eastAsia="Calibri" w:cstheme="minorHAnsi"/>
          <w:color w:val="000000"/>
          <w:lang w:val="en-US"/>
        </w:rPr>
        <w:t>Upon receipt of the notification in Article 8.</w:t>
      </w:r>
      <w:r w:rsidR="008265A1">
        <w:rPr>
          <w:rFonts w:eastAsia="Calibri" w:cstheme="minorHAnsi"/>
          <w:color w:val="000000"/>
          <w:lang w:val="en-US"/>
        </w:rPr>
        <w:t>1</w:t>
      </w:r>
      <w:r w:rsidRPr="00071440">
        <w:rPr>
          <w:rFonts w:eastAsia="Calibri" w:cstheme="minorHAnsi"/>
          <w:color w:val="000000"/>
          <w:lang w:val="en-US"/>
        </w:rPr>
        <w:t xml:space="preserve">(5), the </w:t>
      </w:r>
      <w:r w:rsidR="00241BE6">
        <w:rPr>
          <w:rFonts w:eastAsia="Calibri" w:cstheme="minorHAnsi"/>
          <w:color w:val="000000"/>
          <w:lang w:val="en-US"/>
        </w:rPr>
        <w:t xml:space="preserve">IOTC </w:t>
      </w:r>
      <w:r w:rsidRPr="00071440">
        <w:rPr>
          <w:rFonts w:eastAsia="Calibri" w:cstheme="minorHAnsi"/>
          <w:color w:val="000000"/>
          <w:lang w:val="en-US"/>
        </w:rPr>
        <w:t>Secretariat shall revise the relevant draft Allocation Tables by reallocating the proposed unused allocation to other CPCs based on the relevant allocation criteria.</w:t>
      </w:r>
    </w:p>
    <w:p w14:paraId="5C101A4C" w14:textId="77777777" w:rsidR="00C479C2" w:rsidRDefault="00C479C2" w:rsidP="00252ECB">
      <w:pPr>
        <w:spacing w:after="160" w:line="259" w:lineRule="auto"/>
        <w:contextualSpacing/>
        <w:rPr>
          <w:rFonts w:eastAsia="Calibri" w:cstheme="minorHAnsi"/>
          <w:lang w:val="en-US"/>
        </w:rPr>
      </w:pPr>
    </w:p>
    <w:p w14:paraId="6E036069" w14:textId="779C0F4A" w:rsidR="00071440" w:rsidRDefault="0006551A" w:rsidP="00ED27F2">
      <w:pPr>
        <w:pStyle w:val="ListParagraph"/>
        <w:numPr>
          <w:ilvl w:val="1"/>
          <w:numId w:val="72"/>
        </w:numPr>
        <w:spacing w:after="0" w:line="259" w:lineRule="auto"/>
        <w:rPr>
          <w:rFonts w:eastAsia="Calibri" w:cstheme="minorHAnsi"/>
          <w:lang w:val="en-US"/>
        </w:rPr>
      </w:pPr>
      <w:r w:rsidRPr="00071440">
        <w:rPr>
          <w:rFonts w:eastAsia="Calibri" w:cstheme="minorHAnsi"/>
          <w:lang w:val="en-US"/>
        </w:rPr>
        <w:t xml:space="preserve">30 days prior to the </w:t>
      </w:r>
      <w:r w:rsidR="004E11DA">
        <w:rPr>
          <w:rFonts w:eastAsia="Calibri" w:cstheme="minorHAnsi"/>
          <w:lang w:val="en-US"/>
        </w:rPr>
        <w:t xml:space="preserve">Commission annual </w:t>
      </w:r>
      <w:r w:rsidRPr="00071440">
        <w:rPr>
          <w:rFonts w:eastAsia="Calibri" w:cstheme="minorHAnsi"/>
          <w:lang w:val="en-US"/>
        </w:rPr>
        <w:t xml:space="preserve">meeting </w:t>
      </w:r>
      <w:del w:id="789" w:author="Nadia Bouffard" w:date="2023-11-08T13:59:00Z">
        <w:r w:rsidRPr="00071440" w:rsidDel="0006551A">
          <w:rPr>
            <w:rFonts w:eastAsia="Calibri" w:cstheme="minorHAnsi"/>
            <w:b/>
            <w:lang w:val="en-US"/>
          </w:rPr>
          <w:delText>[</w:delText>
        </w:r>
        <w:r w:rsidRPr="00071440" w:rsidDel="0006551A">
          <w:rPr>
            <w:rFonts w:eastAsia="Calibri" w:cstheme="minorHAnsi"/>
            <w:bCs/>
            <w:lang w:val="en-US"/>
          </w:rPr>
          <w:delText xml:space="preserve">Ad Hoc </w:delText>
        </w:r>
        <w:r w:rsidRPr="00071440" w:rsidDel="0006551A">
          <w:rPr>
            <w:rFonts w:eastAsia="Calibri" w:cstheme="minorHAnsi"/>
            <w:lang w:val="en-US"/>
          </w:rPr>
          <w:delText xml:space="preserve">Allocation Committee </w:delText>
        </w:r>
        <w:r w:rsidRPr="00071440" w:rsidDel="0006551A">
          <w:rPr>
            <w:rFonts w:eastAsia="Calibri" w:cstheme="minorHAnsi"/>
            <w:b/>
            <w:lang w:val="en-US"/>
          </w:rPr>
          <w:delText>/ OR</w:delText>
        </w:r>
        <w:r w:rsidRPr="00071440" w:rsidDel="0006551A">
          <w:rPr>
            <w:rFonts w:eastAsia="Calibri" w:cstheme="minorHAnsi"/>
            <w:lang w:val="en-US"/>
          </w:rPr>
          <w:delText xml:space="preserve"> </w:delText>
        </w:r>
      </w:del>
      <w:del w:id="790" w:author="Nadia Bouffard" w:date="2023-11-21T13:47:00Z">
        <w:r w:rsidRPr="00071440" w:rsidDel="004E11DA">
          <w:rPr>
            <w:rFonts w:eastAsia="Calibri" w:cstheme="minorHAnsi"/>
            <w:lang w:val="en-US"/>
          </w:rPr>
          <w:delText>Commiss</w:delText>
        </w:r>
      </w:del>
      <w:del w:id="791" w:author="Nadia Bouffard" w:date="2023-11-21T13:48:00Z">
        <w:r w:rsidRPr="00071440" w:rsidDel="004E11DA">
          <w:rPr>
            <w:rFonts w:eastAsia="Calibri" w:cstheme="minorHAnsi"/>
            <w:lang w:val="en-US"/>
          </w:rPr>
          <w:delText>ion</w:delText>
        </w:r>
      </w:del>
      <w:del w:id="792" w:author="Nadia Bouffard" w:date="2023-11-08T13:59:00Z">
        <w:r w:rsidRPr="00071440" w:rsidDel="0006551A">
          <w:rPr>
            <w:rFonts w:eastAsia="Calibri" w:cstheme="minorHAnsi"/>
            <w:b/>
            <w:lang w:val="en-US"/>
          </w:rPr>
          <w:delText>]</w:delText>
        </w:r>
      </w:del>
      <w:r w:rsidRPr="00071440">
        <w:rPr>
          <w:rFonts w:eastAsia="Calibri" w:cstheme="minorHAnsi"/>
          <w:lang w:val="en-US"/>
        </w:rPr>
        <w:t xml:space="preserve">, the </w:t>
      </w:r>
      <w:r w:rsidR="00B55D32">
        <w:rPr>
          <w:rFonts w:eastAsia="Calibri" w:cstheme="minorHAnsi"/>
          <w:lang w:val="en-US"/>
        </w:rPr>
        <w:t xml:space="preserve">IOTC </w:t>
      </w:r>
      <w:r w:rsidRPr="00071440">
        <w:rPr>
          <w:rFonts w:eastAsia="Calibri" w:cstheme="minorHAnsi"/>
          <w:lang w:val="en-US"/>
        </w:rPr>
        <w:t xml:space="preserve">Secretariat shall share with </w:t>
      </w:r>
      <w:del w:id="793" w:author="Nadia Bouffard" w:date="2023-11-08T13:59:00Z">
        <w:r w:rsidRPr="00071440" w:rsidDel="0006551A">
          <w:rPr>
            <w:rFonts w:eastAsia="Calibri" w:cstheme="minorHAnsi"/>
            <w:b/>
            <w:lang w:val="en-US"/>
          </w:rPr>
          <w:delText>[</w:delText>
        </w:r>
      </w:del>
      <w:r w:rsidRPr="00071440">
        <w:rPr>
          <w:rFonts w:eastAsia="Calibri" w:cstheme="minorHAnsi"/>
          <w:lang w:val="en-US"/>
        </w:rPr>
        <w:t xml:space="preserve">the </w:t>
      </w:r>
      <w:del w:id="794" w:author="Nadia Bouffard" w:date="2023-11-08T13:59:00Z">
        <w:r w:rsidRPr="00071440" w:rsidDel="0006551A">
          <w:rPr>
            <w:rFonts w:eastAsia="Calibri" w:cstheme="minorHAnsi"/>
            <w:lang w:val="en-US"/>
          </w:rPr>
          <w:delText>Members of the Allocation Committee</w:delText>
        </w:r>
        <w:r w:rsidRPr="00071440" w:rsidDel="0006551A">
          <w:rPr>
            <w:rFonts w:eastAsia="Calibri" w:cstheme="minorHAnsi"/>
            <w:b/>
            <w:lang w:val="en-US"/>
          </w:rPr>
          <w:delText xml:space="preserve"> /</w:delText>
        </w:r>
        <w:r w:rsidRPr="00071440" w:rsidDel="0006551A">
          <w:rPr>
            <w:rFonts w:eastAsia="Calibri" w:cstheme="minorHAnsi"/>
            <w:lang w:val="en-US"/>
          </w:rPr>
          <w:delText xml:space="preserve"> </w:delText>
        </w:r>
      </w:del>
      <w:r w:rsidRPr="00071440">
        <w:rPr>
          <w:rFonts w:eastAsia="Calibri" w:cstheme="minorHAnsi"/>
          <w:lang w:val="en-US"/>
        </w:rPr>
        <w:t>CPCs</w:t>
      </w:r>
      <w:del w:id="795" w:author="Nadia Bouffard" w:date="2023-11-08T13:59:00Z">
        <w:r w:rsidRPr="00071440" w:rsidDel="0006551A">
          <w:rPr>
            <w:rFonts w:eastAsia="Calibri" w:cstheme="minorHAnsi"/>
            <w:b/>
            <w:lang w:val="en-US"/>
          </w:rPr>
          <w:delText>]</w:delText>
        </w:r>
      </w:del>
      <w:r w:rsidRPr="00071440">
        <w:rPr>
          <w:rFonts w:eastAsia="Calibri" w:cstheme="minorHAnsi"/>
          <w:lang w:val="en-US"/>
        </w:rPr>
        <w:t xml:space="preserve"> </w:t>
      </w:r>
      <w:ins w:id="796" w:author="Nadia Bouffard" w:date="2023-11-13T13:26:00Z">
        <w:r w:rsidR="00C95BBC">
          <w:rPr>
            <w:rFonts w:eastAsia="Calibri" w:cstheme="minorHAnsi"/>
            <w:lang w:val="en-US"/>
          </w:rPr>
          <w:t xml:space="preserve">any </w:t>
        </w:r>
      </w:ins>
      <w:r w:rsidRPr="00071440">
        <w:rPr>
          <w:rFonts w:eastAsia="Calibri" w:cstheme="minorHAnsi"/>
          <w:lang w:val="en-US"/>
        </w:rPr>
        <w:t>information</w:t>
      </w:r>
      <w:ins w:id="797" w:author="Nadia Bouffard" w:date="2023-11-13T13:27:00Z">
        <w:r w:rsidR="00C95BBC">
          <w:rPr>
            <w:rFonts w:eastAsia="Calibri" w:cstheme="minorHAnsi"/>
            <w:lang w:val="en-US"/>
          </w:rPr>
          <w:t xml:space="preserve"> and expert advice it may have</w:t>
        </w:r>
      </w:ins>
      <w:ins w:id="798" w:author="Nadia Bouffard" w:date="2023-11-13T13:24:00Z">
        <w:r w:rsidR="00C95BBC">
          <w:rPr>
            <w:rFonts w:eastAsia="Calibri" w:cstheme="minorHAnsi"/>
            <w:lang w:val="en-US"/>
          </w:rPr>
          <w:t xml:space="preserve"> regarding non-compliance</w:t>
        </w:r>
      </w:ins>
      <w:ins w:id="799" w:author="Nadia Bouffard" w:date="2023-11-13T13:25:00Z">
        <w:r w:rsidR="00C95BBC">
          <w:rPr>
            <w:rFonts w:eastAsia="Calibri" w:cstheme="minorHAnsi"/>
            <w:lang w:val="en-US"/>
          </w:rPr>
          <w:t xml:space="preserve"> of CPCs</w:t>
        </w:r>
      </w:ins>
      <w:r w:rsidRPr="00071440">
        <w:rPr>
          <w:rFonts w:eastAsia="Calibri" w:cstheme="minorHAnsi"/>
          <w:lang w:val="en-US"/>
        </w:rPr>
        <w:t xml:space="preserve"> and recommendations emanated from the Compliance Committee regarding non-compliance of CPCs for consideration by </w:t>
      </w:r>
      <w:proofErr w:type="spellStart"/>
      <w:r w:rsidRPr="00071440">
        <w:rPr>
          <w:rFonts w:eastAsia="Calibri" w:cstheme="minorHAnsi"/>
          <w:lang w:val="en-US"/>
        </w:rPr>
        <w:t>the</w:t>
      </w:r>
      <w:del w:id="800" w:author="Nadia Bouffard" w:date="2023-11-08T14:00:00Z">
        <w:r w:rsidRPr="00071440" w:rsidDel="0006551A">
          <w:rPr>
            <w:rFonts w:eastAsia="Calibri" w:cstheme="minorHAnsi"/>
            <w:lang w:val="en-US"/>
          </w:rPr>
          <w:delText xml:space="preserve"> </w:delText>
        </w:r>
        <w:r w:rsidRPr="00071440" w:rsidDel="0006551A">
          <w:rPr>
            <w:rFonts w:eastAsia="Calibri" w:cstheme="minorHAnsi"/>
            <w:b/>
            <w:lang w:val="en-US"/>
          </w:rPr>
          <w:delText>[</w:delText>
        </w:r>
        <w:r w:rsidRPr="00071440" w:rsidDel="0006551A">
          <w:rPr>
            <w:rFonts w:eastAsia="Calibri" w:cstheme="minorHAnsi"/>
            <w:bCs/>
            <w:lang w:val="en-US"/>
          </w:rPr>
          <w:delText xml:space="preserve">Ad Hoc </w:delText>
        </w:r>
        <w:r w:rsidRPr="00071440" w:rsidDel="0006551A">
          <w:rPr>
            <w:rFonts w:eastAsia="Calibri" w:cstheme="minorHAnsi"/>
            <w:lang w:val="en-US"/>
          </w:rPr>
          <w:delText xml:space="preserve">Allocation Committee </w:delText>
        </w:r>
        <w:r w:rsidRPr="00071440" w:rsidDel="0006551A">
          <w:rPr>
            <w:rFonts w:eastAsia="Calibri" w:cstheme="minorHAnsi"/>
            <w:b/>
            <w:lang w:val="en-US"/>
          </w:rPr>
          <w:delText>/ OR</w:delText>
        </w:r>
        <w:r w:rsidRPr="00071440" w:rsidDel="0006551A">
          <w:rPr>
            <w:rFonts w:eastAsia="Calibri" w:cstheme="minorHAnsi"/>
            <w:lang w:val="en-US"/>
          </w:rPr>
          <w:delText xml:space="preserve"> the </w:delText>
        </w:r>
      </w:del>
      <w:r w:rsidRPr="00071440">
        <w:rPr>
          <w:rFonts w:eastAsia="Calibri" w:cstheme="minorHAnsi"/>
          <w:lang w:val="en-US"/>
        </w:rPr>
        <w:t>Commission</w:t>
      </w:r>
      <w:proofErr w:type="spellEnd"/>
      <w:del w:id="801" w:author="Nadia Bouffard" w:date="2023-11-08T14:00:00Z">
        <w:r w:rsidRPr="00071440" w:rsidDel="0006551A">
          <w:rPr>
            <w:rFonts w:eastAsia="Calibri" w:cstheme="minorHAnsi"/>
            <w:b/>
            <w:lang w:val="en-US"/>
          </w:rPr>
          <w:delText>]</w:delText>
        </w:r>
      </w:del>
      <w:r w:rsidRPr="00071440">
        <w:rPr>
          <w:rFonts w:eastAsia="Calibri" w:cstheme="minorHAnsi"/>
          <w:lang w:val="en-US"/>
        </w:rPr>
        <w:t xml:space="preserve"> in accordance with Article 7.2, and any requests made pursuant to articles 6.9, 6.10, 6.11, 7.1 and 7.3.  </w:t>
      </w:r>
    </w:p>
    <w:p w14:paraId="0DD0630A" w14:textId="77777777" w:rsidR="00071440" w:rsidRPr="00071440" w:rsidRDefault="00071440" w:rsidP="00ED27F2">
      <w:pPr>
        <w:spacing w:after="0" w:line="259" w:lineRule="auto"/>
        <w:rPr>
          <w:rFonts w:eastAsia="Calibri" w:cstheme="minorHAnsi"/>
          <w:lang w:val="en-US"/>
        </w:rPr>
      </w:pPr>
    </w:p>
    <w:p w14:paraId="3A68B29A" w14:textId="6D83C0A0" w:rsidR="00071440" w:rsidRPr="00071440" w:rsidRDefault="00071440" w:rsidP="00071440">
      <w:pPr>
        <w:pStyle w:val="ListParagraph"/>
        <w:numPr>
          <w:ilvl w:val="1"/>
          <w:numId w:val="72"/>
        </w:numPr>
        <w:spacing w:after="0" w:line="259" w:lineRule="auto"/>
        <w:rPr>
          <w:rFonts w:eastAsia="Calibri" w:cstheme="minorHAnsi"/>
          <w:lang w:val="en-US"/>
        </w:rPr>
      </w:pPr>
      <w:r w:rsidRPr="00071440">
        <w:rPr>
          <w:rFonts w:eastAsia="Calibri" w:cstheme="minorHAnsi"/>
          <w:lang w:val="en-US"/>
        </w:rPr>
        <w:t>CPCs may seek revisions or corrections to the draft Allocation Tables</w:t>
      </w:r>
      <w:ins w:id="802" w:author="Nadia Bouffard" w:date="2023-11-13T13:11:00Z">
        <w:r w:rsidR="00957C94">
          <w:rPr>
            <w:rFonts w:eastAsia="Calibri" w:cstheme="minorHAnsi"/>
            <w:lang w:val="en-US"/>
          </w:rPr>
          <w:t xml:space="preserve"> through the process referred to in paragraph 6.8(1)(a)</w:t>
        </w:r>
      </w:ins>
      <w:r w:rsidRPr="00071440">
        <w:rPr>
          <w:rFonts w:eastAsia="Calibri" w:cstheme="minorHAnsi"/>
          <w:lang w:val="en-US"/>
        </w:rPr>
        <w:t xml:space="preserve"> </w:t>
      </w:r>
      <w:del w:id="803" w:author="Nadia Bouffard" w:date="2023-11-13T13:10:00Z">
        <w:r w:rsidRPr="00071440" w:rsidDel="00957C94">
          <w:rPr>
            <w:rFonts w:eastAsia="Calibri" w:cstheme="minorHAnsi"/>
            <w:lang w:val="en-US"/>
          </w:rPr>
          <w:delText>from the Secretariat</w:delText>
        </w:r>
      </w:del>
      <w:r w:rsidRPr="00071440">
        <w:rPr>
          <w:rFonts w:eastAsia="Calibri" w:cstheme="minorHAnsi"/>
          <w:b/>
          <w:lang w:val="en-US"/>
        </w:rPr>
        <w:t xml:space="preserve"> </w:t>
      </w:r>
      <w:r w:rsidRPr="00071440">
        <w:rPr>
          <w:rFonts w:eastAsia="Calibri" w:cstheme="minorHAnsi"/>
          <w:lang w:val="en-US"/>
        </w:rPr>
        <w:t>to reconcile and validate catch data compiled and reported to the Commission.</w:t>
      </w:r>
    </w:p>
    <w:p w14:paraId="5C097316" w14:textId="6597FCF5" w:rsidR="00C479C2" w:rsidRDefault="00C479C2" w:rsidP="00252ECB">
      <w:pPr>
        <w:spacing w:after="160" w:line="259" w:lineRule="auto"/>
        <w:contextualSpacing/>
        <w:rPr>
          <w:rFonts w:eastAsia="Calibri" w:cstheme="minorHAnsi"/>
          <w:lang w:val="en-US"/>
        </w:rPr>
      </w:pPr>
    </w:p>
    <w:p w14:paraId="6F1F3511" w14:textId="097F963F" w:rsidR="00071440" w:rsidRDefault="00071440" w:rsidP="00071440">
      <w:pPr>
        <w:pStyle w:val="ListParagraph"/>
        <w:numPr>
          <w:ilvl w:val="1"/>
          <w:numId w:val="72"/>
        </w:numPr>
        <w:spacing w:after="160" w:line="259" w:lineRule="auto"/>
        <w:rPr>
          <w:rFonts w:eastAsia="Calibri" w:cstheme="minorHAnsi"/>
          <w:lang w:val="en-US"/>
        </w:rPr>
      </w:pPr>
      <w:r w:rsidRPr="00071440">
        <w:rPr>
          <w:rFonts w:eastAsia="Calibri" w:cstheme="minorHAnsi"/>
          <w:lang w:val="en-US"/>
        </w:rPr>
        <w:t>The</w:t>
      </w:r>
      <w:r w:rsidR="00B55D32">
        <w:rPr>
          <w:rFonts w:eastAsia="Calibri" w:cstheme="minorHAnsi"/>
          <w:lang w:val="en-US"/>
        </w:rPr>
        <w:t xml:space="preserve"> IO</w:t>
      </w:r>
      <w:r w:rsidR="00241BE6">
        <w:rPr>
          <w:rFonts w:eastAsia="Calibri" w:cstheme="minorHAnsi"/>
          <w:lang w:val="en-US"/>
        </w:rPr>
        <w:t>T</w:t>
      </w:r>
      <w:r w:rsidR="00B55D32">
        <w:rPr>
          <w:rFonts w:eastAsia="Calibri" w:cstheme="minorHAnsi"/>
          <w:lang w:val="en-US"/>
        </w:rPr>
        <w:t>C</w:t>
      </w:r>
      <w:r w:rsidRPr="00071440">
        <w:rPr>
          <w:rFonts w:eastAsia="Calibri" w:cstheme="minorHAnsi"/>
          <w:lang w:val="en-US"/>
        </w:rPr>
        <w:t xml:space="preserve"> Secretariat shall update the draft Allocation Tables with any information submitted to the Commission in accordance with Article 9.  It shall post the updated draft Allocation Tables on the IOTC Website at least 30 days prior to the </w:t>
      </w:r>
      <w:del w:id="804" w:author="Nadia Bouffard" w:date="2023-11-08T14:12:00Z">
        <w:r w:rsidRPr="00071440" w:rsidDel="00E11F80">
          <w:rPr>
            <w:rFonts w:eastAsia="Calibri" w:cstheme="minorHAnsi"/>
            <w:b/>
            <w:lang w:val="en-US"/>
          </w:rPr>
          <w:delText>[</w:delText>
        </w:r>
        <w:r w:rsidRPr="00071440" w:rsidDel="00E11F80">
          <w:rPr>
            <w:rFonts w:eastAsia="Calibri" w:cstheme="minorHAnsi"/>
            <w:bCs/>
            <w:lang w:val="en-US"/>
          </w:rPr>
          <w:delText xml:space="preserve">Ad Hoc </w:delText>
        </w:r>
        <w:r w:rsidRPr="00071440" w:rsidDel="00E11F80">
          <w:rPr>
            <w:rFonts w:eastAsia="Calibri" w:cstheme="minorHAnsi"/>
            <w:lang w:val="en-US"/>
          </w:rPr>
          <w:delText>Allocation Commit</w:delText>
        </w:r>
      </w:del>
      <w:del w:id="805" w:author="Nadia Bouffard" w:date="2023-11-08T14:13:00Z">
        <w:r w:rsidRPr="00071440" w:rsidDel="00E11F80">
          <w:rPr>
            <w:rFonts w:eastAsia="Calibri" w:cstheme="minorHAnsi"/>
            <w:lang w:val="en-US"/>
          </w:rPr>
          <w:delText xml:space="preserve">tee </w:delText>
        </w:r>
        <w:r w:rsidRPr="00071440" w:rsidDel="00E11F80">
          <w:rPr>
            <w:rFonts w:eastAsia="Calibri" w:cstheme="minorHAnsi"/>
            <w:b/>
            <w:lang w:val="en-US"/>
          </w:rPr>
          <w:delText>/ OR</w:delText>
        </w:r>
      </w:del>
      <w:r w:rsidRPr="00071440">
        <w:rPr>
          <w:rFonts w:eastAsia="Calibri" w:cstheme="minorHAnsi"/>
          <w:lang w:val="en-US"/>
        </w:rPr>
        <w:t xml:space="preserve"> Commission</w:t>
      </w:r>
      <w:r w:rsidRPr="00071440">
        <w:rPr>
          <w:rFonts w:eastAsia="Calibri" w:cstheme="minorHAnsi"/>
          <w:b/>
          <w:lang w:val="en-US"/>
        </w:rPr>
        <w:t xml:space="preserve"> </w:t>
      </w:r>
      <w:r w:rsidRPr="00071440">
        <w:rPr>
          <w:rFonts w:eastAsia="Calibri" w:cstheme="minorHAnsi"/>
          <w:lang w:val="en-US"/>
        </w:rPr>
        <w:t>annual</w:t>
      </w:r>
      <w:del w:id="806" w:author="Nadia Bouffard" w:date="2023-11-08T14:13:00Z">
        <w:r w:rsidRPr="00071440" w:rsidDel="00E11F80">
          <w:rPr>
            <w:rFonts w:eastAsia="Calibri" w:cstheme="minorHAnsi"/>
            <w:b/>
            <w:lang w:val="en-US"/>
          </w:rPr>
          <w:delText>]</w:delText>
        </w:r>
      </w:del>
      <w:r w:rsidRPr="00071440">
        <w:rPr>
          <w:rFonts w:eastAsia="Calibri" w:cstheme="minorHAnsi"/>
          <w:lang w:val="en-US"/>
        </w:rPr>
        <w:t xml:space="preserve"> meeting.</w:t>
      </w:r>
    </w:p>
    <w:p w14:paraId="7E1FF2C7" w14:textId="77777777" w:rsidR="00ED27F2" w:rsidRDefault="00ED27F2" w:rsidP="00ED27F2">
      <w:pPr>
        <w:pStyle w:val="ListParagraph"/>
        <w:spacing w:after="160" w:line="259" w:lineRule="auto"/>
        <w:ind w:left="360"/>
        <w:rPr>
          <w:rFonts w:eastAsia="Calibri" w:cstheme="minorHAnsi"/>
          <w:lang w:val="en-US"/>
        </w:rPr>
      </w:pPr>
    </w:p>
    <w:p w14:paraId="616373C0" w14:textId="4303E88D" w:rsidR="00FE18D5" w:rsidRPr="00FE18D5" w:rsidRDefault="00FE18D5" w:rsidP="00FE18D5">
      <w:pPr>
        <w:rPr>
          <w:rFonts w:eastAsia="Calibri" w:cstheme="minorHAnsi"/>
          <w:b/>
          <w:bCs/>
          <w:lang w:val="en-US"/>
        </w:rPr>
      </w:pPr>
      <w:r>
        <w:rPr>
          <w:rFonts w:eastAsia="Calibri" w:cstheme="minorHAnsi"/>
          <w:b/>
          <w:bCs/>
          <w:lang w:val="en-US"/>
        </w:rPr>
        <w:t>Commission Approval</w:t>
      </w:r>
    </w:p>
    <w:p w14:paraId="1294B992" w14:textId="515BF76F" w:rsidR="00252ECB" w:rsidRDefault="00E11F80" w:rsidP="00252ECB">
      <w:pPr>
        <w:spacing w:after="160" w:line="259" w:lineRule="auto"/>
        <w:ind w:left="720" w:hanging="720"/>
        <w:contextualSpacing/>
      </w:pPr>
      <w:r>
        <w:t>9.</w:t>
      </w:r>
      <w:r w:rsidR="006C2E72">
        <w:t>8</w:t>
      </w:r>
      <w:r w:rsidR="00252ECB">
        <w:t xml:space="preserve"> </w:t>
      </w:r>
      <w:r w:rsidR="00252ECB">
        <w:tab/>
        <w:t xml:space="preserve">(a) At its annual meeting, the Commission shall consider </w:t>
      </w:r>
      <w:ins w:id="807" w:author="Nadia Bouffard" w:date="2023-11-13T16:00:00Z">
        <w:r w:rsidR="00233EA6">
          <w:t xml:space="preserve">for decision </w:t>
        </w:r>
      </w:ins>
      <w:r w:rsidR="00252ECB">
        <w:t xml:space="preserve">any </w:t>
      </w:r>
      <w:ins w:id="808" w:author="Nadia Bouffard" w:date="2023-11-13T16:00:00Z">
        <w:r w:rsidR="00233EA6">
          <w:t xml:space="preserve">allocation matter referred </w:t>
        </w:r>
      </w:ins>
      <w:del w:id="809" w:author="Nadia Bouffard" w:date="2023-11-13T16:00:00Z">
        <w:r w:rsidR="00252ECB" w:rsidDel="00233EA6">
          <w:delText xml:space="preserve">requests made pursuant </w:delText>
        </w:r>
      </w:del>
      <w:r w:rsidR="00252ECB">
        <w:t>to</w:t>
      </w:r>
      <w:ins w:id="810" w:author="Nadia Bouffard" w:date="2023-11-13T16:00:00Z">
        <w:r w:rsidR="00233EA6">
          <w:t xml:space="preserve"> in</w:t>
        </w:r>
      </w:ins>
      <w:r w:rsidR="00252ECB">
        <w:t xml:space="preserve"> </w:t>
      </w:r>
      <w:r w:rsidR="00233EA6">
        <w:t>A</w:t>
      </w:r>
      <w:r w:rsidR="00252ECB">
        <w:t>rticles 6.9,</w:t>
      </w:r>
      <w:r w:rsidR="00C75BA8">
        <w:t xml:space="preserve"> 6.10, 6.11, 7.1,</w:t>
      </w:r>
      <w:r w:rsidR="00252ECB">
        <w:t xml:space="preserve"> 7.2, and 7.3 in approving the Allocation Tables submitted by the </w:t>
      </w:r>
      <w:r w:rsidR="00241BE6">
        <w:t xml:space="preserve">IOTC </w:t>
      </w:r>
      <w:r w:rsidR="00252ECB">
        <w:t>Secretariat.</w:t>
      </w:r>
    </w:p>
    <w:p w14:paraId="6E9FDBF2" w14:textId="77777777" w:rsidR="00252ECB" w:rsidRDefault="00252ECB" w:rsidP="00252ECB">
      <w:pPr>
        <w:spacing w:after="160" w:line="259" w:lineRule="auto"/>
        <w:ind w:left="720" w:hanging="720"/>
        <w:contextualSpacing/>
      </w:pPr>
    </w:p>
    <w:p w14:paraId="05C5BED1" w14:textId="0ECA7EE2" w:rsidR="00252ECB" w:rsidRPr="005B5748" w:rsidRDefault="00252ECB" w:rsidP="00252ECB">
      <w:pPr>
        <w:pStyle w:val="Default"/>
        <w:ind w:left="720"/>
        <w:rPr>
          <w:rFonts w:ascii="Calibri" w:hAnsi="Calibri" w:cs="Calibri"/>
          <w:sz w:val="22"/>
          <w:szCs w:val="22"/>
        </w:rPr>
      </w:pPr>
      <w:r>
        <w:t xml:space="preserve">(b) </w:t>
      </w:r>
      <w:r w:rsidRPr="005B5748">
        <w:rPr>
          <w:rFonts w:ascii="Calibri" w:hAnsi="Calibri" w:cs="Calibri"/>
          <w:sz w:val="22"/>
          <w:szCs w:val="22"/>
        </w:rPr>
        <w:t>The final Allocation Tables, including any decision by the Commission, shall be</w:t>
      </w:r>
      <w:ins w:id="811" w:author="Nadia Bouffard" w:date="2023-11-08T14:22:00Z">
        <w:r w:rsidR="00FE18D5">
          <w:rPr>
            <w:rFonts w:ascii="Calibri" w:hAnsi="Calibri" w:cs="Calibri"/>
            <w:sz w:val="22"/>
            <w:szCs w:val="22"/>
          </w:rPr>
          <w:t xml:space="preserve"> </w:t>
        </w:r>
        <w:r w:rsidR="00FE18D5" w:rsidRPr="00FE18D5">
          <w:rPr>
            <w:rFonts w:ascii="Calibri" w:hAnsi="Calibri" w:cs="Calibri"/>
            <w:b/>
            <w:bCs/>
            <w:sz w:val="22"/>
            <w:szCs w:val="22"/>
          </w:rPr>
          <w:t>[</w:t>
        </w:r>
        <w:r w:rsidR="00FE18D5">
          <w:rPr>
            <w:rFonts w:ascii="Calibri" w:hAnsi="Calibri" w:cs="Calibri"/>
            <w:sz w:val="22"/>
            <w:szCs w:val="22"/>
          </w:rPr>
          <w:t>adopted by Resolution and</w:t>
        </w:r>
        <w:r w:rsidR="00FE18D5" w:rsidRPr="00FE18D5">
          <w:rPr>
            <w:rFonts w:ascii="Calibri" w:hAnsi="Calibri" w:cs="Calibri"/>
            <w:b/>
            <w:bCs/>
            <w:sz w:val="22"/>
            <w:szCs w:val="22"/>
          </w:rPr>
          <w:t>]</w:t>
        </w:r>
      </w:ins>
      <w:r w:rsidRPr="005B5748">
        <w:rPr>
          <w:rFonts w:ascii="Calibri" w:hAnsi="Calibri" w:cs="Calibri"/>
          <w:sz w:val="22"/>
          <w:szCs w:val="22"/>
        </w:rPr>
        <w:t xml:space="preserve"> made public as soon as possible after the Commission’s decision. </w:t>
      </w:r>
    </w:p>
    <w:p w14:paraId="0E35FA9F" w14:textId="77777777" w:rsidR="00252ECB" w:rsidRDefault="00252ECB" w:rsidP="00252ECB">
      <w:pPr>
        <w:spacing w:after="160" w:line="259" w:lineRule="auto"/>
        <w:ind w:left="720" w:hanging="720"/>
        <w:contextualSpacing/>
        <w:rPr>
          <w:rFonts w:ascii="Calibri" w:hAnsi="Calibri" w:cs="Calibri"/>
          <w:color w:val="000000"/>
          <w:lang w:val="en-US"/>
        </w:rPr>
      </w:pPr>
    </w:p>
    <w:p w14:paraId="47DC5D0F" w14:textId="1AF6D7C4" w:rsidR="00252ECB" w:rsidRDefault="00252ECB" w:rsidP="00252ECB">
      <w:pPr>
        <w:spacing w:after="160" w:line="259" w:lineRule="auto"/>
        <w:ind w:left="720"/>
        <w:contextualSpacing/>
      </w:pPr>
      <w:r w:rsidRPr="005B5748">
        <w:rPr>
          <w:rFonts w:ascii="Calibri" w:hAnsi="Calibri" w:cs="Calibri"/>
          <w:color w:val="000000"/>
          <w:lang w:val="en-US"/>
        </w:rPr>
        <w:t xml:space="preserve">(c) The allocations contained in the Allocation Tables approved by the Commission constitute the final allocations of CPCs for the Allocation Period for </w:t>
      </w:r>
      <w:ins w:id="812" w:author="Nadia Bouffard" w:date="2023-11-13T16:01:00Z">
        <w:r w:rsidR="00233EA6">
          <w:rPr>
            <w:rFonts w:ascii="Calibri" w:hAnsi="Calibri" w:cs="Calibri"/>
            <w:color w:val="000000"/>
            <w:lang w:val="en-US"/>
          </w:rPr>
          <w:t>each</w:t>
        </w:r>
      </w:ins>
      <w:del w:id="813" w:author="Nadia Bouffard" w:date="2023-11-13T16:01:00Z">
        <w:r w:rsidRPr="005B5748" w:rsidDel="00233EA6">
          <w:rPr>
            <w:rFonts w:ascii="Calibri" w:hAnsi="Calibri" w:cs="Calibri"/>
            <w:color w:val="000000"/>
            <w:lang w:val="en-US"/>
          </w:rPr>
          <w:delText>the</w:delText>
        </w:r>
      </w:del>
      <w:r w:rsidRPr="005B5748">
        <w:rPr>
          <w:rFonts w:ascii="Calibri" w:hAnsi="Calibri" w:cs="Calibri"/>
          <w:color w:val="000000"/>
          <w:lang w:val="en-US"/>
        </w:rPr>
        <w:t xml:space="preserve"> stock.</w:t>
      </w:r>
    </w:p>
    <w:p w14:paraId="6BEAE43C" w14:textId="77777777" w:rsidR="00252ECB" w:rsidRPr="009A694A" w:rsidRDefault="00252ECB" w:rsidP="00252ECB">
      <w:pPr>
        <w:spacing w:after="160" w:line="259" w:lineRule="auto"/>
        <w:rPr>
          <w:rFonts w:eastAsia="Calibri" w:cstheme="minorHAnsi"/>
          <w:b/>
        </w:rPr>
      </w:pPr>
    </w:p>
    <w:p w14:paraId="70F7BD1E" w14:textId="7EB8F02C" w:rsidR="00CC5477" w:rsidRPr="00CC5477" w:rsidDel="00C479C2" w:rsidRDefault="00D578D9" w:rsidP="00CC5477">
      <w:pPr>
        <w:spacing w:after="160" w:line="259" w:lineRule="auto"/>
        <w:rPr>
          <w:del w:id="814" w:author="Nadia Bouffard" w:date="2023-11-08T13:34:00Z"/>
          <w:rFonts w:eastAsia="Calibri" w:cstheme="minorHAnsi"/>
          <w:b/>
          <w:lang w:val="en-US"/>
        </w:rPr>
      </w:pPr>
      <w:del w:id="815" w:author="Nadia Bouffard" w:date="2023-11-08T13:34:00Z">
        <w:r w:rsidDel="00C479C2">
          <w:rPr>
            <w:rFonts w:eastAsia="Calibri" w:cstheme="minorHAnsi"/>
            <w:b/>
            <w:lang w:val="en-US"/>
          </w:rPr>
          <w:delText>[</w:delText>
        </w:r>
        <w:r w:rsidR="00826CDC" w:rsidDel="00C479C2">
          <w:rPr>
            <w:rFonts w:eastAsia="Calibri" w:cstheme="minorHAnsi"/>
            <w:b/>
            <w:lang w:val="en-US"/>
          </w:rPr>
          <w:delText xml:space="preserve">Calendar and </w:delText>
        </w:r>
        <w:r w:rsidR="00334632" w:rsidDel="00C479C2">
          <w:rPr>
            <w:rFonts w:eastAsia="Calibri" w:cstheme="minorHAnsi"/>
            <w:b/>
            <w:lang w:val="en-US"/>
          </w:rPr>
          <w:delText>Process Map</w:delText>
        </w:r>
        <w:r w:rsidR="005B5748" w:rsidDel="00C479C2">
          <w:rPr>
            <w:rFonts w:eastAsia="Calibri" w:cstheme="minorHAnsi"/>
            <w:b/>
            <w:lang w:val="en-US"/>
          </w:rPr>
          <w:delText>]</w:delText>
        </w:r>
      </w:del>
    </w:p>
    <w:p w14:paraId="6B1F1884" w14:textId="46AD5CC7" w:rsidR="00CC5477" w:rsidDel="00C479C2" w:rsidRDefault="005B5748" w:rsidP="0006551A">
      <w:pPr>
        <w:numPr>
          <w:ilvl w:val="1"/>
          <w:numId w:val="70"/>
        </w:numPr>
        <w:spacing w:after="160" w:line="259" w:lineRule="auto"/>
        <w:contextualSpacing/>
        <w:rPr>
          <w:del w:id="816" w:author="Nadia Bouffard" w:date="2023-11-08T13:34:00Z"/>
          <w:rFonts w:eastAsia="Calibri" w:cstheme="minorHAnsi"/>
          <w:lang w:val="en-US"/>
        </w:rPr>
      </w:pPr>
      <w:del w:id="817" w:author="Nadia Bouffard" w:date="2023-11-08T13:34:00Z">
        <w:r w:rsidDel="00C479C2">
          <w:rPr>
            <w:rFonts w:eastAsia="Calibri" w:cstheme="minorHAnsi"/>
            <w:lang w:val="en-US"/>
          </w:rPr>
          <w:delText>[</w:delText>
        </w:r>
        <w:r w:rsidR="00CC5477" w:rsidRPr="00CC5477" w:rsidDel="00C479C2">
          <w:rPr>
            <w:rFonts w:eastAsia="Calibri" w:cstheme="minorHAnsi"/>
            <w:lang w:val="en-US"/>
          </w:rPr>
          <w:delText>During its first meeting</w:delText>
        </w:r>
        <w:r w:rsidR="007C5D23" w:rsidDel="00C479C2">
          <w:rPr>
            <w:rFonts w:eastAsia="Calibri" w:cstheme="minorHAnsi"/>
            <w:lang w:val="en-US"/>
          </w:rPr>
          <w:delText xml:space="preserve"> following the adoption of this Resolution</w:delText>
        </w:r>
        <w:r w:rsidR="00CC5477" w:rsidRPr="00CC5477" w:rsidDel="00C479C2">
          <w:rPr>
            <w:rFonts w:eastAsia="Calibri" w:cstheme="minorHAnsi"/>
            <w:lang w:val="en-US"/>
          </w:rPr>
          <w:delText xml:space="preserve">, the </w:delText>
        </w:r>
        <w:r w:rsidR="007C5D23" w:rsidRPr="00A93103" w:rsidDel="00C479C2">
          <w:rPr>
            <w:rFonts w:eastAsia="Calibri" w:cstheme="minorHAnsi"/>
            <w:b/>
            <w:lang w:val="en-US"/>
          </w:rPr>
          <w:delText>[</w:delText>
        </w:r>
        <w:r w:rsidR="00826CDC" w:rsidRPr="00C3465B" w:rsidDel="00C479C2">
          <w:rPr>
            <w:rFonts w:eastAsia="Calibri" w:cstheme="minorHAnsi"/>
            <w:bCs/>
            <w:lang w:val="en-US"/>
          </w:rPr>
          <w:delText>Ad Hoc</w:delText>
        </w:r>
        <w:r w:rsidR="00826CDC" w:rsidDel="00C479C2">
          <w:rPr>
            <w:rFonts w:eastAsia="Calibri" w:cstheme="minorHAnsi"/>
            <w:b/>
            <w:lang w:val="en-US"/>
          </w:rPr>
          <w:delText xml:space="preserve"> </w:delText>
        </w:r>
        <w:r w:rsidR="00CC5477" w:rsidRPr="00CC5477" w:rsidDel="00C479C2">
          <w:rPr>
            <w:rFonts w:eastAsia="Calibri" w:cstheme="minorHAnsi"/>
            <w:lang w:val="en-US"/>
          </w:rPr>
          <w:delText>Allocation Committee</w:delText>
        </w:r>
        <w:r w:rsidR="007C5D23" w:rsidDel="00C479C2">
          <w:rPr>
            <w:rFonts w:eastAsia="Calibri" w:cstheme="minorHAnsi"/>
            <w:lang w:val="en-US"/>
          </w:rPr>
          <w:delText xml:space="preserve"> </w:delText>
        </w:r>
        <w:r w:rsidR="007C5D23" w:rsidRPr="00A93103" w:rsidDel="00C479C2">
          <w:rPr>
            <w:rFonts w:eastAsia="Calibri" w:cstheme="minorHAnsi"/>
            <w:b/>
            <w:lang w:val="en-US"/>
          </w:rPr>
          <w:delText>/ OR</w:delText>
        </w:r>
        <w:r w:rsidR="007C5D23" w:rsidDel="00C479C2">
          <w:rPr>
            <w:rFonts w:eastAsia="Calibri" w:cstheme="minorHAnsi"/>
            <w:lang w:val="en-US"/>
          </w:rPr>
          <w:delText xml:space="preserve"> Commission</w:delText>
        </w:r>
        <w:r w:rsidR="007C5D23" w:rsidRPr="00A93103" w:rsidDel="00C479C2">
          <w:rPr>
            <w:rFonts w:eastAsia="Calibri" w:cstheme="minorHAnsi"/>
            <w:b/>
            <w:lang w:val="en-US"/>
          </w:rPr>
          <w:delText>]</w:delText>
        </w:r>
        <w:r w:rsidR="00CC5477" w:rsidRPr="00A93103" w:rsidDel="00C479C2">
          <w:rPr>
            <w:rFonts w:eastAsia="Calibri" w:cstheme="minorHAnsi"/>
            <w:b/>
            <w:lang w:val="en-US"/>
          </w:rPr>
          <w:delText xml:space="preserve"> </w:delText>
        </w:r>
        <w:r w:rsidR="00CC5477" w:rsidRPr="00CC5477" w:rsidDel="00C479C2">
          <w:rPr>
            <w:rFonts w:eastAsia="Calibri" w:cstheme="minorHAnsi"/>
            <w:lang w:val="en-US"/>
          </w:rPr>
          <w:delText xml:space="preserve">shall review </w:delText>
        </w:r>
        <w:r w:rsidR="007C5D23" w:rsidRPr="00A93103" w:rsidDel="00C479C2">
          <w:rPr>
            <w:rFonts w:eastAsia="Calibri" w:cstheme="minorHAnsi"/>
            <w:b/>
            <w:lang w:val="en-US"/>
          </w:rPr>
          <w:delText>[</w:delText>
        </w:r>
        <w:r w:rsidR="00CC5477" w:rsidRPr="00CC5477" w:rsidDel="00C479C2">
          <w:rPr>
            <w:rFonts w:eastAsia="Calibri" w:cstheme="minorHAnsi"/>
            <w:lang w:val="en-US"/>
          </w:rPr>
          <w:delText>and provide advice and recommendations to the Commission in respect of the adoption of</w:delText>
        </w:r>
        <w:r w:rsidR="007C5D23" w:rsidRPr="00A93103" w:rsidDel="00C479C2">
          <w:rPr>
            <w:rFonts w:eastAsia="Calibri" w:cstheme="minorHAnsi"/>
            <w:b/>
            <w:lang w:val="en-US"/>
          </w:rPr>
          <w:delText>/ OR</w:delText>
        </w:r>
        <w:r w:rsidR="007C5D23" w:rsidDel="00C479C2">
          <w:rPr>
            <w:rFonts w:eastAsia="Calibri" w:cstheme="minorHAnsi"/>
            <w:lang w:val="en-US"/>
          </w:rPr>
          <w:delText xml:space="preserve"> and adopt</w:delText>
        </w:r>
        <w:r w:rsidR="007C5D23" w:rsidRPr="00A93103" w:rsidDel="00C479C2">
          <w:rPr>
            <w:rFonts w:eastAsia="Calibri" w:cstheme="minorHAnsi"/>
            <w:b/>
            <w:lang w:val="en-US"/>
          </w:rPr>
          <w:delText>]</w:delText>
        </w:r>
        <w:r w:rsidR="00CC5477" w:rsidRPr="00A93103" w:rsidDel="00C479C2">
          <w:rPr>
            <w:rFonts w:eastAsia="Calibri" w:cstheme="minorHAnsi"/>
            <w:b/>
            <w:lang w:val="en-US"/>
          </w:rPr>
          <w:delText xml:space="preserve"> </w:delText>
        </w:r>
        <w:r w:rsidR="00CC5477" w:rsidRPr="00CC5477" w:rsidDel="00C479C2">
          <w:rPr>
            <w:rFonts w:eastAsia="Calibri" w:cstheme="minorHAnsi"/>
            <w:lang w:val="en-US"/>
          </w:rPr>
          <w:delText xml:space="preserve">the </w:delText>
        </w:r>
        <w:r w:rsidR="00826CDC" w:rsidDel="00C479C2">
          <w:rPr>
            <w:rFonts w:eastAsia="Calibri" w:cstheme="minorHAnsi"/>
            <w:lang w:val="en-US"/>
          </w:rPr>
          <w:delText xml:space="preserve">Calendar and </w:delText>
        </w:r>
        <w:r w:rsidR="00334632" w:rsidDel="00C479C2">
          <w:rPr>
            <w:rFonts w:eastAsia="Calibri" w:cstheme="minorHAnsi"/>
            <w:lang w:val="en-US"/>
          </w:rPr>
          <w:delText>Process Map</w:delText>
        </w:r>
        <w:r w:rsidR="00CC5477" w:rsidRPr="00CC5477" w:rsidDel="00C479C2">
          <w:rPr>
            <w:rFonts w:eastAsia="Calibri" w:cstheme="minorHAnsi"/>
            <w:lang w:val="en-US"/>
          </w:rPr>
          <w:delText xml:space="preserve"> drafted by the Secretariat in accordance with </w:delText>
        </w:r>
        <w:r w:rsidR="003C7447" w:rsidDel="00C479C2">
          <w:rPr>
            <w:rFonts w:eastAsia="Calibri" w:cstheme="minorHAnsi"/>
            <w:lang w:val="en-US"/>
          </w:rPr>
          <w:delText>A</w:delText>
        </w:r>
        <w:r w:rsidR="00CC5477" w:rsidRPr="00CC5477" w:rsidDel="00C479C2">
          <w:rPr>
            <w:rFonts w:eastAsia="Calibri" w:cstheme="minorHAnsi"/>
            <w:lang w:val="en-US"/>
          </w:rPr>
          <w:delText>rticle 9.</w:delText>
        </w:r>
        <w:r w:rsidR="007D09CA" w:rsidDel="00C479C2">
          <w:rPr>
            <w:rFonts w:eastAsia="Calibri" w:cstheme="minorHAnsi"/>
            <w:lang w:val="en-US"/>
          </w:rPr>
          <w:delText>1</w:delText>
        </w:r>
        <w:r w:rsidR="00CC5477" w:rsidRPr="00CC5477" w:rsidDel="00C479C2">
          <w:rPr>
            <w:rFonts w:eastAsia="Calibri" w:cstheme="minorHAnsi"/>
            <w:lang w:val="en-US"/>
          </w:rPr>
          <w:delText xml:space="preserve">.  </w:delText>
        </w:r>
        <w:r w:rsidR="007C5D23" w:rsidRPr="00A93103" w:rsidDel="00C479C2">
          <w:rPr>
            <w:rFonts w:eastAsia="Calibri" w:cstheme="minorHAnsi"/>
            <w:b/>
            <w:lang w:val="en-US"/>
          </w:rPr>
          <w:delText>[</w:delText>
        </w:r>
        <w:r w:rsidR="00CC5477" w:rsidRPr="00CC5477" w:rsidDel="00C479C2">
          <w:rPr>
            <w:rFonts w:eastAsia="Calibri" w:cstheme="minorHAnsi"/>
            <w:lang w:val="en-US"/>
          </w:rPr>
          <w:delText xml:space="preserve">Thereafter, the </w:delText>
        </w:r>
        <w:r w:rsidR="00826CDC" w:rsidDel="00C479C2">
          <w:rPr>
            <w:rFonts w:eastAsia="Calibri" w:cstheme="minorHAnsi"/>
            <w:lang w:val="en-US"/>
          </w:rPr>
          <w:delText xml:space="preserve">Ad Hoc </w:delText>
        </w:r>
        <w:r w:rsidR="00CC5477" w:rsidRPr="00CC5477" w:rsidDel="00C479C2">
          <w:rPr>
            <w:rFonts w:eastAsia="Calibri" w:cstheme="minorHAnsi"/>
            <w:lang w:val="en-US"/>
          </w:rPr>
          <w:delText>Allocation Committee shall provide advice and recommendations to the Commission on any amendments that may be proposed to</w:delText>
        </w:r>
        <w:r w:rsidR="007C5D23" w:rsidDel="00C479C2">
          <w:rPr>
            <w:rFonts w:eastAsia="Calibri" w:cstheme="minorHAnsi"/>
            <w:lang w:val="en-US"/>
          </w:rPr>
          <w:delText xml:space="preserve"> </w:delText>
        </w:r>
        <w:r w:rsidR="007C5D23" w:rsidRPr="00A93103" w:rsidDel="00C479C2">
          <w:rPr>
            <w:rFonts w:eastAsia="Calibri" w:cstheme="minorHAnsi"/>
            <w:b/>
            <w:lang w:val="en-US"/>
          </w:rPr>
          <w:delText>/ OR</w:delText>
        </w:r>
        <w:r w:rsidR="007C5D23" w:rsidDel="00C479C2">
          <w:rPr>
            <w:rFonts w:eastAsia="Calibri" w:cstheme="minorHAnsi"/>
            <w:lang w:val="en-US"/>
          </w:rPr>
          <w:delText xml:space="preserve">  Thereafter, the Commission may review and make any amendments to</w:delText>
        </w:r>
        <w:r w:rsidR="007C5D23" w:rsidRPr="00A93103" w:rsidDel="00C479C2">
          <w:rPr>
            <w:rFonts w:eastAsia="Calibri" w:cstheme="minorHAnsi"/>
            <w:b/>
            <w:lang w:val="en-US"/>
          </w:rPr>
          <w:delText>]</w:delText>
        </w:r>
        <w:r w:rsidR="00CC5477" w:rsidRPr="00A93103" w:rsidDel="00C479C2">
          <w:rPr>
            <w:rFonts w:eastAsia="Calibri" w:cstheme="minorHAnsi"/>
            <w:b/>
            <w:lang w:val="en-US"/>
          </w:rPr>
          <w:delText xml:space="preserve"> </w:delText>
        </w:r>
        <w:r w:rsidR="00CC5477" w:rsidRPr="00CC5477" w:rsidDel="00C479C2">
          <w:rPr>
            <w:rFonts w:eastAsia="Calibri" w:cstheme="minorHAnsi"/>
            <w:lang w:val="en-US"/>
          </w:rPr>
          <w:delText>the</w:delText>
        </w:r>
        <w:r w:rsidR="00334632" w:rsidDel="00C479C2">
          <w:rPr>
            <w:rFonts w:eastAsia="Calibri" w:cstheme="minorHAnsi"/>
            <w:lang w:val="en-US"/>
          </w:rPr>
          <w:delText xml:space="preserve"> Calendar and Process Map</w:delText>
        </w:r>
        <w:r w:rsidR="00CC5477" w:rsidRPr="00CC5477" w:rsidDel="00C479C2">
          <w:rPr>
            <w:rFonts w:eastAsia="Calibri" w:cstheme="minorHAnsi"/>
            <w:lang w:val="en-US"/>
          </w:rPr>
          <w:delText>.</w:delText>
        </w:r>
        <w:r w:rsidR="00D578D9" w:rsidDel="00C479C2">
          <w:rPr>
            <w:rFonts w:eastAsia="Calibri" w:cstheme="minorHAnsi"/>
            <w:lang w:val="en-US"/>
          </w:rPr>
          <w:delText>]</w:delText>
        </w:r>
      </w:del>
    </w:p>
    <w:p w14:paraId="060B37EA" w14:textId="77777777" w:rsidR="00872887" w:rsidRPr="00CC5477" w:rsidRDefault="00872887" w:rsidP="00872887">
      <w:pPr>
        <w:spacing w:after="160" w:line="259" w:lineRule="auto"/>
        <w:ind w:left="360"/>
        <w:contextualSpacing/>
        <w:rPr>
          <w:rFonts w:eastAsia="Calibri" w:cstheme="minorHAnsi"/>
          <w:lang w:val="en-US"/>
        </w:rPr>
      </w:pPr>
    </w:p>
    <w:p w14:paraId="1FF13BF7" w14:textId="461295B9" w:rsidR="00CC5477" w:rsidRPr="00CC5477" w:rsidDel="0006551A" w:rsidRDefault="007C5D23" w:rsidP="00CC5477">
      <w:pPr>
        <w:spacing w:after="160" w:line="259" w:lineRule="auto"/>
        <w:rPr>
          <w:del w:id="818" w:author="Nadia Bouffard" w:date="2023-11-08T13:57:00Z"/>
          <w:rFonts w:eastAsia="Calibri" w:cstheme="minorHAnsi"/>
          <w:b/>
          <w:lang w:val="en-US"/>
        </w:rPr>
      </w:pPr>
      <w:del w:id="819" w:author="Nadia Bouffard" w:date="2023-11-08T13:57:00Z">
        <w:r w:rsidDel="0006551A">
          <w:rPr>
            <w:rFonts w:eastAsia="Calibri" w:cstheme="minorHAnsi"/>
            <w:b/>
            <w:lang w:val="en-US"/>
          </w:rPr>
          <w:delText>[</w:delText>
        </w:r>
        <w:r w:rsidR="00EF1307" w:rsidDel="0006551A">
          <w:rPr>
            <w:rFonts w:eastAsia="Calibri" w:cstheme="minorHAnsi"/>
            <w:b/>
            <w:lang w:val="en-US"/>
          </w:rPr>
          <w:delText>[</w:delText>
        </w:r>
        <w:r w:rsidR="00CC5477" w:rsidRPr="00CC5477" w:rsidDel="0006551A">
          <w:rPr>
            <w:rFonts w:eastAsia="Calibri" w:cstheme="minorHAnsi"/>
            <w:b/>
            <w:lang w:val="en-US"/>
          </w:rPr>
          <w:delText xml:space="preserve">Annual Meeting of the </w:delText>
        </w:r>
        <w:r w:rsidR="00826CDC" w:rsidDel="0006551A">
          <w:rPr>
            <w:rFonts w:eastAsia="Calibri" w:cstheme="minorHAnsi"/>
            <w:b/>
            <w:lang w:val="en-US"/>
          </w:rPr>
          <w:delText xml:space="preserve">Ad Hoc </w:delText>
        </w:r>
        <w:r w:rsidR="00CC5477" w:rsidRPr="00CC5477" w:rsidDel="0006551A">
          <w:rPr>
            <w:rFonts w:eastAsia="Calibri" w:cstheme="minorHAnsi"/>
            <w:b/>
            <w:lang w:val="en-US"/>
          </w:rPr>
          <w:delText>Allocation Committee</w:delText>
        </w:r>
        <w:r w:rsidR="00EF1307" w:rsidDel="0006551A">
          <w:rPr>
            <w:rFonts w:eastAsia="Calibri" w:cstheme="minorHAnsi"/>
            <w:b/>
            <w:lang w:val="en-US"/>
          </w:rPr>
          <w:delText>]</w:delText>
        </w:r>
      </w:del>
    </w:p>
    <w:p w14:paraId="04963904" w14:textId="0158AAE7" w:rsidR="00CC5477" w:rsidRPr="00FC75D3" w:rsidDel="0006551A" w:rsidRDefault="008164DF" w:rsidP="0006551A">
      <w:pPr>
        <w:pStyle w:val="ListParagraph"/>
        <w:numPr>
          <w:ilvl w:val="1"/>
          <w:numId w:val="70"/>
        </w:numPr>
        <w:spacing w:after="0" w:line="259" w:lineRule="auto"/>
        <w:rPr>
          <w:del w:id="820" w:author="Nadia Bouffard" w:date="2023-11-08T13:57:00Z"/>
          <w:rFonts w:eastAsia="Calibri" w:cstheme="minorHAnsi"/>
          <w:lang w:val="en-US"/>
        </w:rPr>
      </w:pPr>
      <w:del w:id="821" w:author="Nadia Bouffard" w:date="2023-11-08T13:57:00Z">
        <w:r w:rsidDel="0006551A">
          <w:rPr>
            <w:rFonts w:eastAsia="Calibri" w:cstheme="minorHAnsi"/>
            <w:lang w:val="en-US"/>
          </w:rPr>
          <w:delText>[</w:delText>
        </w:r>
        <w:r w:rsidR="00CC5477" w:rsidRPr="00FC75D3" w:rsidDel="0006551A">
          <w:rPr>
            <w:rFonts w:eastAsia="Calibri" w:cstheme="minorHAnsi"/>
            <w:lang w:val="en-US"/>
          </w:rPr>
          <w:delText xml:space="preserve">The </w:delText>
        </w:r>
        <w:r w:rsidR="00826CDC" w:rsidDel="0006551A">
          <w:rPr>
            <w:rFonts w:eastAsia="Calibri" w:cstheme="minorHAnsi"/>
            <w:lang w:val="en-US"/>
          </w:rPr>
          <w:delText xml:space="preserve">Ad Hoc </w:delText>
        </w:r>
        <w:r w:rsidR="00CC5477" w:rsidRPr="00FC75D3" w:rsidDel="0006551A">
          <w:rPr>
            <w:rFonts w:eastAsia="Calibri" w:cstheme="minorHAnsi"/>
            <w:lang w:val="en-US"/>
          </w:rPr>
          <w:delText xml:space="preserve">Allocation Committee shall meet </w:delText>
        </w:r>
        <w:r w:rsidR="00826CDC" w:rsidDel="0006551A">
          <w:rPr>
            <w:rFonts w:eastAsia="Calibri" w:cstheme="minorHAnsi"/>
            <w:lang w:val="en-US"/>
          </w:rPr>
          <w:delText>on an ad hoc basis as determined by the Commission</w:delText>
        </w:r>
        <w:r w:rsidR="00CC5477" w:rsidRPr="00FC75D3" w:rsidDel="0006551A">
          <w:rPr>
            <w:rFonts w:eastAsia="Calibri" w:cstheme="minorHAnsi"/>
            <w:lang w:val="en-US"/>
          </w:rPr>
          <w:delText>, prior to the Commission’s Annual Meeting.</w:delText>
        </w:r>
        <w:r w:rsidR="007C5D23" w:rsidRPr="002B2814" w:rsidDel="0006551A">
          <w:rPr>
            <w:rFonts w:eastAsia="Calibri" w:cstheme="minorHAnsi"/>
            <w:b/>
            <w:lang w:val="en-US"/>
          </w:rPr>
          <w:delText>]</w:delText>
        </w:r>
      </w:del>
    </w:p>
    <w:p w14:paraId="12161078" w14:textId="77777777" w:rsidR="00CC5477" w:rsidRPr="00CC5477" w:rsidRDefault="00CC5477" w:rsidP="009032E6">
      <w:pPr>
        <w:spacing w:after="0" w:line="259" w:lineRule="auto"/>
        <w:contextualSpacing/>
        <w:rPr>
          <w:rFonts w:eastAsia="Calibri" w:cstheme="minorHAnsi"/>
          <w:lang w:val="en-US"/>
        </w:rPr>
      </w:pPr>
    </w:p>
    <w:p w14:paraId="317CF08C" w14:textId="044AA32C" w:rsidR="00CC5477" w:rsidRPr="00CC5477" w:rsidDel="00E11F80" w:rsidRDefault="005B5748" w:rsidP="00CC5477">
      <w:pPr>
        <w:spacing w:after="160" w:line="259" w:lineRule="auto"/>
        <w:rPr>
          <w:del w:id="822" w:author="Nadia Bouffard" w:date="2023-11-08T14:19:00Z"/>
          <w:rFonts w:eastAsia="Calibri" w:cstheme="minorHAnsi"/>
          <w:b/>
          <w:lang w:val="en-US"/>
        </w:rPr>
      </w:pPr>
      <w:del w:id="823" w:author="Nadia Bouffard" w:date="2023-11-08T14:19:00Z">
        <w:r w:rsidDel="00E11F80">
          <w:rPr>
            <w:rFonts w:eastAsia="Calibri" w:cstheme="minorHAnsi"/>
            <w:b/>
            <w:lang w:val="en-US"/>
          </w:rPr>
          <w:delText>[</w:delText>
        </w:r>
        <w:r w:rsidR="00CC5477" w:rsidRPr="00CC5477" w:rsidDel="00E11F80">
          <w:rPr>
            <w:rFonts w:eastAsia="Calibri" w:cstheme="minorHAnsi"/>
            <w:b/>
            <w:lang w:val="en-US"/>
          </w:rPr>
          <w:delText>Commission Approval</w:delText>
        </w:r>
        <w:r w:rsidDel="00E11F80">
          <w:rPr>
            <w:rFonts w:eastAsia="Calibri" w:cstheme="minorHAnsi"/>
            <w:b/>
            <w:lang w:val="en-US"/>
          </w:rPr>
          <w:delText>]</w:delText>
        </w:r>
      </w:del>
    </w:p>
    <w:p w14:paraId="2124FA96" w14:textId="421CFE38" w:rsidR="00CC5477" w:rsidRPr="00CC5477" w:rsidDel="00E11F80" w:rsidRDefault="005B5748" w:rsidP="0006551A">
      <w:pPr>
        <w:numPr>
          <w:ilvl w:val="1"/>
          <w:numId w:val="70"/>
        </w:numPr>
        <w:spacing w:after="160" w:line="259" w:lineRule="auto"/>
        <w:contextualSpacing/>
        <w:rPr>
          <w:del w:id="824" w:author="Nadia Bouffard" w:date="2023-11-08T14:19:00Z"/>
          <w:rFonts w:eastAsia="Calibri" w:cstheme="minorHAnsi"/>
          <w:lang w:val="en-US"/>
        </w:rPr>
      </w:pPr>
      <w:del w:id="825" w:author="Nadia Bouffard" w:date="2023-11-08T14:19:00Z">
        <w:r w:rsidDel="00E11F80">
          <w:rPr>
            <w:rFonts w:eastAsia="Calibri" w:cstheme="minorHAnsi"/>
            <w:lang w:val="en-US"/>
          </w:rPr>
          <w:delText>[</w:delText>
        </w:r>
        <w:r w:rsidR="00CC5477" w:rsidRPr="00CC5477" w:rsidDel="00E11F80">
          <w:rPr>
            <w:rFonts w:eastAsia="Calibri" w:cstheme="minorHAnsi"/>
            <w:lang w:val="en-US"/>
          </w:rPr>
          <w:delText xml:space="preserve">The Secretariat shall prepare final draft Allocation Tables for each </w:delText>
        </w:r>
        <w:r w:rsidR="00981270" w:rsidDel="00E11F80">
          <w:rPr>
            <w:rFonts w:eastAsia="Calibri" w:cstheme="minorHAnsi"/>
            <w:lang w:val="en-US"/>
          </w:rPr>
          <w:delText>stock</w:delText>
        </w:r>
        <w:r w:rsidR="00CC5477" w:rsidRPr="00CC5477" w:rsidDel="00E11F80">
          <w:rPr>
            <w:rFonts w:eastAsia="Calibri" w:cstheme="minorHAnsi"/>
            <w:lang w:val="en-US"/>
          </w:rPr>
          <w:delText xml:space="preserve"> reflecting the outcomes of the </w:delText>
        </w:r>
        <w:r w:rsidR="007C5D23" w:rsidRPr="005D0152" w:rsidDel="00E11F80">
          <w:rPr>
            <w:rFonts w:eastAsia="Calibri" w:cstheme="minorHAnsi"/>
            <w:b/>
            <w:lang w:val="en-US"/>
          </w:rPr>
          <w:delText>[</w:delText>
        </w:r>
        <w:r w:rsidR="00CC5477" w:rsidRPr="00CC5477" w:rsidDel="00E11F80">
          <w:rPr>
            <w:rFonts w:eastAsia="Calibri" w:cstheme="minorHAnsi"/>
            <w:lang w:val="en-US"/>
          </w:rPr>
          <w:delText>Allocation Committee</w:delText>
        </w:r>
        <w:r w:rsidR="007C5D23" w:rsidDel="00E11F80">
          <w:rPr>
            <w:rFonts w:eastAsia="Calibri" w:cstheme="minorHAnsi"/>
            <w:lang w:val="en-US"/>
          </w:rPr>
          <w:delText xml:space="preserve"> </w:delText>
        </w:r>
        <w:r w:rsidR="007C5D23" w:rsidRPr="005D0152" w:rsidDel="00E11F80">
          <w:rPr>
            <w:rFonts w:eastAsia="Calibri" w:cstheme="minorHAnsi"/>
            <w:b/>
            <w:lang w:val="en-US"/>
          </w:rPr>
          <w:delText>/ OR</w:delText>
        </w:r>
        <w:r w:rsidR="007C5D23" w:rsidDel="00E11F80">
          <w:rPr>
            <w:rFonts w:eastAsia="Calibri" w:cstheme="minorHAnsi"/>
            <w:lang w:val="en-US"/>
          </w:rPr>
          <w:delText xml:space="preserve"> Commission</w:delText>
        </w:r>
        <w:r w:rsidR="007C5D23" w:rsidRPr="005D0152" w:rsidDel="00E11F80">
          <w:rPr>
            <w:rFonts w:eastAsia="Calibri" w:cstheme="minorHAnsi"/>
            <w:b/>
            <w:lang w:val="en-US"/>
          </w:rPr>
          <w:delText>]</w:delText>
        </w:r>
        <w:r w:rsidR="00CC5477" w:rsidRPr="00CC5477" w:rsidDel="00E11F80">
          <w:rPr>
            <w:rFonts w:eastAsia="Calibri" w:cstheme="minorHAnsi"/>
            <w:lang w:val="en-US"/>
          </w:rPr>
          <w:delText xml:space="preserve"> meeting and submit them for </w:delText>
        </w:r>
        <w:r w:rsidR="007C5D23" w:rsidDel="00E11F80">
          <w:rPr>
            <w:rFonts w:eastAsia="Calibri" w:cstheme="minorHAnsi"/>
            <w:lang w:val="en-US"/>
          </w:rPr>
          <w:delText>approval</w:delText>
        </w:r>
        <w:r w:rsidR="00CC5477" w:rsidRPr="00CC5477" w:rsidDel="00E11F80">
          <w:rPr>
            <w:rFonts w:eastAsia="Calibri" w:cstheme="minorHAnsi"/>
            <w:lang w:val="en-US"/>
          </w:rPr>
          <w:delText xml:space="preserve"> by the Commission</w:delText>
        </w:r>
        <w:r w:rsidR="00136F7A" w:rsidDel="00E11F80">
          <w:rPr>
            <w:rFonts w:eastAsia="Calibri" w:cstheme="minorHAnsi"/>
            <w:lang w:val="en-US"/>
          </w:rPr>
          <w:delText xml:space="preserve"> at its annual meeting</w:delText>
        </w:r>
        <w:r w:rsidR="00CC5477" w:rsidRPr="00CC5477" w:rsidDel="00E11F80">
          <w:rPr>
            <w:rFonts w:eastAsia="Calibri" w:cstheme="minorHAnsi"/>
            <w:lang w:val="en-US"/>
          </w:rPr>
          <w:delText>.</w:delText>
        </w:r>
        <w:r w:rsidDel="00E11F80">
          <w:rPr>
            <w:rFonts w:eastAsia="Calibri" w:cstheme="minorHAnsi"/>
            <w:lang w:val="en-US"/>
          </w:rPr>
          <w:delText>]</w:delText>
        </w:r>
        <w:r w:rsidR="00CC5477" w:rsidRPr="00CC5477" w:rsidDel="00E11F80">
          <w:rPr>
            <w:rFonts w:eastAsia="Calibri" w:cstheme="minorHAnsi"/>
            <w:lang w:val="en-US"/>
          </w:rPr>
          <w:delText xml:space="preserve">  </w:delText>
        </w:r>
      </w:del>
    </w:p>
    <w:p w14:paraId="22AE0A29" w14:textId="6D517652" w:rsidR="00CC5477" w:rsidRPr="00CC5477" w:rsidDel="00E11F80" w:rsidRDefault="00CC5477" w:rsidP="00CC5477">
      <w:pPr>
        <w:spacing w:after="160" w:line="259" w:lineRule="auto"/>
        <w:contextualSpacing/>
        <w:rPr>
          <w:del w:id="826" w:author="Nadia Bouffard" w:date="2023-11-08T14:19:00Z"/>
          <w:rFonts w:eastAsia="Calibri" w:cstheme="minorHAnsi"/>
          <w:lang w:val="en-US"/>
        </w:rPr>
      </w:pPr>
    </w:p>
    <w:p w14:paraId="09C88D2E" w14:textId="5E70287C" w:rsidR="00CC5477" w:rsidRPr="00CC5477" w:rsidDel="00E11F80" w:rsidRDefault="00CC5477" w:rsidP="0006551A">
      <w:pPr>
        <w:numPr>
          <w:ilvl w:val="1"/>
          <w:numId w:val="70"/>
        </w:numPr>
        <w:spacing w:after="160" w:line="259" w:lineRule="auto"/>
        <w:contextualSpacing/>
        <w:rPr>
          <w:del w:id="827" w:author="Nadia Bouffard" w:date="2023-11-08T14:19:00Z"/>
          <w:rFonts w:eastAsia="Calibri" w:cstheme="minorHAnsi"/>
          <w:lang w:val="en-US"/>
        </w:rPr>
      </w:pPr>
      <w:del w:id="828" w:author="Nadia Bouffard" w:date="2023-11-08T14:19:00Z">
        <w:r w:rsidRPr="00CC5477" w:rsidDel="00E11F80">
          <w:rPr>
            <w:rFonts w:eastAsia="Calibri" w:cstheme="minorHAnsi"/>
            <w:lang w:val="en-US"/>
          </w:rPr>
          <w:delText xml:space="preserve"> (a) At its annual meeting, the Commission shall </w:delText>
        </w:r>
        <w:r w:rsidR="007C5D23" w:rsidRPr="00934971" w:rsidDel="00E11F80">
          <w:rPr>
            <w:rFonts w:eastAsia="Calibri" w:cstheme="minorHAnsi"/>
            <w:b/>
            <w:lang w:val="en-US"/>
          </w:rPr>
          <w:delText>[</w:delText>
        </w:r>
        <w:r w:rsidRPr="00CC5477" w:rsidDel="00E11F80">
          <w:rPr>
            <w:rFonts w:eastAsia="Calibri" w:cstheme="minorHAnsi"/>
            <w:lang w:val="en-US"/>
          </w:rPr>
          <w:delText xml:space="preserve">consider the recommendations of the </w:delText>
        </w:r>
        <w:r w:rsidR="001F2E22" w:rsidRPr="005D0152" w:rsidDel="00E11F80">
          <w:rPr>
            <w:rFonts w:eastAsia="Calibri" w:cstheme="minorHAnsi"/>
            <w:b/>
            <w:lang w:val="en-US"/>
          </w:rPr>
          <w:delText>[</w:delText>
        </w:r>
        <w:r w:rsidR="00826CDC" w:rsidDel="00E11F80">
          <w:rPr>
            <w:rFonts w:eastAsia="Calibri" w:cstheme="minorHAnsi"/>
            <w:bCs/>
            <w:lang w:val="en-US"/>
          </w:rPr>
          <w:delText xml:space="preserve">Ad Hoc </w:delText>
        </w:r>
        <w:r w:rsidRPr="00CC5477" w:rsidDel="00E11F80">
          <w:rPr>
            <w:rFonts w:eastAsia="Calibri" w:cstheme="minorHAnsi"/>
            <w:lang w:val="en-US"/>
          </w:rPr>
          <w:delText>Allocation Committee</w:delText>
        </w:r>
        <w:r w:rsidR="007C5D23" w:rsidDel="00E11F80">
          <w:rPr>
            <w:rFonts w:eastAsia="Calibri" w:cstheme="minorHAnsi"/>
            <w:lang w:val="en-US"/>
          </w:rPr>
          <w:delText xml:space="preserve"> </w:delText>
        </w:r>
        <w:r w:rsidR="007C5D23" w:rsidRPr="005D0152" w:rsidDel="00E11F80">
          <w:rPr>
            <w:rFonts w:eastAsia="Calibri" w:cstheme="minorHAnsi"/>
            <w:b/>
            <w:lang w:val="en-US"/>
          </w:rPr>
          <w:delText>/ OR</w:delText>
        </w:r>
        <w:r w:rsidR="007C5D23" w:rsidDel="00E11F80">
          <w:rPr>
            <w:rFonts w:eastAsia="Calibri" w:cstheme="minorHAnsi"/>
            <w:lang w:val="en-US"/>
          </w:rPr>
          <w:delText xml:space="preserve"> consider any requests made pursuant to articles </w:delText>
        </w:r>
        <w:r w:rsidR="007C5D23" w:rsidRPr="005B5748" w:rsidDel="00E11F80">
          <w:rPr>
            <w:rFonts w:eastAsia="Calibri" w:cstheme="minorHAnsi"/>
            <w:lang w:val="en-US"/>
          </w:rPr>
          <w:delText>6.</w:delText>
        </w:r>
        <w:r w:rsidR="00006650" w:rsidDel="00E11F80">
          <w:rPr>
            <w:rFonts w:eastAsia="Calibri" w:cstheme="minorHAnsi"/>
            <w:lang w:val="en-US"/>
          </w:rPr>
          <w:delText>9</w:delText>
        </w:r>
        <w:r w:rsidR="007C5D23" w:rsidRPr="005B5748" w:rsidDel="00E11F80">
          <w:rPr>
            <w:rFonts w:eastAsia="Calibri" w:cstheme="minorHAnsi"/>
            <w:lang w:val="en-US"/>
          </w:rPr>
          <w:delText xml:space="preserve">, </w:delText>
        </w:r>
        <w:r w:rsidR="00697A5C" w:rsidRPr="0062523B" w:rsidDel="00E11F80">
          <w:rPr>
            <w:rFonts w:eastAsia="Calibri" w:cstheme="minorHAnsi"/>
            <w:lang w:val="en-US"/>
          </w:rPr>
          <w:delText>6.</w:delText>
        </w:r>
        <w:r w:rsidR="00872887" w:rsidDel="00E11F80">
          <w:rPr>
            <w:rFonts w:eastAsia="Calibri" w:cstheme="minorHAnsi"/>
            <w:lang w:val="en-US"/>
          </w:rPr>
          <w:delText>10</w:delText>
        </w:r>
        <w:r w:rsidR="007C5D23" w:rsidRPr="005B5748" w:rsidDel="00E11F80">
          <w:rPr>
            <w:rFonts w:eastAsia="Calibri" w:cstheme="minorHAnsi"/>
            <w:lang w:val="en-US"/>
          </w:rPr>
          <w:delText>,</w:delText>
        </w:r>
        <w:r w:rsidR="007C5D23" w:rsidDel="00E11F80">
          <w:rPr>
            <w:rFonts w:eastAsia="Calibri" w:cstheme="minorHAnsi"/>
            <w:lang w:val="en-US"/>
          </w:rPr>
          <w:delText xml:space="preserve"> </w:delText>
        </w:r>
        <w:r w:rsidR="009203B7" w:rsidDel="00E11F80">
          <w:rPr>
            <w:rFonts w:eastAsia="Calibri" w:cstheme="minorHAnsi"/>
            <w:lang w:val="en-US"/>
          </w:rPr>
          <w:delText>6.11</w:delText>
        </w:r>
        <w:r w:rsidR="00091ACB" w:rsidDel="00E11F80">
          <w:rPr>
            <w:rFonts w:eastAsia="Calibri" w:cstheme="minorHAnsi"/>
            <w:lang w:val="en-US"/>
          </w:rPr>
          <w:delText>, 7.1</w:delText>
        </w:r>
        <w:r w:rsidR="00F75DD1" w:rsidDel="00E11F80">
          <w:rPr>
            <w:rFonts w:eastAsia="Calibri" w:cstheme="minorHAnsi"/>
            <w:lang w:val="en-US"/>
          </w:rPr>
          <w:delText xml:space="preserve"> </w:delText>
        </w:r>
        <w:r w:rsidR="00697A5C" w:rsidDel="00E11F80">
          <w:rPr>
            <w:rFonts w:eastAsia="Calibri" w:cstheme="minorHAnsi"/>
            <w:lang w:val="en-US"/>
          </w:rPr>
          <w:delText xml:space="preserve">and </w:delText>
        </w:r>
        <w:r w:rsidR="00136F7A" w:rsidDel="00E11F80">
          <w:rPr>
            <w:rFonts w:eastAsia="Calibri" w:cstheme="minorHAnsi"/>
            <w:lang w:val="en-US"/>
          </w:rPr>
          <w:delText>7.3</w:delText>
        </w:r>
        <w:r w:rsidR="007C5D23" w:rsidRPr="005D0152" w:rsidDel="00E11F80">
          <w:rPr>
            <w:rFonts w:eastAsia="Calibri" w:cstheme="minorHAnsi"/>
            <w:b/>
            <w:lang w:val="en-US"/>
          </w:rPr>
          <w:delText>]</w:delText>
        </w:r>
        <w:r w:rsidRPr="00CC5477" w:rsidDel="00E11F80">
          <w:rPr>
            <w:rFonts w:eastAsia="Calibri" w:cstheme="minorHAnsi"/>
            <w:lang w:val="en-US"/>
          </w:rPr>
          <w:delText xml:space="preserve"> in approving the Allocation Tables submitted by the Secretariat.  </w:delText>
        </w:r>
      </w:del>
    </w:p>
    <w:p w14:paraId="6DDCDFB8" w14:textId="0FCE1323" w:rsidR="00CC5477" w:rsidRPr="00CC5477" w:rsidDel="00E11F80" w:rsidRDefault="00CC5477" w:rsidP="00CC5477">
      <w:pPr>
        <w:spacing w:after="160" w:line="259" w:lineRule="auto"/>
        <w:contextualSpacing/>
        <w:rPr>
          <w:del w:id="829" w:author="Nadia Bouffard" w:date="2023-11-08T14:19:00Z"/>
          <w:rFonts w:eastAsia="Calibri" w:cstheme="minorHAnsi"/>
          <w:lang w:val="en-US"/>
        </w:rPr>
      </w:pPr>
    </w:p>
    <w:p w14:paraId="4D7F9705" w14:textId="55DFECE2" w:rsidR="00CC5477" w:rsidRPr="00CC5477" w:rsidDel="00E11F80" w:rsidRDefault="00CC5477" w:rsidP="009032E6">
      <w:pPr>
        <w:spacing w:after="160" w:line="259" w:lineRule="auto"/>
        <w:ind w:left="390" w:firstLine="330"/>
        <w:contextualSpacing/>
        <w:rPr>
          <w:del w:id="830" w:author="Nadia Bouffard" w:date="2023-11-08T14:19:00Z"/>
          <w:rFonts w:eastAsia="Calibri" w:cstheme="minorHAnsi"/>
          <w:lang w:val="en-US"/>
        </w:rPr>
      </w:pPr>
      <w:del w:id="831" w:author="Nadia Bouffard" w:date="2023-11-08T14:19:00Z">
        <w:r w:rsidRPr="00CC5477" w:rsidDel="00E11F80">
          <w:rPr>
            <w:rFonts w:eastAsia="Calibri" w:cstheme="minorHAnsi"/>
            <w:lang w:val="en-US"/>
          </w:rPr>
          <w:delText xml:space="preserve">(b) The final Allocation Tables, including any decision by the Commission, shall be made public as soon as possible after the Commission’s decision.  </w:delText>
        </w:r>
      </w:del>
    </w:p>
    <w:p w14:paraId="32D17A5A" w14:textId="0A8F82A1" w:rsidR="00CC5477" w:rsidRPr="00CC5477" w:rsidDel="00E11F80" w:rsidRDefault="00CC5477" w:rsidP="00CC5477">
      <w:pPr>
        <w:spacing w:after="160" w:line="259" w:lineRule="auto"/>
        <w:contextualSpacing/>
        <w:rPr>
          <w:del w:id="832" w:author="Nadia Bouffard" w:date="2023-11-08T14:19:00Z"/>
          <w:rFonts w:eastAsia="Calibri" w:cstheme="minorHAnsi"/>
          <w:lang w:val="en-US"/>
        </w:rPr>
      </w:pPr>
    </w:p>
    <w:p w14:paraId="6DA89C78" w14:textId="465603CB" w:rsidR="00CC5477" w:rsidDel="00E11F80" w:rsidRDefault="00CC5477" w:rsidP="008164DF">
      <w:pPr>
        <w:spacing w:after="160" w:line="259" w:lineRule="auto"/>
        <w:ind w:left="390" w:firstLine="330"/>
        <w:contextualSpacing/>
        <w:rPr>
          <w:del w:id="833" w:author="Nadia Bouffard" w:date="2023-11-08T14:19:00Z"/>
          <w:rFonts w:eastAsia="Calibri" w:cstheme="minorHAnsi"/>
          <w:lang w:val="en-US"/>
        </w:rPr>
      </w:pPr>
      <w:del w:id="834" w:author="Nadia Bouffard" w:date="2023-11-08T14:19:00Z">
        <w:r w:rsidRPr="00CC5477" w:rsidDel="00E11F80">
          <w:rPr>
            <w:rFonts w:eastAsia="Calibri" w:cstheme="minorHAnsi"/>
            <w:lang w:val="en-US"/>
          </w:rPr>
          <w:delText xml:space="preserve">(c) The allocations contained in the Allocation Tables approved by the Commission constitute the final allocations of CPCs for the </w:delText>
        </w:r>
        <w:r w:rsidR="0071787B" w:rsidDel="00E11F80">
          <w:rPr>
            <w:rFonts w:eastAsia="Calibri" w:cstheme="minorHAnsi"/>
            <w:lang w:val="en-US"/>
          </w:rPr>
          <w:delText xml:space="preserve">Allocation </w:delText>
        </w:r>
        <w:r w:rsidR="00E60A44" w:rsidDel="00E11F80">
          <w:rPr>
            <w:rFonts w:eastAsia="Calibri" w:cstheme="minorHAnsi"/>
            <w:lang w:val="en-US"/>
          </w:rPr>
          <w:delText>Period</w:delText>
        </w:r>
        <w:r w:rsidRPr="00CC5477" w:rsidDel="00E11F80">
          <w:rPr>
            <w:rFonts w:eastAsia="Calibri" w:cstheme="minorHAnsi"/>
            <w:lang w:val="en-US"/>
          </w:rPr>
          <w:delText xml:space="preserve"> </w:delText>
        </w:r>
        <w:r w:rsidR="0071787B" w:rsidDel="00E11F80">
          <w:rPr>
            <w:rFonts w:eastAsia="Calibri" w:cstheme="minorHAnsi"/>
            <w:lang w:val="en-US"/>
          </w:rPr>
          <w:delText>for</w:delText>
        </w:r>
        <w:r w:rsidRPr="00CC5477" w:rsidDel="00E11F80">
          <w:rPr>
            <w:rFonts w:eastAsia="Calibri" w:cstheme="minorHAnsi"/>
            <w:lang w:val="en-US"/>
          </w:rPr>
          <w:delText xml:space="preserve"> the </w:delText>
        </w:r>
        <w:r w:rsidR="00981270" w:rsidDel="00E11F80">
          <w:rPr>
            <w:rFonts w:eastAsia="Calibri" w:cstheme="minorHAnsi"/>
            <w:lang w:val="en-US"/>
          </w:rPr>
          <w:delText>stock</w:delText>
        </w:r>
        <w:r w:rsidRPr="00CC5477" w:rsidDel="00E11F80">
          <w:rPr>
            <w:rFonts w:eastAsia="Calibri" w:cstheme="minorHAnsi"/>
            <w:lang w:val="en-US"/>
          </w:rPr>
          <w:delText>.</w:delText>
        </w:r>
      </w:del>
    </w:p>
    <w:p w14:paraId="5BEF9D60" w14:textId="77777777" w:rsidR="00FC75D3" w:rsidRPr="00CC5477" w:rsidRDefault="00FC75D3" w:rsidP="00CC5477">
      <w:pPr>
        <w:spacing w:after="160" w:line="259" w:lineRule="auto"/>
        <w:contextualSpacing/>
        <w:rPr>
          <w:rFonts w:eastAsia="Calibri" w:cstheme="minorHAnsi"/>
          <w:lang w:val="en-US"/>
        </w:rPr>
      </w:pPr>
    </w:p>
    <w:p w14:paraId="040413E7" w14:textId="3E3C4761" w:rsidR="00CC5477" w:rsidRPr="00CC5477" w:rsidRDefault="00D550DE" w:rsidP="00D550DE">
      <w:pPr>
        <w:spacing w:after="160" w:line="259" w:lineRule="auto"/>
        <w:contextualSpacing/>
        <w:rPr>
          <w:rFonts w:eastAsia="Calibri" w:cstheme="minorHAnsi"/>
          <w:b/>
          <w:sz w:val="24"/>
          <w:szCs w:val="24"/>
          <w:lang w:val="en-US"/>
        </w:rPr>
      </w:pPr>
      <w:r>
        <w:rPr>
          <w:rFonts w:eastAsia="Calibri" w:cstheme="minorHAnsi"/>
          <w:b/>
          <w:sz w:val="24"/>
          <w:szCs w:val="24"/>
          <w:lang w:val="en-US"/>
        </w:rPr>
        <w:t xml:space="preserve">Article 10.  </w:t>
      </w:r>
      <w:r w:rsidR="00CC5477" w:rsidRPr="00CC5477">
        <w:rPr>
          <w:rFonts w:eastAsia="Calibri" w:cstheme="minorHAnsi"/>
          <w:b/>
          <w:sz w:val="24"/>
          <w:szCs w:val="24"/>
          <w:lang w:val="en-US"/>
        </w:rPr>
        <w:t>ALLOCATION PERIOD</w:t>
      </w:r>
      <w:r w:rsidR="00DF04D1">
        <w:rPr>
          <w:rFonts w:eastAsia="Calibri" w:cstheme="minorHAnsi"/>
          <w:b/>
          <w:sz w:val="24"/>
          <w:szCs w:val="24"/>
          <w:lang w:val="en-US"/>
        </w:rPr>
        <w:t xml:space="preserve"> </w:t>
      </w:r>
    </w:p>
    <w:p w14:paraId="2B7C3180" w14:textId="77777777" w:rsidR="00CC5477" w:rsidRPr="00CC5477" w:rsidRDefault="00CC5477" w:rsidP="00CC5477">
      <w:pPr>
        <w:spacing w:after="160" w:line="259" w:lineRule="auto"/>
        <w:contextualSpacing/>
        <w:rPr>
          <w:rFonts w:eastAsia="Calibri" w:cstheme="minorHAnsi"/>
          <w:lang w:val="en-US"/>
        </w:rPr>
      </w:pPr>
    </w:p>
    <w:p w14:paraId="5683D843" w14:textId="3E4686B3" w:rsidR="00CC5477" w:rsidRPr="00CC5477" w:rsidRDefault="00CC5477" w:rsidP="00D550DE">
      <w:pPr>
        <w:spacing w:after="160" w:line="259" w:lineRule="auto"/>
        <w:ind w:left="540" w:hanging="540"/>
        <w:contextualSpacing/>
        <w:rPr>
          <w:rFonts w:eastAsia="Calibri" w:cstheme="minorHAnsi"/>
          <w:lang w:val="en-US"/>
        </w:rPr>
      </w:pPr>
      <w:r w:rsidRPr="00CC5477">
        <w:rPr>
          <w:rFonts w:eastAsia="Calibri" w:cstheme="minorHAnsi"/>
          <w:lang w:val="en-US"/>
        </w:rPr>
        <w:t xml:space="preserve">10.1. </w:t>
      </w:r>
      <w:r w:rsidR="000627E2">
        <w:rPr>
          <w:rFonts w:eastAsia="Calibri" w:cstheme="minorHAnsi"/>
          <w:lang w:val="en-US"/>
        </w:rPr>
        <w:t>A</w:t>
      </w:r>
      <w:r w:rsidRPr="00CC5477">
        <w:rPr>
          <w:rFonts w:eastAsia="Calibri" w:cstheme="minorHAnsi"/>
          <w:lang w:val="en-US"/>
        </w:rPr>
        <w:t>llocation</w:t>
      </w:r>
      <w:r w:rsidR="000627E2">
        <w:rPr>
          <w:rFonts w:eastAsia="Calibri" w:cstheme="minorHAnsi"/>
          <w:lang w:val="en-US"/>
        </w:rPr>
        <w:t>s</w:t>
      </w:r>
      <w:r w:rsidR="006063D1">
        <w:rPr>
          <w:rFonts w:eastAsia="Calibri" w:cstheme="minorHAnsi"/>
          <w:lang w:val="en-US"/>
        </w:rPr>
        <w:t xml:space="preserve"> for a given fish stock</w:t>
      </w:r>
      <w:r w:rsidRPr="00CC5477">
        <w:rPr>
          <w:rFonts w:eastAsia="Calibri" w:cstheme="minorHAnsi"/>
          <w:lang w:val="en-US"/>
        </w:rPr>
        <w:t xml:space="preserve"> shall remain valid for the </w:t>
      </w:r>
      <w:r w:rsidR="006063D1">
        <w:rPr>
          <w:rFonts w:eastAsia="Calibri" w:cstheme="minorHAnsi"/>
          <w:lang w:val="en-US"/>
        </w:rPr>
        <w:t>period determined by the Commission</w:t>
      </w:r>
      <w:r w:rsidR="00136F7A">
        <w:rPr>
          <w:rFonts w:eastAsia="Calibri" w:cstheme="minorHAnsi"/>
          <w:lang w:val="en-US"/>
        </w:rPr>
        <w:t xml:space="preserve"> for that stock</w:t>
      </w:r>
      <w:r w:rsidR="006063D1">
        <w:rPr>
          <w:rFonts w:eastAsia="Calibri" w:cstheme="minorHAnsi"/>
          <w:lang w:val="en-US"/>
        </w:rPr>
        <w:t xml:space="preserve">. </w:t>
      </w:r>
    </w:p>
    <w:p w14:paraId="437B6AEB" w14:textId="69018BFB" w:rsidR="00CC5477" w:rsidRDefault="00CC5477" w:rsidP="00CC5477">
      <w:pPr>
        <w:spacing w:after="160" w:line="259" w:lineRule="auto"/>
        <w:contextualSpacing/>
        <w:rPr>
          <w:rFonts w:eastAsia="Calibri" w:cstheme="minorHAnsi"/>
          <w:b/>
          <w:lang w:val="en-US"/>
        </w:rPr>
      </w:pPr>
    </w:p>
    <w:p w14:paraId="4DAC4B1E" w14:textId="417A1295" w:rsidR="00CC5477" w:rsidRPr="00CC5477" w:rsidRDefault="00D550DE" w:rsidP="00D550DE">
      <w:pPr>
        <w:spacing w:after="160" w:line="259" w:lineRule="auto"/>
        <w:contextualSpacing/>
        <w:rPr>
          <w:rFonts w:eastAsia="Calibri" w:cstheme="minorHAnsi"/>
          <w:b/>
          <w:sz w:val="24"/>
          <w:szCs w:val="24"/>
          <w:lang w:val="en-US"/>
        </w:rPr>
      </w:pPr>
      <w:r>
        <w:rPr>
          <w:rFonts w:eastAsia="Calibri" w:cstheme="minorHAnsi"/>
          <w:b/>
          <w:sz w:val="24"/>
          <w:szCs w:val="24"/>
          <w:lang w:val="en-US"/>
        </w:rPr>
        <w:t xml:space="preserve">Article 11.  </w:t>
      </w:r>
      <w:r w:rsidR="00CC5477" w:rsidRPr="00CC5477">
        <w:rPr>
          <w:rFonts w:eastAsia="Calibri" w:cstheme="minorHAnsi"/>
          <w:b/>
          <w:sz w:val="24"/>
          <w:szCs w:val="24"/>
          <w:lang w:val="en-US"/>
        </w:rPr>
        <w:t>FINAL CLAUSES</w:t>
      </w:r>
    </w:p>
    <w:p w14:paraId="0806B254" w14:textId="176FE3B8" w:rsidR="00CC5477" w:rsidRPr="00CC5477" w:rsidRDefault="00CC5477" w:rsidP="00CC5477">
      <w:pPr>
        <w:spacing w:after="160" w:line="259" w:lineRule="auto"/>
        <w:contextualSpacing/>
        <w:rPr>
          <w:rFonts w:eastAsia="Calibri" w:cstheme="minorHAnsi"/>
          <w:lang w:val="en-US"/>
        </w:rPr>
      </w:pPr>
    </w:p>
    <w:p w14:paraId="03F3FAAA" w14:textId="122F0A15" w:rsidR="00CC5477" w:rsidRPr="00CC5477" w:rsidRDefault="00CC5477" w:rsidP="00CC5477">
      <w:pPr>
        <w:spacing w:after="160" w:line="259" w:lineRule="auto"/>
        <w:rPr>
          <w:rFonts w:eastAsia="Calibri" w:cstheme="minorHAnsi"/>
          <w:b/>
          <w:lang w:val="en-US"/>
        </w:rPr>
      </w:pPr>
      <w:r w:rsidRPr="00CC5477">
        <w:rPr>
          <w:rFonts w:eastAsia="Calibri" w:cstheme="minorHAnsi"/>
          <w:b/>
          <w:lang w:val="en-US"/>
        </w:rPr>
        <w:t>Term and Amendment</w:t>
      </w:r>
      <w:r w:rsidR="00E41874">
        <w:rPr>
          <w:rFonts w:eastAsia="Calibri" w:cstheme="minorHAnsi"/>
          <w:b/>
          <w:lang w:val="en-US"/>
        </w:rPr>
        <w:t xml:space="preserve"> of Re</w:t>
      </w:r>
      <w:r w:rsidR="003C2541">
        <w:rPr>
          <w:rFonts w:eastAsia="Calibri" w:cstheme="minorHAnsi"/>
          <w:b/>
          <w:lang w:val="en-US"/>
        </w:rPr>
        <w:t>solution</w:t>
      </w:r>
    </w:p>
    <w:p w14:paraId="00B62EE0" w14:textId="3F58B4F9" w:rsidR="00136F7A" w:rsidRDefault="00D550DE" w:rsidP="00D550DE">
      <w:pPr>
        <w:spacing w:after="160" w:line="259" w:lineRule="auto"/>
        <w:ind w:left="540" w:hanging="540"/>
        <w:contextualSpacing/>
        <w:rPr>
          <w:rFonts w:eastAsia="Calibri" w:cstheme="minorHAnsi"/>
          <w:lang w:val="en-US"/>
        </w:rPr>
      </w:pPr>
      <w:r>
        <w:rPr>
          <w:rFonts w:eastAsia="Calibri" w:cstheme="minorHAnsi"/>
          <w:lang w:val="en-US"/>
        </w:rPr>
        <w:t>11.</w:t>
      </w:r>
      <w:r w:rsidR="00341968">
        <w:rPr>
          <w:rFonts w:eastAsia="Calibri" w:cstheme="minorHAnsi"/>
          <w:lang w:val="en-US"/>
        </w:rPr>
        <w:t>1</w:t>
      </w:r>
      <w:r>
        <w:rPr>
          <w:rFonts w:eastAsia="Calibri" w:cstheme="minorHAnsi"/>
          <w:lang w:val="en-US"/>
        </w:rPr>
        <w:tab/>
      </w:r>
      <w:r w:rsidR="00136F7A">
        <w:rPr>
          <w:rFonts w:eastAsia="Calibri" w:cstheme="minorHAnsi"/>
          <w:lang w:val="en-US"/>
        </w:rPr>
        <w:t>(1) T</w:t>
      </w:r>
      <w:r w:rsidR="00CC5477" w:rsidRPr="00CC5477">
        <w:rPr>
          <w:rFonts w:eastAsia="Calibri" w:cstheme="minorHAnsi"/>
          <w:lang w:val="en-US"/>
        </w:rPr>
        <w:t xml:space="preserve">his Resolution shall be reviewed after </w:t>
      </w:r>
      <w:ins w:id="835" w:author="Nadia Bouffard" w:date="2022-05-02T14:25:00Z">
        <w:r w:rsidR="001F2E22" w:rsidRPr="001F2E22">
          <w:rPr>
            <w:rFonts w:eastAsia="Calibri" w:cstheme="minorHAnsi"/>
            <w:b/>
            <w:lang w:val="en-US"/>
          </w:rPr>
          <w:t>[</w:t>
        </w:r>
      </w:ins>
      <w:r w:rsidR="00136F7A">
        <w:rPr>
          <w:rFonts w:eastAsia="Calibri" w:cstheme="minorHAnsi"/>
          <w:lang w:val="en-US"/>
        </w:rPr>
        <w:t xml:space="preserve">10 </w:t>
      </w:r>
      <w:ins w:id="836" w:author="Nadia Bouffard" w:date="2021-09-14T11:27:00Z">
        <w:r w:rsidR="00136F7A" w:rsidRPr="001F2E22">
          <w:rPr>
            <w:rFonts w:eastAsia="Calibri" w:cstheme="minorHAnsi"/>
            <w:b/>
            <w:lang w:val="en-US"/>
          </w:rPr>
          <w:t>/ OR</w:t>
        </w:r>
      </w:ins>
      <w:r w:rsidR="00136F7A">
        <w:rPr>
          <w:rFonts w:eastAsia="Calibri" w:cstheme="minorHAnsi"/>
          <w:lang w:val="en-US"/>
        </w:rPr>
        <w:t xml:space="preserve"> </w:t>
      </w:r>
      <w:r w:rsidR="0020355D">
        <w:rPr>
          <w:rFonts w:eastAsia="Calibri" w:cstheme="minorHAnsi"/>
          <w:lang w:val="en-US"/>
        </w:rPr>
        <w:t xml:space="preserve"> </w:t>
      </w:r>
      <w:r w:rsidR="00136F7A">
        <w:rPr>
          <w:rFonts w:eastAsia="Calibri" w:cstheme="minorHAnsi"/>
          <w:lang w:val="en-US"/>
        </w:rPr>
        <w:t>5</w:t>
      </w:r>
      <w:r w:rsidR="00CC5477" w:rsidRPr="00CC5477">
        <w:rPr>
          <w:rFonts w:eastAsia="Calibri" w:cstheme="minorHAnsi"/>
          <w:lang w:val="en-US"/>
        </w:rPr>
        <w:t xml:space="preserve"> years</w:t>
      </w:r>
      <w:ins w:id="837" w:author="Nadia Bouffard" w:date="2022-05-02T14:26:00Z">
        <w:r w:rsidR="001F2E22" w:rsidRPr="005D0152">
          <w:rPr>
            <w:rFonts w:eastAsia="Calibri" w:cstheme="minorHAnsi"/>
            <w:b/>
            <w:lang w:val="en-US"/>
          </w:rPr>
          <w:t>]</w:t>
        </w:r>
      </w:ins>
      <w:r w:rsidR="00CC5477" w:rsidRPr="00CC5477">
        <w:rPr>
          <w:rFonts w:eastAsia="Calibri" w:cstheme="minorHAnsi"/>
          <w:lang w:val="en-US"/>
        </w:rPr>
        <w:t xml:space="preserve"> of its entry into </w:t>
      </w:r>
      <w:r w:rsidR="00136F7A">
        <w:rPr>
          <w:rFonts w:eastAsia="Calibri" w:cstheme="minorHAnsi"/>
          <w:lang w:val="en-US"/>
        </w:rPr>
        <w:t>force</w:t>
      </w:r>
      <w:r w:rsidR="00D64D52">
        <w:rPr>
          <w:rFonts w:eastAsia="Calibri" w:cstheme="minorHAnsi"/>
          <w:lang w:val="en-US"/>
        </w:rPr>
        <w:t xml:space="preserve">, and every </w:t>
      </w:r>
      <w:ins w:id="838" w:author="Nadia Bouffard" w:date="2022-01-18T15:09:00Z">
        <w:r w:rsidR="00D64D52" w:rsidRPr="005D0152">
          <w:rPr>
            <w:rFonts w:eastAsia="Calibri" w:cstheme="minorHAnsi"/>
            <w:b/>
            <w:lang w:val="en-US"/>
          </w:rPr>
          <w:t>[</w:t>
        </w:r>
      </w:ins>
      <w:r w:rsidR="00D64D52">
        <w:rPr>
          <w:rFonts w:eastAsia="Calibri" w:cstheme="minorHAnsi"/>
          <w:lang w:val="en-US"/>
        </w:rPr>
        <w:t>X</w:t>
      </w:r>
      <w:ins w:id="839" w:author="Nadia Bouffard" w:date="2022-05-04T10:49:00Z">
        <w:r w:rsidR="00E82471" w:rsidRPr="005D0152">
          <w:rPr>
            <w:rFonts w:eastAsia="Calibri" w:cstheme="minorHAnsi"/>
            <w:b/>
            <w:lang w:val="en-US"/>
          </w:rPr>
          <w:t>]</w:t>
        </w:r>
      </w:ins>
      <w:r w:rsidR="00D64D52">
        <w:rPr>
          <w:rFonts w:eastAsia="Calibri" w:cstheme="minorHAnsi"/>
          <w:lang w:val="en-US"/>
        </w:rPr>
        <w:t xml:space="preserve"> years thereafter.</w:t>
      </w:r>
      <w:r w:rsidR="00CC5477" w:rsidRPr="00CC5477">
        <w:rPr>
          <w:rFonts w:eastAsia="Calibri" w:cstheme="minorHAnsi"/>
          <w:lang w:val="en-US"/>
        </w:rPr>
        <w:t xml:space="preserve"> </w:t>
      </w:r>
    </w:p>
    <w:p w14:paraId="2636FD49" w14:textId="2CD6A68C" w:rsidR="00D64D52" w:rsidRPr="00CC5477" w:rsidRDefault="00D64D52" w:rsidP="00872887">
      <w:pPr>
        <w:spacing w:after="160" w:line="259" w:lineRule="auto"/>
        <w:contextualSpacing/>
        <w:rPr>
          <w:rFonts w:eastAsia="Calibri" w:cstheme="minorHAnsi"/>
          <w:lang w:val="en-US"/>
        </w:rPr>
      </w:pPr>
    </w:p>
    <w:p w14:paraId="486F97A3" w14:textId="3FE523F6" w:rsidR="008B59F4" w:rsidRDefault="00D550DE" w:rsidP="008B59F4">
      <w:pPr>
        <w:spacing w:after="160" w:line="259" w:lineRule="auto"/>
        <w:ind w:left="540" w:hanging="540"/>
        <w:contextualSpacing/>
        <w:rPr>
          <w:rFonts w:eastAsia="Calibri" w:cstheme="minorHAnsi"/>
        </w:rPr>
      </w:pPr>
      <w:r>
        <w:rPr>
          <w:rFonts w:eastAsia="Calibri" w:cstheme="minorHAnsi"/>
          <w:lang w:val="en-US"/>
        </w:rPr>
        <w:t>11.</w:t>
      </w:r>
      <w:r w:rsidR="00341968">
        <w:rPr>
          <w:rFonts w:eastAsia="Calibri" w:cstheme="minorHAnsi"/>
          <w:lang w:val="en-US"/>
        </w:rPr>
        <w:t>2</w:t>
      </w:r>
      <w:r>
        <w:rPr>
          <w:rFonts w:eastAsia="Calibri" w:cstheme="minorHAnsi"/>
          <w:lang w:val="en-US"/>
        </w:rPr>
        <w:tab/>
      </w:r>
      <w:r w:rsidR="00CC5477" w:rsidRPr="00CC5477">
        <w:rPr>
          <w:rFonts w:eastAsia="Calibri" w:cstheme="minorHAnsi"/>
          <w:lang w:val="en-US"/>
        </w:rPr>
        <w:t>Th</w:t>
      </w:r>
      <w:r w:rsidR="00DE3779">
        <w:rPr>
          <w:rFonts w:eastAsia="Calibri" w:cstheme="minorHAnsi"/>
          <w:lang w:val="en-US"/>
        </w:rPr>
        <w:t>is Resolution</w:t>
      </w:r>
      <w:r w:rsidR="00CC5477" w:rsidRPr="00CC5477">
        <w:rPr>
          <w:rFonts w:eastAsia="Calibri" w:cstheme="minorHAnsi"/>
          <w:lang w:val="en-US"/>
        </w:rPr>
        <w:t xml:space="preserve"> </w:t>
      </w:r>
      <w:r w:rsidR="00136F7A">
        <w:rPr>
          <w:rFonts w:eastAsia="Calibri" w:cstheme="minorHAnsi"/>
          <w:lang w:val="en-US"/>
        </w:rPr>
        <w:t xml:space="preserve">may be amended by </w:t>
      </w:r>
      <w:r w:rsidR="00241BE6">
        <w:rPr>
          <w:rFonts w:eastAsia="Calibri" w:cstheme="minorHAnsi"/>
          <w:lang w:val="en-US"/>
        </w:rPr>
        <w:t xml:space="preserve">a </w:t>
      </w:r>
      <w:r w:rsidR="00D64D52">
        <w:rPr>
          <w:rFonts w:eastAsia="Calibri" w:cstheme="minorHAnsi"/>
          <w:lang w:val="en-US"/>
        </w:rPr>
        <w:t xml:space="preserve">decision of </w:t>
      </w:r>
      <w:r w:rsidR="00136F7A">
        <w:rPr>
          <w:rFonts w:eastAsia="Calibri" w:cstheme="minorHAnsi"/>
          <w:lang w:val="en-US"/>
        </w:rPr>
        <w:t xml:space="preserve">the Commission </w:t>
      </w:r>
      <w:r w:rsidR="00D64D52" w:rsidRPr="005D0152">
        <w:rPr>
          <w:rFonts w:eastAsia="Calibri" w:cstheme="minorHAnsi"/>
          <w:b/>
          <w:lang w:val="en-US"/>
        </w:rPr>
        <w:t>[</w:t>
      </w:r>
      <w:r w:rsidR="00136F7A">
        <w:rPr>
          <w:rFonts w:eastAsia="Calibri" w:cstheme="minorHAnsi"/>
          <w:lang w:val="en-US"/>
        </w:rPr>
        <w:t>after the initial term set out in Article 11.</w:t>
      </w:r>
      <w:r w:rsidR="00341968">
        <w:rPr>
          <w:rFonts w:eastAsia="Calibri" w:cstheme="minorHAnsi"/>
          <w:lang w:val="en-US"/>
        </w:rPr>
        <w:t>1</w:t>
      </w:r>
      <w:r w:rsidR="00136F7A">
        <w:rPr>
          <w:rFonts w:eastAsia="Calibri" w:cstheme="minorHAnsi"/>
          <w:lang w:val="en-US"/>
        </w:rPr>
        <w:t>(1)</w:t>
      </w:r>
      <w:ins w:id="840" w:author="Nadia Bouffard" w:date="2022-01-18T15:12:00Z">
        <w:r w:rsidR="00D64D52" w:rsidRPr="005D0152">
          <w:rPr>
            <w:rFonts w:eastAsia="Calibri" w:cstheme="minorHAnsi"/>
            <w:b/>
            <w:lang w:val="en-US"/>
          </w:rPr>
          <w:t>]</w:t>
        </w:r>
      </w:ins>
      <w:r w:rsidR="00B6155D">
        <w:rPr>
          <w:rFonts w:eastAsia="Calibri" w:cstheme="minorHAnsi"/>
          <w:lang w:val="en-US"/>
        </w:rPr>
        <w:t>, including</w:t>
      </w:r>
      <w:r w:rsidR="00D64D52">
        <w:rPr>
          <w:rFonts w:eastAsia="Calibri" w:cstheme="minorHAnsi"/>
          <w:lang w:val="en-US"/>
        </w:rPr>
        <w:t xml:space="preserve"> to ensure that the allocation </w:t>
      </w:r>
      <w:r w:rsidR="00241BE6">
        <w:rPr>
          <w:rFonts w:eastAsia="Calibri" w:cstheme="minorHAnsi"/>
          <w:lang w:val="en-US"/>
        </w:rPr>
        <w:t>recognizes</w:t>
      </w:r>
      <w:r w:rsidR="00D64D52">
        <w:rPr>
          <w:rFonts w:eastAsia="Calibri" w:cstheme="minorHAnsi"/>
          <w:lang w:val="en-US"/>
        </w:rPr>
        <w:t xml:space="preserve"> the interests, aspirations, needs and special requirements of Developing States, </w:t>
      </w:r>
      <w:ins w:id="841" w:author="Nadia Bouffard" w:date="2022-04-20T17:39:00Z">
        <w:r w:rsidR="00B6155D" w:rsidRPr="005D0152">
          <w:rPr>
            <w:rFonts w:eastAsia="Calibri" w:cstheme="minorHAnsi"/>
            <w:b/>
            <w:lang w:val="en-US"/>
          </w:rPr>
          <w:t>[</w:t>
        </w:r>
      </w:ins>
      <w:proofErr w:type="gramStart"/>
      <w:r w:rsidR="00D64D52">
        <w:rPr>
          <w:rFonts w:eastAsia="Calibri" w:cstheme="minorHAnsi"/>
          <w:lang w:val="en-US"/>
        </w:rPr>
        <w:t xml:space="preserve">in particular </w:t>
      </w:r>
      <w:r w:rsidR="0064176A">
        <w:rPr>
          <w:rFonts w:eastAsia="Calibri" w:cstheme="minorHAnsi"/>
          <w:lang w:val="en-US"/>
        </w:rPr>
        <w:t>l</w:t>
      </w:r>
      <w:r w:rsidR="00D64D52">
        <w:rPr>
          <w:rFonts w:eastAsia="Calibri" w:cstheme="minorHAnsi"/>
          <w:lang w:val="en-US"/>
        </w:rPr>
        <w:t>east</w:t>
      </w:r>
      <w:proofErr w:type="gramEnd"/>
      <w:r w:rsidR="00D64D52">
        <w:rPr>
          <w:rFonts w:eastAsia="Calibri" w:cstheme="minorHAnsi"/>
          <w:lang w:val="en-US"/>
        </w:rPr>
        <w:t xml:space="preserve"> </w:t>
      </w:r>
      <w:r w:rsidR="0064176A">
        <w:rPr>
          <w:rFonts w:eastAsia="Calibri" w:cstheme="minorHAnsi"/>
          <w:lang w:val="en-US"/>
        </w:rPr>
        <w:t>d</w:t>
      </w:r>
      <w:r w:rsidR="00D64D52">
        <w:rPr>
          <w:rFonts w:eastAsia="Calibri" w:cstheme="minorHAnsi"/>
          <w:lang w:val="en-US"/>
        </w:rPr>
        <w:t>eveloped States and Small Island Developing States that are coastal States</w:t>
      </w:r>
      <w:ins w:id="842" w:author="Nadia Bouffard" w:date="2022-04-20T17:40:00Z">
        <w:r w:rsidR="00B6155D" w:rsidRPr="005D0152">
          <w:rPr>
            <w:rFonts w:eastAsia="Calibri" w:cstheme="minorHAnsi"/>
            <w:b/>
            <w:lang w:val="en-US"/>
          </w:rPr>
          <w:t>]</w:t>
        </w:r>
      </w:ins>
      <w:r w:rsidR="00136F7A">
        <w:rPr>
          <w:rFonts w:eastAsia="Calibri" w:cstheme="minorHAnsi"/>
          <w:lang w:val="en-US"/>
        </w:rPr>
        <w:t xml:space="preserve">.  </w:t>
      </w:r>
      <w:ins w:id="843" w:author="Nadia Bouffard" w:date="2021-09-15T15:37:00Z">
        <w:r w:rsidR="0044215E" w:rsidRPr="005D0152">
          <w:rPr>
            <w:rFonts w:eastAsia="Calibri" w:cstheme="minorHAnsi"/>
            <w:b/>
            <w:lang w:val="en-US"/>
          </w:rPr>
          <w:t>[</w:t>
        </w:r>
      </w:ins>
      <w:r w:rsidR="00136F7A">
        <w:rPr>
          <w:rFonts w:eastAsia="Calibri" w:cstheme="minorHAnsi"/>
          <w:lang w:val="en-US"/>
        </w:rPr>
        <w:t>In this respect, th</w:t>
      </w:r>
      <w:r w:rsidR="00DE3779">
        <w:rPr>
          <w:rFonts w:eastAsia="Calibri" w:cstheme="minorHAnsi"/>
          <w:lang w:val="en-US"/>
        </w:rPr>
        <w:t>is Resolution</w:t>
      </w:r>
      <w:r w:rsidR="00136F7A">
        <w:rPr>
          <w:rFonts w:eastAsia="Calibri" w:cstheme="minorHAnsi"/>
          <w:lang w:val="en-US"/>
        </w:rPr>
        <w:t xml:space="preserve"> </w:t>
      </w:r>
      <w:r w:rsidR="00CC5477" w:rsidRPr="00CC5477">
        <w:rPr>
          <w:rFonts w:eastAsia="Calibri" w:cstheme="minorHAnsi"/>
          <w:lang w:val="en-US"/>
        </w:rPr>
        <w:t>shall remain in effect until amended or replaced by the Commission.</w:t>
      </w:r>
      <w:ins w:id="844" w:author="Nadia Bouffard" w:date="2021-09-15T15:37:00Z">
        <w:r w:rsidR="0044215E" w:rsidRPr="005D0152">
          <w:rPr>
            <w:rFonts w:eastAsia="Calibri" w:cstheme="minorHAnsi"/>
            <w:b/>
          </w:rPr>
          <w:t>]</w:t>
        </w:r>
      </w:ins>
    </w:p>
    <w:p w14:paraId="16B0537B" w14:textId="1493DBAD" w:rsidR="00FC75D3" w:rsidRPr="00241BE6" w:rsidRDefault="00FC75D3" w:rsidP="00872887">
      <w:pPr>
        <w:spacing w:after="160" w:line="259" w:lineRule="auto"/>
        <w:contextualSpacing/>
        <w:rPr>
          <w:rFonts w:eastAsia="Calibri" w:cstheme="minorHAnsi"/>
          <w:b/>
          <w:bCs/>
        </w:rPr>
      </w:pPr>
    </w:p>
    <w:p w14:paraId="3AB1B166" w14:textId="0BA0A780" w:rsidR="00CC5477" w:rsidRDefault="00CC5477" w:rsidP="00D550DE">
      <w:pPr>
        <w:spacing w:after="160" w:line="259" w:lineRule="auto"/>
        <w:ind w:left="540" w:hanging="540"/>
        <w:contextualSpacing/>
        <w:rPr>
          <w:rFonts w:eastAsia="Calibri" w:cstheme="minorHAnsi"/>
          <w:b/>
          <w:bCs/>
          <w:lang w:val="en-US"/>
        </w:rPr>
      </w:pPr>
      <w:r w:rsidRPr="00CC5477">
        <w:rPr>
          <w:rFonts w:eastAsia="Calibri" w:cstheme="minorHAnsi"/>
          <w:b/>
          <w:bCs/>
          <w:lang w:val="en-US"/>
        </w:rPr>
        <w:t>Safeguard</w:t>
      </w:r>
    </w:p>
    <w:p w14:paraId="2D4688C8" w14:textId="77777777" w:rsidR="008B59F4" w:rsidRPr="00CC5477" w:rsidRDefault="008B59F4" w:rsidP="00D550DE">
      <w:pPr>
        <w:spacing w:after="160" w:line="259" w:lineRule="auto"/>
        <w:ind w:left="540" w:hanging="540"/>
        <w:contextualSpacing/>
        <w:rPr>
          <w:rFonts w:eastAsia="Calibri" w:cstheme="minorHAnsi"/>
          <w:b/>
          <w:bCs/>
          <w:lang w:val="en-US"/>
        </w:rPr>
      </w:pPr>
    </w:p>
    <w:p w14:paraId="4DEF6B2C" w14:textId="1DE90932" w:rsidR="00CC5477" w:rsidRDefault="00D550DE" w:rsidP="00D550DE">
      <w:pPr>
        <w:spacing w:after="160" w:line="259" w:lineRule="auto"/>
        <w:ind w:left="540" w:hanging="540"/>
        <w:contextualSpacing/>
        <w:rPr>
          <w:rFonts w:eastAsia="Calibri" w:cstheme="minorHAnsi"/>
          <w:lang w:val="en-US"/>
        </w:rPr>
      </w:pPr>
      <w:r>
        <w:rPr>
          <w:rFonts w:eastAsia="Calibri" w:cstheme="minorHAnsi"/>
          <w:lang w:val="en-US"/>
        </w:rPr>
        <w:t>11.</w:t>
      </w:r>
      <w:r w:rsidR="00341968">
        <w:rPr>
          <w:rFonts w:eastAsia="Calibri" w:cstheme="minorHAnsi"/>
          <w:lang w:val="en-US"/>
        </w:rPr>
        <w:t>3</w:t>
      </w:r>
      <w:r>
        <w:rPr>
          <w:rFonts w:eastAsia="Calibri" w:cstheme="minorHAnsi"/>
          <w:lang w:val="en-US"/>
        </w:rPr>
        <w:tab/>
      </w:r>
      <w:r w:rsidR="00CC5477" w:rsidRPr="00CC5477">
        <w:rPr>
          <w:rFonts w:eastAsia="Calibri" w:cstheme="minorHAnsi"/>
          <w:lang w:val="en-US"/>
        </w:rPr>
        <w:t xml:space="preserve">Consistent with Article IV.6 of the Agreement, nothing in this Resolution, nor any act or activity carried out pursuant to this Resolution, shall be considered or interpreted as changing or in any way affecting the position of any party to the </w:t>
      </w:r>
      <w:r w:rsidR="00292B7B">
        <w:rPr>
          <w:rFonts w:eastAsia="Calibri" w:cstheme="minorHAnsi"/>
          <w:lang w:val="en-US"/>
        </w:rPr>
        <w:t>Agreement</w:t>
      </w:r>
      <w:r w:rsidR="00CC5477" w:rsidRPr="00CC5477">
        <w:rPr>
          <w:rFonts w:eastAsia="Calibri" w:cstheme="minorHAnsi"/>
          <w:lang w:val="en-US"/>
        </w:rPr>
        <w:t xml:space="preserve"> with respect to the legal status of any area covered by the Agreement.</w:t>
      </w:r>
    </w:p>
    <w:p w14:paraId="0180B886" w14:textId="1FD108CA" w:rsidR="00DF04D1" w:rsidRPr="00CC5477" w:rsidRDefault="00DF04D1" w:rsidP="00CC5477">
      <w:pPr>
        <w:spacing w:after="160" w:line="259" w:lineRule="auto"/>
        <w:rPr>
          <w:rFonts w:eastAsia="Calibri" w:cstheme="minorHAnsi"/>
          <w:lang w:val="en-US"/>
        </w:rPr>
      </w:pPr>
    </w:p>
    <w:p w14:paraId="6A91EBA0" w14:textId="5805D175" w:rsidR="00CD1B36" w:rsidRPr="00FE18D5" w:rsidRDefault="00CD1B36" w:rsidP="00FE18D5">
      <w:pPr>
        <w:spacing w:after="160" w:line="240" w:lineRule="auto"/>
        <w:rPr>
          <w:highlight w:val="yellow"/>
          <w:lang w:val="en-CA"/>
        </w:rPr>
      </w:pPr>
    </w:p>
    <w:p w14:paraId="3F305338" w14:textId="41FBC40B" w:rsidR="00AE29A8" w:rsidDel="00B82BBE" w:rsidRDefault="00E01466" w:rsidP="00B82BBE">
      <w:pPr>
        <w:spacing w:after="160" w:line="259" w:lineRule="auto"/>
        <w:jc w:val="center"/>
        <w:rPr>
          <w:del w:id="845" w:author="Nadia Bouffard" w:date="2023-11-07T14:42:00Z"/>
          <w:rFonts w:eastAsia="Calibri" w:cstheme="minorHAnsi"/>
          <w:b/>
          <w:bCs/>
          <w:sz w:val="24"/>
          <w:szCs w:val="24"/>
          <w:lang w:val="en-US"/>
        </w:rPr>
      </w:pPr>
      <w:r>
        <w:rPr>
          <w:rFonts w:eastAsia="Calibri" w:cstheme="minorHAnsi"/>
          <w:b/>
          <w:bCs/>
          <w:sz w:val="24"/>
          <w:szCs w:val="24"/>
          <w:lang w:val="en-US"/>
        </w:rPr>
        <w:br w:type="column"/>
      </w:r>
    </w:p>
    <w:p w14:paraId="672AB938" w14:textId="729CBC99" w:rsidR="00CC5477" w:rsidRPr="00CC5477" w:rsidDel="00B82BBE" w:rsidRDefault="00CC5477" w:rsidP="00FE18D5">
      <w:pPr>
        <w:spacing w:after="160" w:line="259" w:lineRule="auto"/>
        <w:jc w:val="center"/>
        <w:rPr>
          <w:del w:id="846" w:author="Nadia Bouffard" w:date="2023-11-07T14:42:00Z"/>
          <w:rFonts w:eastAsia="Calibri" w:cstheme="minorHAnsi"/>
          <w:lang w:val="en-US"/>
        </w:rPr>
      </w:pPr>
    </w:p>
    <w:p w14:paraId="64E1BB95" w14:textId="2A27297A" w:rsidR="00C249E4" w:rsidRPr="00C249E4" w:rsidDel="00B82BBE" w:rsidRDefault="007B77C5" w:rsidP="00B82BBE">
      <w:pPr>
        <w:spacing w:after="160" w:line="259" w:lineRule="auto"/>
        <w:jc w:val="center"/>
        <w:rPr>
          <w:del w:id="847" w:author="Nadia Bouffard" w:date="2023-11-07T14:42:00Z"/>
          <w:rFonts w:eastAsia="Calibri" w:cstheme="minorHAnsi"/>
          <w:b/>
          <w:sz w:val="24"/>
          <w:szCs w:val="24"/>
          <w:lang w:val="en-US"/>
        </w:rPr>
      </w:pPr>
      <w:del w:id="848" w:author="Nadia Bouffard" w:date="2023-11-07T14:42:00Z">
        <w:r w:rsidDel="00B82BBE">
          <w:rPr>
            <w:rFonts w:eastAsia="Calibri" w:cstheme="minorHAnsi"/>
            <w:b/>
            <w:sz w:val="24"/>
            <w:szCs w:val="24"/>
            <w:lang w:val="en-US"/>
          </w:rPr>
          <w:delText>[</w:delText>
        </w:r>
        <w:r w:rsidR="00C249E4" w:rsidRPr="00C249E4" w:rsidDel="00B82BBE">
          <w:rPr>
            <w:rFonts w:eastAsia="Calibri" w:cstheme="minorHAnsi"/>
            <w:b/>
            <w:sz w:val="24"/>
            <w:szCs w:val="24"/>
            <w:lang w:val="en-US"/>
          </w:rPr>
          <w:delText xml:space="preserve">Annex </w:delText>
        </w:r>
        <w:r w:rsidR="00334632" w:rsidDel="00B82BBE">
          <w:rPr>
            <w:rFonts w:eastAsia="Calibri" w:cstheme="minorHAnsi"/>
            <w:b/>
            <w:sz w:val="24"/>
            <w:szCs w:val="24"/>
            <w:lang w:val="en-US"/>
          </w:rPr>
          <w:delText>1</w:delText>
        </w:r>
      </w:del>
    </w:p>
    <w:p w14:paraId="2C506571" w14:textId="4DF3E96B" w:rsidR="00E6529C" w:rsidRPr="002E29D0" w:rsidDel="00B82BBE" w:rsidRDefault="00E6529C" w:rsidP="00B82BBE">
      <w:pPr>
        <w:spacing w:after="160" w:line="259" w:lineRule="auto"/>
        <w:jc w:val="center"/>
        <w:rPr>
          <w:del w:id="849" w:author="Nadia Bouffard" w:date="2023-11-07T14:42:00Z"/>
          <w:rFonts w:eastAsia="Calibri" w:cstheme="minorHAnsi"/>
          <w:b/>
          <w:bCs/>
          <w:iCs/>
          <w:sz w:val="24"/>
          <w:szCs w:val="24"/>
          <w:lang w:val="en-US"/>
        </w:rPr>
      </w:pPr>
      <w:del w:id="850" w:author="Nadia Bouffard" w:date="2023-11-07T14:42:00Z">
        <w:r w:rsidRPr="002E29D0" w:rsidDel="00B82BBE">
          <w:rPr>
            <w:rFonts w:eastAsia="Calibri" w:cstheme="minorHAnsi"/>
            <w:b/>
            <w:bCs/>
            <w:iCs/>
            <w:sz w:val="24"/>
            <w:szCs w:val="24"/>
            <w:lang w:val="en-US"/>
          </w:rPr>
          <w:delText xml:space="preserve">Step-wise </w:delText>
        </w:r>
        <w:r w:rsidR="007315ED" w:rsidDel="00B82BBE">
          <w:rPr>
            <w:rFonts w:eastAsia="Calibri" w:cstheme="minorHAnsi"/>
            <w:b/>
            <w:bCs/>
            <w:iCs/>
            <w:sz w:val="24"/>
            <w:szCs w:val="24"/>
            <w:lang w:val="en-US"/>
          </w:rPr>
          <w:delText xml:space="preserve">Transition for </w:delText>
        </w:r>
        <w:r w:rsidRPr="002E29D0" w:rsidDel="00B82BBE">
          <w:rPr>
            <w:rFonts w:eastAsia="Calibri" w:cstheme="minorHAnsi"/>
            <w:b/>
            <w:bCs/>
            <w:iCs/>
            <w:sz w:val="24"/>
            <w:szCs w:val="24"/>
            <w:lang w:val="en-US"/>
          </w:rPr>
          <w:delText xml:space="preserve">Implementation of </w:delText>
        </w:r>
        <w:r w:rsidDel="00B82BBE">
          <w:rPr>
            <w:rFonts w:eastAsia="Calibri" w:cstheme="minorHAnsi"/>
            <w:b/>
            <w:bCs/>
            <w:iCs/>
            <w:sz w:val="24"/>
            <w:szCs w:val="24"/>
            <w:lang w:val="en-US"/>
          </w:rPr>
          <w:delText>the</w:delText>
        </w:r>
        <w:r w:rsidRPr="002E29D0" w:rsidDel="00B82BBE">
          <w:rPr>
            <w:rFonts w:eastAsia="Calibri" w:cstheme="minorHAnsi"/>
            <w:b/>
            <w:bCs/>
            <w:iCs/>
            <w:sz w:val="24"/>
            <w:szCs w:val="24"/>
            <w:lang w:val="en-US"/>
          </w:rPr>
          <w:delText xml:space="preserve"> Allocation</w:delText>
        </w:r>
        <w:r w:rsidDel="00B82BBE">
          <w:rPr>
            <w:rFonts w:eastAsia="Calibri" w:cstheme="minorHAnsi"/>
            <w:b/>
            <w:bCs/>
            <w:iCs/>
            <w:sz w:val="24"/>
            <w:szCs w:val="24"/>
            <w:lang w:val="en-US"/>
          </w:rPr>
          <w:delText xml:space="preserve"> Regime</w:delText>
        </w:r>
      </w:del>
    </w:p>
    <w:p w14:paraId="23506C68" w14:textId="78678416" w:rsidR="00E6529C" w:rsidRPr="00376335" w:rsidDel="00B82BBE" w:rsidRDefault="00E6529C" w:rsidP="00B82BBE">
      <w:pPr>
        <w:spacing w:after="160" w:line="259" w:lineRule="auto"/>
        <w:jc w:val="center"/>
        <w:rPr>
          <w:del w:id="851" w:author="Nadia Bouffard" w:date="2023-11-07T14:42:00Z"/>
          <w:rFonts w:eastAsia="Calibri" w:cstheme="minorHAnsi"/>
          <w:bCs/>
          <w:iCs/>
          <w:lang w:val="en-US"/>
        </w:rPr>
      </w:pPr>
      <w:del w:id="852" w:author="Nadia Bouffard" w:date="2023-11-07T14:42:00Z">
        <w:r w:rsidDel="00B82BBE">
          <w:rPr>
            <w:rFonts w:eastAsia="Calibri" w:cstheme="minorHAnsi"/>
            <w:bCs/>
            <w:iCs/>
            <w:lang w:val="en-US"/>
          </w:rPr>
          <w:delText>1.</w:delText>
        </w:r>
        <w:r w:rsidDel="00B82BBE">
          <w:rPr>
            <w:rFonts w:eastAsia="Calibri" w:cstheme="minorHAnsi"/>
            <w:bCs/>
            <w:iCs/>
            <w:lang w:val="en-US"/>
          </w:rPr>
          <w:tab/>
        </w:r>
        <w:r w:rsidRPr="00376335" w:rsidDel="00B82BBE">
          <w:rPr>
            <w:rFonts w:eastAsia="Calibri" w:cstheme="minorHAnsi"/>
            <w:bCs/>
            <w:iCs/>
            <w:lang w:val="en-US"/>
          </w:rPr>
          <w:delText>The implementation of the Allocation</w:delText>
        </w:r>
        <w:r w:rsidDel="00B82BBE">
          <w:rPr>
            <w:rFonts w:eastAsia="Calibri" w:cstheme="minorHAnsi"/>
            <w:bCs/>
            <w:iCs/>
            <w:lang w:val="en-US"/>
          </w:rPr>
          <w:delText xml:space="preserve"> Regime</w:delText>
        </w:r>
        <w:r w:rsidRPr="00376335" w:rsidDel="00B82BBE">
          <w:rPr>
            <w:rFonts w:eastAsia="Calibri" w:cstheme="minorHAnsi"/>
            <w:bCs/>
            <w:iCs/>
            <w:lang w:val="en-US"/>
          </w:rPr>
          <w:delText xml:space="preserve"> shall be transition</w:delText>
        </w:r>
        <w:r w:rsidDel="00B82BBE">
          <w:rPr>
            <w:rFonts w:eastAsia="Calibri" w:cstheme="minorHAnsi"/>
            <w:bCs/>
            <w:iCs/>
            <w:lang w:val="en-US"/>
          </w:rPr>
          <w:delText xml:space="preserve">ed for each </w:delText>
        </w:r>
        <w:r w:rsidR="002175A2" w:rsidDel="00B82BBE">
          <w:rPr>
            <w:rFonts w:eastAsia="Calibri" w:cstheme="minorHAnsi"/>
            <w:bCs/>
            <w:iCs/>
            <w:lang w:val="en-US"/>
          </w:rPr>
          <w:delText>relevant</w:delText>
        </w:r>
        <w:r w:rsidDel="00B82BBE">
          <w:rPr>
            <w:rFonts w:eastAsia="Calibri" w:cstheme="minorHAnsi"/>
            <w:bCs/>
            <w:iCs/>
            <w:lang w:val="en-US"/>
          </w:rPr>
          <w:delText xml:space="preserve"> fish stock </w:delText>
        </w:r>
        <w:r w:rsidRPr="00376335" w:rsidDel="00B82BBE">
          <w:rPr>
            <w:rFonts w:eastAsia="Calibri" w:cstheme="minorHAnsi"/>
            <w:bCs/>
            <w:iCs/>
            <w:lang w:val="en-US"/>
          </w:rPr>
          <w:delText xml:space="preserve">over </w:delText>
        </w:r>
        <w:r w:rsidDel="00B82BBE">
          <w:rPr>
            <w:rFonts w:eastAsia="Calibri" w:cstheme="minorHAnsi"/>
            <w:bCs/>
            <w:iCs/>
            <w:lang w:val="en-US"/>
          </w:rPr>
          <w:delText>the following</w:delText>
        </w:r>
        <w:r w:rsidRPr="00376335" w:rsidDel="00B82BBE">
          <w:rPr>
            <w:rFonts w:eastAsia="Calibri" w:cstheme="minorHAnsi"/>
            <w:bCs/>
            <w:iCs/>
            <w:lang w:val="en-US"/>
          </w:rPr>
          <w:delText xml:space="preserve"> period</w:delText>
        </w:r>
        <w:r w:rsidDel="00B82BBE">
          <w:rPr>
            <w:rFonts w:eastAsia="Calibri" w:cstheme="minorHAnsi"/>
            <w:bCs/>
            <w:iCs/>
            <w:lang w:val="en-US"/>
          </w:rPr>
          <w:delText>s</w:delText>
        </w:r>
        <w:r w:rsidRPr="00376335" w:rsidDel="00B82BBE">
          <w:rPr>
            <w:rFonts w:eastAsia="Calibri" w:cstheme="minorHAnsi"/>
            <w:bCs/>
            <w:iCs/>
            <w:lang w:val="en-US"/>
          </w:rPr>
          <w:delText xml:space="preserve"> in the amounts and based on the schedule set out </w:delText>
        </w:r>
        <w:r w:rsidR="002175A2" w:rsidDel="00B82BBE">
          <w:rPr>
            <w:rFonts w:eastAsia="Calibri" w:cstheme="minorHAnsi"/>
            <w:bCs/>
            <w:iCs/>
            <w:lang w:val="en-US"/>
          </w:rPr>
          <w:delText>below</w:delText>
        </w:r>
        <w:r w:rsidRPr="00376335" w:rsidDel="00B82BBE">
          <w:rPr>
            <w:rFonts w:eastAsia="Calibri" w:cstheme="minorHAnsi"/>
            <w:bCs/>
            <w:iCs/>
            <w:lang w:val="en-US"/>
          </w:rPr>
          <w:delText xml:space="preserve"> for each CPC.</w:delText>
        </w:r>
      </w:del>
    </w:p>
    <w:p w14:paraId="5F5B88C7" w14:textId="08CA0E26" w:rsidR="00E6529C" w:rsidRPr="00CC5477" w:rsidDel="00B82BBE" w:rsidRDefault="002175A2" w:rsidP="00B82BBE">
      <w:pPr>
        <w:spacing w:after="160" w:line="259" w:lineRule="auto"/>
        <w:jc w:val="center"/>
        <w:rPr>
          <w:del w:id="853" w:author="Nadia Bouffard" w:date="2023-11-07T14:42:00Z"/>
          <w:rFonts w:eastAsia="Calibri" w:cstheme="minorHAnsi"/>
          <w:lang w:val="en-US"/>
        </w:rPr>
      </w:pPr>
      <w:del w:id="854" w:author="Nadia Bouffard" w:date="2023-11-07T14:42:00Z">
        <w:r w:rsidDel="00B82BBE">
          <w:rPr>
            <w:rFonts w:eastAsia="Calibri" w:cstheme="minorHAnsi"/>
            <w:lang w:val="en-US"/>
          </w:rPr>
          <w:delText>2.</w:delText>
        </w:r>
        <w:r w:rsidR="00E6529C" w:rsidDel="00B82BBE">
          <w:rPr>
            <w:rFonts w:eastAsia="Calibri" w:cstheme="minorHAnsi"/>
            <w:lang w:val="en-US"/>
          </w:rPr>
          <w:tab/>
          <w:delText>At the beginning of each allocation period, t</w:delText>
        </w:r>
        <w:r w:rsidR="00E6529C" w:rsidRPr="00CC5477" w:rsidDel="00B82BBE">
          <w:rPr>
            <w:rFonts w:eastAsia="Calibri" w:cstheme="minorHAnsi"/>
            <w:lang w:val="en-US"/>
          </w:rPr>
          <w:delText xml:space="preserve">he </w:delText>
        </w:r>
        <w:r w:rsidDel="00B82BBE">
          <w:rPr>
            <w:rFonts w:eastAsia="Calibri" w:cstheme="minorHAnsi"/>
            <w:lang w:val="en-US"/>
          </w:rPr>
          <w:delText>a</w:delText>
        </w:r>
        <w:r w:rsidR="00E6529C" w:rsidRPr="00CC5477" w:rsidDel="00B82BBE">
          <w:rPr>
            <w:rFonts w:eastAsia="Calibri" w:cstheme="minorHAnsi"/>
            <w:lang w:val="en-US"/>
          </w:rPr>
          <w:delText>llocations of CPCs</w:delText>
        </w:r>
        <w:r w:rsidR="00E6529C" w:rsidDel="00B82BBE">
          <w:rPr>
            <w:rFonts w:eastAsia="Calibri" w:cstheme="minorHAnsi"/>
            <w:lang w:val="en-US"/>
          </w:rPr>
          <w:delText xml:space="preserve"> for the relevant fish stocks</w:delText>
        </w:r>
        <w:r w:rsidR="00E6529C" w:rsidRPr="00CC5477" w:rsidDel="00B82BBE">
          <w:rPr>
            <w:rFonts w:eastAsia="Calibri" w:cstheme="minorHAnsi"/>
            <w:lang w:val="en-US"/>
          </w:rPr>
          <w:delText xml:space="preserve"> shall be revised</w:delText>
        </w:r>
        <w:r w:rsidR="00E6529C" w:rsidDel="00B82BBE">
          <w:rPr>
            <w:rFonts w:eastAsia="Calibri" w:cstheme="minorHAnsi"/>
            <w:lang w:val="en-US"/>
          </w:rPr>
          <w:delText xml:space="preserve"> in the allocation table</w:delText>
        </w:r>
        <w:r w:rsidR="00E6529C" w:rsidRPr="00CC5477" w:rsidDel="00B82BBE">
          <w:rPr>
            <w:rFonts w:eastAsia="Calibri" w:cstheme="minorHAnsi"/>
            <w:lang w:val="en-US"/>
          </w:rPr>
          <w:delText xml:space="preserve"> in accordance with the amounts and schedule provided </w:delText>
        </w:r>
        <w:r w:rsidDel="00B82BBE">
          <w:rPr>
            <w:rFonts w:eastAsia="Calibri" w:cstheme="minorHAnsi"/>
            <w:lang w:val="en-US"/>
          </w:rPr>
          <w:delText>here</w:delText>
        </w:r>
        <w:r w:rsidR="00E6529C" w:rsidRPr="00CC5477" w:rsidDel="00B82BBE">
          <w:rPr>
            <w:rFonts w:eastAsia="Calibri" w:cstheme="minorHAnsi"/>
            <w:lang w:val="en-US"/>
          </w:rPr>
          <w:delText>in.</w:delText>
        </w:r>
      </w:del>
    </w:p>
    <w:p w14:paraId="1208FB39" w14:textId="4A8D86E5" w:rsidR="00C249E4" w:rsidDel="00B82BBE" w:rsidRDefault="00C249E4" w:rsidP="00B82BBE">
      <w:pPr>
        <w:spacing w:after="160" w:line="259" w:lineRule="auto"/>
        <w:jc w:val="center"/>
        <w:rPr>
          <w:del w:id="855" w:author="Nadia Bouffard" w:date="2023-11-07T14:42:00Z"/>
          <w:rFonts w:eastAsia="Calibri" w:cstheme="minorHAnsi"/>
          <w:lang w:val="en-US"/>
        </w:rPr>
      </w:pPr>
    </w:p>
    <w:p w14:paraId="7294C823" w14:textId="4ECD736F" w:rsidR="00C249E4" w:rsidRPr="00C249E4" w:rsidDel="00B82BBE" w:rsidRDefault="002175A2" w:rsidP="00B82BBE">
      <w:pPr>
        <w:spacing w:after="160" w:line="259" w:lineRule="auto"/>
        <w:jc w:val="center"/>
        <w:rPr>
          <w:del w:id="856" w:author="Nadia Bouffard" w:date="2023-11-07T14:42:00Z"/>
          <w:rFonts w:eastAsia="Calibri" w:cstheme="minorHAnsi"/>
          <w:lang w:val="en-US"/>
        </w:rPr>
      </w:pPr>
      <w:del w:id="857" w:author="Nadia Bouffard" w:date="2023-11-07T14:42:00Z">
        <w:r w:rsidDel="00B82BBE">
          <w:rPr>
            <w:rFonts w:eastAsia="Calibri" w:cstheme="minorHAnsi"/>
            <w:lang w:val="en-US"/>
          </w:rPr>
          <w:delText>(Details to be negotiated)</w:delText>
        </w:r>
        <w:r w:rsidR="001D5F1E" w:rsidRPr="005D0152" w:rsidDel="00B82BBE">
          <w:rPr>
            <w:rFonts w:eastAsia="Calibri" w:cstheme="minorHAnsi"/>
            <w:b/>
            <w:lang w:val="en-US"/>
          </w:rPr>
          <w:delText>]</w:delText>
        </w:r>
      </w:del>
    </w:p>
    <w:p w14:paraId="312CD300" w14:textId="3AD252C0" w:rsidR="00C249E4" w:rsidRDefault="00C249E4">
      <w:pPr>
        <w:spacing w:after="160" w:line="259" w:lineRule="auto"/>
        <w:jc w:val="center"/>
        <w:rPr>
          <w:rFonts w:eastAsia="Calibri" w:cstheme="minorHAnsi"/>
          <w:lang w:val="en-US"/>
        </w:rPr>
        <w:pPrChange w:id="858" w:author="Nadia Bouffard" w:date="2023-11-07T14:42:00Z">
          <w:pPr/>
        </w:pPrChange>
      </w:pPr>
      <w:del w:id="859" w:author="Nadia Bouffard" w:date="2023-11-07T14:42:00Z">
        <w:r w:rsidDel="00B82BBE">
          <w:rPr>
            <w:rFonts w:eastAsia="Calibri" w:cstheme="minorHAnsi"/>
            <w:lang w:val="en-US"/>
          </w:rPr>
          <w:br w:type="page"/>
        </w:r>
      </w:del>
    </w:p>
    <w:p w14:paraId="3ADC8702" w14:textId="6666F427" w:rsidR="00C249E4" w:rsidRPr="00C249E4" w:rsidDel="00B82BBE" w:rsidRDefault="00C249E4" w:rsidP="00C249E4">
      <w:pPr>
        <w:jc w:val="center"/>
        <w:rPr>
          <w:del w:id="860" w:author="Nadia Bouffard" w:date="2023-11-07T14:44:00Z"/>
          <w:rFonts w:eastAsia="Calibri" w:cstheme="minorHAnsi"/>
          <w:b/>
          <w:sz w:val="24"/>
          <w:szCs w:val="24"/>
          <w:lang w:val="en-US"/>
        </w:rPr>
      </w:pPr>
      <w:del w:id="861" w:author="Nadia Bouffard" w:date="2023-11-07T14:44:00Z">
        <w:r w:rsidRPr="00C249E4" w:rsidDel="00B82BBE">
          <w:rPr>
            <w:rFonts w:eastAsia="Calibri" w:cstheme="minorHAnsi"/>
            <w:b/>
            <w:sz w:val="24"/>
            <w:szCs w:val="24"/>
            <w:lang w:val="en-US"/>
          </w:rPr>
          <w:lastRenderedPageBreak/>
          <w:delText xml:space="preserve">Annex </w:delText>
        </w:r>
        <w:r w:rsidR="00334632" w:rsidDel="00B82BBE">
          <w:rPr>
            <w:rFonts w:eastAsia="Calibri" w:cstheme="minorHAnsi"/>
            <w:b/>
            <w:sz w:val="24"/>
            <w:szCs w:val="24"/>
            <w:lang w:val="en-US"/>
          </w:rPr>
          <w:delText>2</w:delText>
        </w:r>
      </w:del>
    </w:p>
    <w:p w14:paraId="393439BC" w14:textId="2DD2AA2A" w:rsidR="00C249E4" w:rsidRPr="00C249E4" w:rsidDel="00B82BBE" w:rsidRDefault="00C249E4" w:rsidP="00C249E4">
      <w:pPr>
        <w:rPr>
          <w:del w:id="862" w:author="Nadia Bouffard" w:date="2023-11-07T14:44:00Z"/>
          <w:rFonts w:eastAsia="Calibri" w:cstheme="minorHAnsi"/>
          <w:b/>
          <w:sz w:val="24"/>
          <w:szCs w:val="24"/>
          <w:lang w:val="en-US"/>
        </w:rPr>
      </w:pPr>
      <w:del w:id="863" w:author="Nadia Bouffard" w:date="2023-11-07T14:44:00Z">
        <w:r w:rsidRPr="00C249E4" w:rsidDel="00B82BBE">
          <w:rPr>
            <w:rFonts w:eastAsia="Calibri" w:cstheme="minorHAnsi"/>
            <w:b/>
            <w:sz w:val="24"/>
            <w:szCs w:val="24"/>
            <w:lang w:val="en-US"/>
          </w:rPr>
          <w:delText>Coastal State Allocation Indicators</w:delText>
        </w:r>
      </w:del>
    </w:p>
    <w:p w14:paraId="0C919ACF" w14:textId="4FF8F677" w:rsidR="00C249E4" w:rsidRPr="00C249E4" w:rsidDel="00B82BBE" w:rsidRDefault="000678BB" w:rsidP="00C249E4">
      <w:pPr>
        <w:autoSpaceDE w:val="0"/>
        <w:autoSpaceDN w:val="0"/>
        <w:adjustRightInd w:val="0"/>
        <w:rPr>
          <w:del w:id="864" w:author="Nadia Bouffard" w:date="2023-11-07T14:44:00Z"/>
          <w:rFonts w:cstheme="minorHAnsi"/>
          <w:color w:val="000000"/>
        </w:rPr>
      </w:pPr>
      <w:del w:id="865" w:author="Nadia Bouffard" w:date="2023-11-07T14:44:00Z">
        <w:r w:rsidRPr="001D5F1E" w:rsidDel="00B82BBE">
          <w:rPr>
            <w:rFonts w:cstheme="minorHAnsi"/>
            <w:b/>
            <w:color w:val="000000"/>
          </w:rPr>
          <w:delText>[</w:delText>
        </w:r>
        <w:r w:rsidR="00C249E4" w:rsidRPr="00C249E4" w:rsidDel="00B82BBE">
          <w:rPr>
            <w:rFonts w:cstheme="minorHAnsi"/>
            <w:color w:val="000000"/>
          </w:rPr>
          <w:delText>1. The following indicators shall be used t</w:delText>
        </w:r>
        <w:r w:rsidR="00416ADF" w:rsidDel="00B82BBE">
          <w:rPr>
            <w:rFonts w:cstheme="minorHAnsi"/>
            <w:color w:val="000000"/>
          </w:rPr>
          <w:delText>o calculate the Coastal State</w:delText>
        </w:r>
        <w:r w:rsidR="00C249E4" w:rsidRPr="00C249E4" w:rsidDel="00B82BBE">
          <w:rPr>
            <w:rFonts w:cstheme="minorHAnsi"/>
            <w:color w:val="000000"/>
          </w:rPr>
          <w:delText xml:space="preserve"> Allocation pursuant to Article 6.</w:delText>
        </w:r>
        <w:r w:rsidR="004B35F8" w:rsidDel="00B82BBE">
          <w:rPr>
            <w:rFonts w:cstheme="minorHAnsi"/>
            <w:color w:val="000000"/>
          </w:rPr>
          <w:delText>6</w:delText>
        </w:r>
        <w:r w:rsidR="00C249E4" w:rsidRPr="00C249E4" w:rsidDel="00B82BBE">
          <w:rPr>
            <w:rFonts w:cstheme="minorHAnsi"/>
            <w:color w:val="000000"/>
          </w:rPr>
          <w:delText xml:space="preserve"> of the Allocation Regime in Resolution 2023/XX: </w:delText>
        </w:r>
      </w:del>
    </w:p>
    <w:p w14:paraId="48ECA189" w14:textId="1CDDBEFA" w:rsidR="00C249E4" w:rsidRPr="003536AD" w:rsidDel="00B82BBE" w:rsidRDefault="00C249E4" w:rsidP="00017770">
      <w:pPr>
        <w:numPr>
          <w:ilvl w:val="1"/>
          <w:numId w:val="19"/>
        </w:numPr>
        <w:autoSpaceDE w:val="0"/>
        <w:autoSpaceDN w:val="0"/>
        <w:adjustRightInd w:val="0"/>
        <w:spacing w:after="197" w:line="259" w:lineRule="auto"/>
        <w:rPr>
          <w:del w:id="866" w:author="Nadia Bouffard" w:date="2023-11-07T14:44:00Z"/>
          <w:rFonts w:cstheme="minorHAnsi"/>
          <w:color w:val="000000"/>
        </w:rPr>
      </w:pPr>
      <w:del w:id="867" w:author="Nadia Bouffard" w:date="2023-11-07T14:44:00Z">
        <w:r w:rsidRPr="00C249E4" w:rsidDel="00B82BBE">
          <w:rPr>
            <w:rFonts w:cstheme="minorHAnsi"/>
            <w:bCs/>
            <w:color w:val="000000"/>
          </w:rPr>
          <w:delText xml:space="preserve">a) Pursuant to </w:delText>
        </w:r>
        <w:r w:rsidR="00DB3DA1" w:rsidDel="00B82BBE">
          <w:rPr>
            <w:rFonts w:cstheme="minorHAnsi"/>
            <w:bCs/>
            <w:color w:val="000000"/>
          </w:rPr>
          <w:delText>P</w:delText>
        </w:r>
        <w:r w:rsidRPr="00C249E4" w:rsidDel="00B82BBE">
          <w:rPr>
            <w:rFonts w:cstheme="minorHAnsi"/>
            <w:bCs/>
            <w:color w:val="000000"/>
          </w:rPr>
          <w:delText>aragraph 6.</w:delText>
        </w:r>
        <w:r w:rsidR="004B35F8" w:rsidDel="00B82BBE">
          <w:rPr>
            <w:rFonts w:cstheme="minorHAnsi"/>
            <w:bCs/>
            <w:color w:val="000000"/>
          </w:rPr>
          <w:delText>6</w:delText>
        </w:r>
        <w:r w:rsidRPr="00C249E4" w:rsidDel="00B82BBE">
          <w:rPr>
            <w:rFonts w:cstheme="minorHAnsi"/>
            <w:bCs/>
            <w:color w:val="000000"/>
          </w:rPr>
          <w:delText>(a</w:delText>
        </w:r>
        <w:r w:rsidRPr="003536AD" w:rsidDel="00B82BBE">
          <w:rPr>
            <w:rFonts w:cstheme="minorHAnsi"/>
            <w:bCs/>
            <w:color w:val="000000"/>
          </w:rPr>
          <w:delText xml:space="preserve">), </w:delText>
        </w:r>
        <w:r w:rsidR="00416ADF" w:rsidRPr="003536AD" w:rsidDel="00B82BBE">
          <w:rPr>
            <w:rFonts w:cstheme="minorHAnsi"/>
            <w:bCs/>
            <w:color w:val="000000"/>
          </w:rPr>
          <w:delText>Coastal State CPCs</w:delText>
        </w:r>
        <w:r w:rsidRPr="003536AD" w:rsidDel="00B82BBE">
          <w:rPr>
            <w:rFonts w:cstheme="minorHAnsi"/>
            <w:color w:val="000000"/>
          </w:rPr>
          <w:delText xml:space="preserve">: Status weighting = 1 (an equal portion for each). Proportion = </w:delText>
        </w:r>
        <w:r w:rsidR="00292B7B" w:rsidRPr="003536AD" w:rsidDel="00B82BBE">
          <w:rPr>
            <w:rFonts w:cstheme="minorHAnsi"/>
            <w:b/>
            <w:color w:val="000000"/>
          </w:rPr>
          <w:delText>[</w:delText>
        </w:r>
        <w:r w:rsidRPr="003536AD" w:rsidDel="00B82BBE">
          <w:rPr>
            <w:rFonts w:cstheme="minorHAnsi"/>
            <w:color w:val="000000"/>
          </w:rPr>
          <w:delText>35%</w:delText>
        </w:r>
        <w:r w:rsidR="00292B7B" w:rsidRPr="003536AD" w:rsidDel="00B82BBE">
          <w:rPr>
            <w:rFonts w:cstheme="minorHAnsi"/>
            <w:color w:val="000000"/>
          </w:rPr>
          <w:delText xml:space="preserve"> </w:delText>
        </w:r>
        <w:r w:rsidR="00292B7B" w:rsidRPr="003536AD" w:rsidDel="00B82BBE">
          <w:rPr>
            <w:rFonts w:cstheme="minorHAnsi"/>
            <w:b/>
            <w:color w:val="000000"/>
          </w:rPr>
          <w:delText>/ OR</w:delText>
        </w:r>
        <w:r w:rsidR="00292B7B" w:rsidRPr="003536AD" w:rsidDel="00B82BBE">
          <w:rPr>
            <w:rFonts w:cstheme="minorHAnsi"/>
            <w:color w:val="000000"/>
          </w:rPr>
          <w:delText xml:space="preserve"> </w:delText>
        </w:r>
        <w:r w:rsidR="00EA43E4" w:rsidRPr="003536AD" w:rsidDel="00B82BBE">
          <w:rPr>
            <w:rFonts w:cstheme="minorHAnsi"/>
            <w:color w:val="000000"/>
          </w:rPr>
          <w:delText>4</w:delText>
        </w:r>
        <w:r w:rsidR="00292B7B" w:rsidRPr="003536AD" w:rsidDel="00B82BBE">
          <w:rPr>
            <w:rFonts w:cstheme="minorHAnsi"/>
            <w:color w:val="000000"/>
          </w:rPr>
          <w:delText>5%</w:delText>
        </w:r>
        <w:r w:rsidR="00292B7B" w:rsidRPr="003536AD" w:rsidDel="00B82BBE">
          <w:rPr>
            <w:rFonts w:cstheme="minorHAnsi"/>
            <w:b/>
            <w:color w:val="000000"/>
          </w:rPr>
          <w:delText>]</w:delText>
        </w:r>
        <w:r w:rsidRPr="003536AD" w:rsidDel="00B82BBE">
          <w:rPr>
            <w:rFonts w:cstheme="minorHAnsi"/>
            <w:color w:val="000000"/>
          </w:rPr>
          <w:delText xml:space="preserve"> of the Coastal State Allocation; </w:delText>
        </w:r>
      </w:del>
    </w:p>
    <w:p w14:paraId="38FDD04C" w14:textId="49B21AC1" w:rsidR="00C249E4" w:rsidRPr="003536AD" w:rsidDel="00B82BBE" w:rsidRDefault="00C249E4" w:rsidP="00C249E4">
      <w:pPr>
        <w:autoSpaceDE w:val="0"/>
        <w:autoSpaceDN w:val="0"/>
        <w:adjustRightInd w:val="0"/>
        <w:spacing w:after="210"/>
        <w:rPr>
          <w:del w:id="868" w:author="Nadia Bouffard" w:date="2023-11-07T14:44:00Z"/>
          <w:rFonts w:cstheme="minorHAnsi"/>
          <w:color w:val="000000"/>
        </w:rPr>
      </w:pPr>
      <w:del w:id="869" w:author="Nadia Bouffard" w:date="2023-11-07T14:44:00Z">
        <w:r w:rsidRPr="003536AD" w:rsidDel="00B82BBE">
          <w:rPr>
            <w:rFonts w:cstheme="minorHAnsi"/>
            <w:color w:val="000000"/>
          </w:rPr>
          <w:delText xml:space="preserve">b) Pursuant to </w:delText>
        </w:r>
        <w:r w:rsidR="00DB3DA1" w:rsidRPr="003536AD" w:rsidDel="00B82BBE">
          <w:rPr>
            <w:rFonts w:cstheme="minorHAnsi"/>
            <w:color w:val="000000"/>
          </w:rPr>
          <w:delText>P</w:delText>
        </w:r>
        <w:r w:rsidRPr="003536AD" w:rsidDel="00B82BBE">
          <w:rPr>
            <w:rFonts w:cstheme="minorHAnsi"/>
            <w:color w:val="000000"/>
          </w:rPr>
          <w:delText>aragraph 6.</w:delText>
        </w:r>
        <w:r w:rsidR="004B35F8" w:rsidDel="00B82BBE">
          <w:rPr>
            <w:rFonts w:cstheme="minorHAnsi"/>
            <w:color w:val="000000"/>
          </w:rPr>
          <w:delText>6</w:delText>
        </w:r>
        <w:r w:rsidRPr="003536AD" w:rsidDel="00B82BBE">
          <w:rPr>
            <w:rFonts w:cstheme="minorHAnsi"/>
            <w:color w:val="000000"/>
          </w:rPr>
          <w:delText xml:space="preserve">(b), </w:delText>
        </w:r>
        <w:r w:rsidR="00416ADF" w:rsidRPr="003536AD" w:rsidDel="00B82BBE">
          <w:rPr>
            <w:rFonts w:cstheme="minorHAnsi"/>
            <w:color w:val="000000"/>
          </w:rPr>
          <w:delText xml:space="preserve">Coastal State </w:delText>
        </w:r>
        <w:r w:rsidRPr="003536AD" w:rsidDel="00B82BBE">
          <w:rPr>
            <w:rFonts w:cstheme="minorHAnsi"/>
            <w:color w:val="000000"/>
          </w:rPr>
          <w:delText xml:space="preserve">CPCs that are </w:delText>
        </w:r>
        <w:r w:rsidR="00416ADF" w:rsidRPr="003536AD" w:rsidDel="00B82BBE">
          <w:rPr>
            <w:rFonts w:cstheme="minorHAnsi"/>
            <w:color w:val="000000"/>
          </w:rPr>
          <w:delText>D</w:delText>
        </w:r>
        <w:r w:rsidRPr="003536AD" w:rsidDel="00B82BBE">
          <w:rPr>
            <w:rFonts w:cstheme="minorHAnsi"/>
            <w:color w:val="000000"/>
          </w:rPr>
          <w:delText xml:space="preserve">eveloping States: Proportion = </w:delText>
        </w:r>
        <w:r w:rsidR="00292B7B" w:rsidRPr="003536AD" w:rsidDel="00B82BBE">
          <w:rPr>
            <w:rFonts w:cstheme="minorHAnsi"/>
            <w:b/>
            <w:color w:val="000000"/>
          </w:rPr>
          <w:delText>[</w:delText>
        </w:r>
        <w:r w:rsidRPr="003536AD" w:rsidDel="00B82BBE">
          <w:rPr>
            <w:rFonts w:cstheme="minorHAnsi"/>
            <w:color w:val="000000"/>
          </w:rPr>
          <w:delText>47.5%</w:delText>
        </w:r>
        <w:r w:rsidR="00292B7B" w:rsidRPr="003536AD" w:rsidDel="00B82BBE">
          <w:rPr>
            <w:rFonts w:cstheme="minorHAnsi"/>
            <w:color w:val="000000"/>
          </w:rPr>
          <w:delText xml:space="preserve"> </w:delText>
        </w:r>
        <w:r w:rsidR="00292B7B" w:rsidRPr="003536AD" w:rsidDel="00B82BBE">
          <w:rPr>
            <w:rFonts w:cstheme="minorHAnsi"/>
            <w:b/>
            <w:color w:val="000000"/>
          </w:rPr>
          <w:delText>/ OR</w:delText>
        </w:r>
        <w:r w:rsidR="00292B7B" w:rsidRPr="003536AD" w:rsidDel="00B82BBE">
          <w:rPr>
            <w:rFonts w:cstheme="minorHAnsi"/>
            <w:color w:val="000000"/>
          </w:rPr>
          <w:delText xml:space="preserve"> 55%</w:delText>
        </w:r>
        <w:r w:rsidR="00292B7B" w:rsidRPr="003536AD" w:rsidDel="00B82BBE">
          <w:rPr>
            <w:rFonts w:cstheme="minorHAnsi"/>
            <w:b/>
            <w:color w:val="000000"/>
          </w:rPr>
          <w:delText>]</w:delText>
        </w:r>
        <w:r w:rsidRPr="003536AD" w:rsidDel="00B82BBE">
          <w:rPr>
            <w:rFonts w:cstheme="minorHAnsi"/>
            <w:color w:val="000000"/>
          </w:rPr>
          <w:delText xml:space="preserve"> of the Coastal State Allocation; </w:delText>
        </w:r>
      </w:del>
    </w:p>
    <w:p w14:paraId="7C2CD10B" w14:textId="608F4907" w:rsidR="00C249E4" w:rsidRPr="003536AD" w:rsidDel="00B82BBE" w:rsidRDefault="00C249E4" w:rsidP="00C249E4">
      <w:pPr>
        <w:autoSpaceDE w:val="0"/>
        <w:autoSpaceDN w:val="0"/>
        <w:adjustRightInd w:val="0"/>
        <w:spacing w:after="210"/>
        <w:ind w:left="720"/>
        <w:rPr>
          <w:del w:id="870" w:author="Nadia Bouffard" w:date="2023-11-07T14:44:00Z"/>
          <w:rFonts w:cstheme="minorHAnsi"/>
          <w:color w:val="000000"/>
        </w:rPr>
      </w:pPr>
      <w:del w:id="871" w:author="Nadia Bouffard" w:date="2023-11-07T14:44:00Z">
        <w:r w:rsidRPr="003536AD" w:rsidDel="00B82BBE">
          <w:rPr>
            <w:rFonts w:cstheme="minorHAnsi"/>
            <w:color w:val="000000"/>
          </w:rPr>
          <w:delText xml:space="preserve">• </w:delText>
        </w:r>
        <w:r w:rsidRPr="003536AD" w:rsidDel="00B82BBE">
          <w:rPr>
            <w:rFonts w:cstheme="minorHAnsi"/>
            <w:bCs/>
            <w:i/>
            <w:iCs/>
            <w:color w:val="000000"/>
          </w:rPr>
          <w:delText>Human Development Index (HDI) status</w:delText>
        </w:r>
        <w:r w:rsidRPr="003536AD" w:rsidDel="00B82BBE">
          <w:rPr>
            <w:rFonts w:cstheme="minorHAnsi"/>
            <w:color w:val="000000"/>
          </w:rPr>
          <w:delText xml:space="preserve">: Status weighting = low (1), medium (0.75), high (0.50), Very high (not applicable). Proportion = </w:delText>
        </w:r>
        <w:r w:rsidR="00A13B1C" w:rsidRPr="003536AD" w:rsidDel="00B82BBE">
          <w:rPr>
            <w:rFonts w:cstheme="minorHAnsi"/>
            <w:color w:val="000000"/>
          </w:rPr>
          <w:delText>[</w:delText>
        </w:r>
        <w:r w:rsidRPr="003536AD" w:rsidDel="00B82BBE">
          <w:rPr>
            <w:rFonts w:cstheme="minorHAnsi"/>
            <w:color w:val="000000"/>
          </w:rPr>
          <w:delText>30%</w:delText>
        </w:r>
        <w:r w:rsidR="00A13B1C" w:rsidRPr="003536AD" w:rsidDel="00B82BBE">
          <w:rPr>
            <w:rFonts w:cstheme="minorHAnsi"/>
            <w:color w:val="000000"/>
          </w:rPr>
          <w:delText xml:space="preserve"> / 40%]</w:delText>
        </w:r>
        <w:r w:rsidRPr="003536AD" w:rsidDel="00B82BBE">
          <w:rPr>
            <w:rFonts w:cstheme="minorHAnsi"/>
            <w:color w:val="000000"/>
          </w:rPr>
          <w:delText xml:space="preserve"> of the developing coastal States element of the Coastal State Allocation; </w:delText>
        </w:r>
      </w:del>
    </w:p>
    <w:p w14:paraId="5E5C803D" w14:textId="347C64AC" w:rsidR="00C249E4" w:rsidRPr="003536AD" w:rsidDel="00B82BBE" w:rsidRDefault="00C249E4" w:rsidP="00C249E4">
      <w:pPr>
        <w:autoSpaceDE w:val="0"/>
        <w:autoSpaceDN w:val="0"/>
        <w:adjustRightInd w:val="0"/>
        <w:spacing w:after="210"/>
        <w:ind w:left="720"/>
        <w:rPr>
          <w:del w:id="872" w:author="Nadia Bouffard" w:date="2023-11-07T14:44:00Z"/>
          <w:rFonts w:cstheme="minorHAnsi"/>
          <w:color w:val="000000"/>
        </w:rPr>
      </w:pPr>
      <w:del w:id="873" w:author="Nadia Bouffard" w:date="2023-11-07T14:44:00Z">
        <w:r w:rsidRPr="003536AD" w:rsidDel="00B82BBE">
          <w:rPr>
            <w:rFonts w:cstheme="minorHAnsi"/>
            <w:color w:val="000000"/>
          </w:rPr>
          <w:delText xml:space="preserve">• </w:delText>
        </w:r>
        <w:r w:rsidRPr="003536AD" w:rsidDel="00B82BBE">
          <w:rPr>
            <w:rFonts w:cstheme="minorHAnsi"/>
            <w:bCs/>
            <w:i/>
            <w:iCs/>
            <w:color w:val="000000"/>
          </w:rPr>
          <w:delText>Gross National Income (GNI) status</w:delText>
        </w:r>
        <w:r w:rsidRPr="003536AD" w:rsidDel="00B82BBE">
          <w:rPr>
            <w:rFonts w:cstheme="minorHAnsi"/>
            <w:color w:val="000000"/>
          </w:rPr>
          <w:delText>: Status weighting = low (1), low-middle (0.75), upper-middle (0.5), high (0.25). Proportion =</w:delText>
        </w:r>
        <w:r w:rsidR="00A13B1C" w:rsidRPr="003536AD" w:rsidDel="00B82BBE">
          <w:rPr>
            <w:rFonts w:cstheme="minorHAnsi"/>
            <w:color w:val="000000"/>
          </w:rPr>
          <w:delText>[</w:delText>
        </w:r>
        <w:r w:rsidRPr="003536AD" w:rsidDel="00B82BBE">
          <w:rPr>
            <w:rFonts w:cstheme="minorHAnsi"/>
            <w:color w:val="000000"/>
          </w:rPr>
          <w:delText xml:space="preserve"> 30%</w:delText>
        </w:r>
        <w:r w:rsidR="00A13B1C" w:rsidRPr="003536AD" w:rsidDel="00B82BBE">
          <w:rPr>
            <w:rFonts w:cstheme="minorHAnsi"/>
            <w:color w:val="000000"/>
          </w:rPr>
          <w:delText xml:space="preserve"> / 40%]</w:delText>
        </w:r>
        <w:r w:rsidRPr="003536AD" w:rsidDel="00B82BBE">
          <w:rPr>
            <w:rFonts w:cstheme="minorHAnsi"/>
            <w:color w:val="000000"/>
          </w:rPr>
          <w:delText xml:space="preserve"> of the developing coastal States element of the Coastal State Allocation; </w:delText>
        </w:r>
      </w:del>
    </w:p>
    <w:p w14:paraId="1DB09E12" w14:textId="652CC487" w:rsidR="00C249E4" w:rsidRPr="003536AD" w:rsidDel="00B82BBE" w:rsidRDefault="00C249E4" w:rsidP="00C249E4">
      <w:pPr>
        <w:autoSpaceDE w:val="0"/>
        <w:autoSpaceDN w:val="0"/>
        <w:adjustRightInd w:val="0"/>
        <w:spacing w:after="210"/>
        <w:ind w:left="720"/>
        <w:rPr>
          <w:del w:id="874" w:author="Nadia Bouffard" w:date="2023-11-07T14:44:00Z"/>
          <w:rFonts w:cstheme="minorHAnsi"/>
          <w:color w:val="000000"/>
        </w:rPr>
      </w:pPr>
      <w:del w:id="875" w:author="Nadia Bouffard" w:date="2023-11-07T14:44:00Z">
        <w:r w:rsidRPr="003536AD" w:rsidDel="00B82BBE">
          <w:rPr>
            <w:rFonts w:cstheme="minorHAnsi"/>
            <w:color w:val="000000"/>
          </w:rPr>
          <w:delText xml:space="preserve">• </w:delText>
        </w:r>
        <w:r w:rsidRPr="003536AD" w:rsidDel="00B82BBE">
          <w:rPr>
            <w:rFonts w:cstheme="minorHAnsi"/>
            <w:bCs/>
            <w:i/>
            <w:iCs/>
            <w:color w:val="000000"/>
          </w:rPr>
          <w:delText>Small Islands Development Status (SIDS)</w:delText>
        </w:r>
        <w:r w:rsidRPr="003536AD" w:rsidDel="00B82BBE">
          <w:rPr>
            <w:rFonts w:cstheme="minorHAnsi"/>
            <w:color w:val="000000"/>
          </w:rPr>
          <w:delText xml:space="preserve">: Status weighting = yes (1), no (0). Proportion = </w:delText>
        </w:r>
        <w:r w:rsidR="00A13B1C" w:rsidRPr="003536AD" w:rsidDel="00B82BBE">
          <w:rPr>
            <w:rFonts w:cstheme="minorHAnsi"/>
            <w:color w:val="000000"/>
          </w:rPr>
          <w:delText>[</w:delText>
        </w:r>
        <w:r w:rsidRPr="003536AD" w:rsidDel="00B82BBE">
          <w:rPr>
            <w:rFonts w:cstheme="minorHAnsi"/>
            <w:color w:val="000000"/>
          </w:rPr>
          <w:delText>40%</w:delText>
        </w:r>
        <w:r w:rsidR="00A13B1C" w:rsidRPr="003536AD" w:rsidDel="00B82BBE">
          <w:rPr>
            <w:rFonts w:cstheme="minorHAnsi"/>
            <w:color w:val="000000"/>
          </w:rPr>
          <w:delText xml:space="preserve"> / 20%]</w:delText>
        </w:r>
        <w:r w:rsidRPr="003536AD" w:rsidDel="00B82BBE">
          <w:rPr>
            <w:rFonts w:cstheme="minorHAnsi"/>
            <w:color w:val="000000"/>
          </w:rPr>
          <w:delText xml:space="preserve"> of the developing coastal States element of the Coastal State Allocation; </w:delText>
        </w:r>
      </w:del>
    </w:p>
    <w:p w14:paraId="1BACE053" w14:textId="18AA4074" w:rsidR="00C249E4" w:rsidRPr="003536AD" w:rsidDel="00B82BBE" w:rsidRDefault="00292B7B" w:rsidP="00C249E4">
      <w:pPr>
        <w:autoSpaceDE w:val="0"/>
        <w:autoSpaceDN w:val="0"/>
        <w:adjustRightInd w:val="0"/>
        <w:rPr>
          <w:del w:id="876" w:author="Nadia Bouffard" w:date="2023-11-07T14:44:00Z"/>
          <w:rFonts w:cstheme="minorHAnsi"/>
          <w:color w:val="000000"/>
        </w:rPr>
      </w:pPr>
      <w:del w:id="877" w:author="Nadia Bouffard" w:date="2023-11-07T14:44:00Z">
        <w:r w:rsidRPr="003536AD" w:rsidDel="00B82BBE">
          <w:rPr>
            <w:rFonts w:cstheme="minorHAnsi"/>
            <w:b/>
            <w:color w:val="000000"/>
          </w:rPr>
          <w:delText>[</w:delText>
        </w:r>
        <w:r w:rsidR="00C249E4" w:rsidRPr="003536AD" w:rsidDel="00B82BBE">
          <w:rPr>
            <w:rFonts w:cstheme="minorHAnsi"/>
            <w:color w:val="000000"/>
          </w:rPr>
          <w:delText xml:space="preserve">c) Pursuant to </w:delText>
        </w:r>
        <w:r w:rsidR="00DB3DA1" w:rsidRPr="003536AD" w:rsidDel="00B82BBE">
          <w:rPr>
            <w:rFonts w:cstheme="minorHAnsi"/>
            <w:color w:val="000000"/>
          </w:rPr>
          <w:delText>P</w:delText>
        </w:r>
        <w:r w:rsidR="00C249E4" w:rsidRPr="003536AD" w:rsidDel="00B82BBE">
          <w:rPr>
            <w:rFonts w:cstheme="minorHAnsi"/>
            <w:color w:val="000000"/>
          </w:rPr>
          <w:delText>aragraph 6.</w:delText>
        </w:r>
        <w:r w:rsidR="004B35F8" w:rsidDel="00B82BBE">
          <w:rPr>
            <w:rFonts w:cstheme="minorHAnsi"/>
            <w:color w:val="000000"/>
          </w:rPr>
          <w:delText>6</w:delText>
        </w:r>
        <w:r w:rsidR="00C249E4" w:rsidRPr="003536AD" w:rsidDel="00B82BBE">
          <w:rPr>
            <w:rFonts w:cstheme="minorHAnsi"/>
            <w:color w:val="000000"/>
          </w:rPr>
          <w:delText xml:space="preserve">(c), </w:delText>
        </w:r>
        <w:r w:rsidR="00416ADF" w:rsidRPr="003536AD" w:rsidDel="00B82BBE">
          <w:rPr>
            <w:rFonts w:cstheme="minorHAnsi"/>
            <w:color w:val="000000"/>
          </w:rPr>
          <w:delText xml:space="preserve">Coastal State </w:delText>
        </w:r>
        <w:r w:rsidR="00C249E4" w:rsidRPr="003536AD" w:rsidDel="00B82BBE">
          <w:rPr>
            <w:rFonts w:cstheme="minorHAnsi"/>
            <w:color w:val="000000"/>
          </w:rPr>
          <w:delText xml:space="preserve">CPCs: </w:delText>
        </w:r>
        <w:r w:rsidR="00C249E4" w:rsidRPr="003536AD" w:rsidDel="00B82BBE">
          <w:rPr>
            <w:rFonts w:cstheme="minorHAnsi"/>
            <w:bCs/>
            <w:color w:val="000000"/>
          </w:rPr>
          <w:delText>EEZ proportion</w:delText>
        </w:r>
        <w:r w:rsidR="00C249E4" w:rsidRPr="003536AD" w:rsidDel="00B82BBE">
          <w:rPr>
            <w:rFonts w:cstheme="minorHAnsi"/>
            <w:color w:val="000000"/>
          </w:rPr>
          <w:delText xml:space="preserve">: In the absence of data supporting an indicator based on stock abundance, the size of the area under national jurisdiction within the IOTC Area of Competence, as a proportion of the overall IOTC Area of Competence. Proportion = 17.5% of the Coastal State Allocation; EEZ size weighting: </w:delText>
        </w:r>
      </w:del>
    </w:p>
    <w:p w14:paraId="52268414" w14:textId="3D7804EA" w:rsidR="00C249E4" w:rsidRPr="003536AD" w:rsidDel="00B82BBE" w:rsidRDefault="00C249E4" w:rsidP="00017770">
      <w:pPr>
        <w:numPr>
          <w:ilvl w:val="2"/>
          <w:numId w:val="20"/>
        </w:numPr>
        <w:autoSpaceDE w:val="0"/>
        <w:autoSpaceDN w:val="0"/>
        <w:adjustRightInd w:val="0"/>
        <w:spacing w:after="188" w:line="259" w:lineRule="auto"/>
        <w:ind w:left="360"/>
        <w:rPr>
          <w:del w:id="878" w:author="Nadia Bouffard" w:date="2023-11-07T14:44:00Z"/>
          <w:rFonts w:cstheme="minorHAnsi"/>
          <w:color w:val="000000"/>
        </w:rPr>
      </w:pPr>
      <w:del w:id="879" w:author="Nadia Bouffard" w:date="2023-11-07T14:44:00Z">
        <w:r w:rsidRPr="003536AD" w:rsidDel="00B82BBE">
          <w:rPr>
            <w:rFonts w:cstheme="minorHAnsi"/>
            <w:color w:val="000000"/>
          </w:rPr>
          <w:delText xml:space="preserve">&gt;0.0-≤1.0% of the IOTC Area of Competence (weighting = 1) </w:delText>
        </w:r>
      </w:del>
    </w:p>
    <w:p w14:paraId="2AA5C863" w14:textId="7DE4722D" w:rsidR="00C249E4" w:rsidRPr="003536AD" w:rsidDel="00B82BBE" w:rsidRDefault="00C249E4" w:rsidP="00017770">
      <w:pPr>
        <w:numPr>
          <w:ilvl w:val="2"/>
          <w:numId w:val="20"/>
        </w:numPr>
        <w:autoSpaceDE w:val="0"/>
        <w:autoSpaceDN w:val="0"/>
        <w:adjustRightInd w:val="0"/>
        <w:spacing w:after="188" w:line="259" w:lineRule="auto"/>
        <w:ind w:left="360"/>
        <w:rPr>
          <w:del w:id="880" w:author="Nadia Bouffard" w:date="2023-11-07T14:44:00Z"/>
          <w:rFonts w:cstheme="minorHAnsi"/>
          <w:color w:val="000000"/>
        </w:rPr>
      </w:pPr>
      <w:del w:id="881" w:author="Nadia Bouffard" w:date="2023-11-07T14:44:00Z">
        <w:r w:rsidRPr="003536AD" w:rsidDel="00B82BBE">
          <w:rPr>
            <w:rFonts w:cstheme="minorHAnsi"/>
            <w:color w:val="000000"/>
          </w:rPr>
          <w:delText xml:space="preserve">• &gt;1.0-≤2.0% of the IOTC Area of Competence (weighting = 2) </w:delText>
        </w:r>
      </w:del>
    </w:p>
    <w:p w14:paraId="35053EA1" w14:textId="6D29450E" w:rsidR="00C249E4" w:rsidRPr="003536AD" w:rsidDel="00B82BBE" w:rsidRDefault="00C249E4" w:rsidP="00017770">
      <w:pPr>
        <w:numPr>
          <w:ilvl w:val="2"/>
          <w:numId w:val="20"/>
        </w:numPr>
        <w:autoSpaceDE w:val="0"/>
        <w:autoSpaceDN w:val="0"/>
        <w:adjustRightInd w:val="0"/>
        <w:spacing w:after="188" w:line="259" w:lineRule="auto"/>
        <w:ind w:left="360"/>
        <w:rPr>
          <w:del w:id="882" w:author="Nadia Bouffard" w:date="2023-11-07T14:44:00Z"/>
          <w:rFonts w:cstheme="minorHAnsi"/>
          <w:color w:val="000000"/>
        </w:rPr>
      </w:pPr>
      <w:del w:id="883" w:author="Nadia Bouffard" w:date="2023-11-07T14:44:00Z">
        <w:r w:rsidRPr="003536AD" w:rsidDel="00B82BBE">
          <w:rPr>
            <w:rFonts w:cstheme="minorHAnsi"/>
            <w:color w:val="000000"/>
          </w:rPr>
          <w:delText xml:space="preserve">• &gt;2.0-≤3.0% of the IOTC Area of Competence (weighting = 3) </w:delText>
        </w:r>
      </w:del>
    </w:p>
    <w:p w14:paraId="254076F7" w14:textId="530A286E" w:rsidR="00C249E4" w:rsidRPr="003536AD" w:rsidDel="00B82BBE" w:rsidRDefault="00C249E4" w:rsidP="00017770">
      <w:pPr>
        <w:numPr>
          <w:ilvl w:val="2"/>
          <w:numId w:val="20"/>
        </w:numPr>
        <w:autoSpaceDE w:val="0"/>
        <w:autoSpaceDN w:val="0"/>
        <w:adjustRightInd w:val="0"/>
        <w:spacing w:after="188" w:line="259" w:lineRule="auto"/>
        <w:ind w:left="360"/>
        <w:rPr>
          <w:del w:id="884" w:author="Nadia Bouffard" w:date="2023-11-07T14:44:00Z"/>
          <w:rFonts w:cstheme="minorHAnsi"/>
          <w:color w:val="000000"/>
        </w:rPr>
      </w:pPr>
      <w:del w:id="885" w:author="Nadia Bouffard" w:date="2023-11-07T14:44:00Z">
        <w:r w:rsidRPr="003536AD" w:rsidDel="00B82BBE">
          <w:rPr>
            <w:rFonts w:cstheme="minorHAnsi"/>
            <w:color w:val="000000"/>
          </w:rPr>
          <w:delText xml:space="preserve">• &gt;3.0-≤4.0% of the IOTC Area of Competence (weighting = 4) </w:delText>
        </w:r>
      </w:del>
    </w:p>
    <w:p w14:paraId="3520985B" w14:textId="58D08035" w:rsidR="00C249E4" w:rsidRPr="003536AD" w:rsidDel="00B82BBE" w:rsidRDefault="00C249E4" w:rsidP="00017770">
      <w:pPr>
        <w:numPr>
          <w:ilvl w:val="2"/>
          <w:numId w:val="20"/>
        </w:numPr>
        <w:autoSpaceDE w:val="0"/>
        <w:autoSpaceDN w:val="0"/>
        <w:adjustRightInd w:val="0"/>
        <w:spacing w:after="188" w:line="259" w:lineRule="auto"/>
        <w:ind w:left="360"/>
        <w:rPr>
          <w:del w:id="886" w:author="Nadia Bouffard" w:date="2023-11-07T14:44:00Z"/>
          <w:rFonts w:cstheme="minorHAnsi"/>
          <w:color w:val="000000"/>
        </w:rPr>
      </w:pPr>
      <w:del w:id="887" w:author="Nadia Bouffard" w:date="2023-11-07T14:44:00Z">
        <w:r w:rsidRPr="003536AD" w:rsidDel="00B82BBE">
          <w:rPr>
            <w:rFonts w:cstheme="minorHAnsi"/>
            <w:color w:val="000000"/>
          </w:rPr>
          <w:delText xml:space="preserve">• &gt;4.0-≤5.0% of the IOTC Area of Competence (weighting = 5) </w:delText>
        </w:r>
      </w:del>
    </w:p>
    <w:p w14:paraId="3E819E7F" w14:textId="513EE5CB" w:rsidR="00C249E4" w:rsidRPr="003536AD" w:rsidDel="00B82BBE" w:rsidRDefault="00C249E4" w:rsidP="00017770">
      <w:pPr>
        <w:numPr>
          <w:ilvl w:val="2"/>
          <w:numId w:val="20"/>
        </w:numPr>
        <w:autoSpaceDE w:val="0"/>
        <w:autoSpaceDN w:val="0"/>
        <w:adjustRightInd w:val="0"/>
        <w:spacing w:after="188" w:line="259" w:lineRule="auto"/>
        <w:ind w:left="360"/>
        <w:rPr>
          <w:del w:id="888" w:author="Nadia Bouffard" w:date="2023-11-07T14:44:00Z"/>
          <w:rFonts w:cstheme="minorHAnsi"/>
          <w:color w:val="000000"/>
        </w:rPr>
      </w:pPr>
      <w:del w:id="889" w:author="Nadia Bouffard" w:date="2023-11-07T14:44:00Z">
        <w:r w:rsidRPr="003536AD" w:rsidDel="00B82BBE">
          <w:rPr>
            <w:rFonts w:cstheme="minorHAnsi"/>
            <w:color w:val="000000"/>
          </w:rPr>
          <w:delText xml:space="preserve">• &gt;5.0-≤6.0% of the IOTC Area of Competence (weighting = 6) </w:delText>
        </w:r>
      </w:del>
    </w:p>
    <w:p w14:paraId="0DAA33E6" w14:textId="79E571A9" w:rsidR="00C249E4" w:rsidRPr="003536AD" w:rsidDel="00B82BBE" w:rsidRDefault="00C249E4" w:rsidP="00017770">
      <w:pPr>
        <w:numPr>
          <w:ilvl w:val="2"/>
          <w:numId w:val="20"/>
        </w:numPr>
        <w:autoSpaceDE w:val="0"/>
        <w:autoSpaceDN w:val="0"/>
        <w:adjustRightInd w:val="0"/>
        <w:spacing w:after="188" w:line="259" w:lineRule="auto"/>
        <w:ind w:left="360"/>
        <w:rPr>
          <w:del w:id="890" w:author="Nadia Bouffard" w:date="2023-11-07T14:44:00Z"/>
          <w:rFonts w:cstheme="minorHAnsi"/>
          <w:color w:val="000000"/>
        </w:rPr>
      </w:pPr>
      <w:del w:id="891" w:author="Nadia Bouffard" w:date="2023-11-07T14:44:00Z">
        <w:r w:rsidRPr="003536AD" w:rsidDel="00B82BBE">
          <w:rPr>
            <w:rFonts w:cstheme="minorHAnsi"/>
            <w:color w:val="000000"/>
          </w:rPr>
          <w:delText xml:space="preserve">• &gt;6.0-≤7.0% of the IOTC Area of Competence (weighting = 7) </w:delText>
        </w:r>
      </w:del>
    </w:p>
    <w:p w14:paraId="5595B627" w14:textId="4C37AE07" w:rsidR="00C249E4" w:rsidRPr="003536AD" w:rsidDel="00B82BBE" w:rsidRDefault="00C249E4" w:rsidP="00017770">
      <w:pPr>
        <w:numPr>
          <w:ilvl w:val="2"/>
          <w:numId w:val="20"/>
        </w:numPr>
        <w:autoSpaceDE w:val="0"/>
        <w:autoSpaceDN w:val="0"/>
        <w:adjustRightInd w:val="0"/>
        <w:spacing w:after="160" w:line="259" w:lineRule="auto"/>
        <w:ind w:left="360"/>
        <w:rPr>
          <w:del w:id="892" w:author="Nadia Bouffard" w:date="2023-11-07T14:44:00Z"/>
          <w:rFonts w:cstheme="minorHAnsi"/>
        </w:rPr>
      </w:pPr>
      <w:del w:id="893" w:author="Nadia Bouffard" w:date="2023-11-07T14:44:00Z">
        <w:r w:rsidRPr="003536AD" w:rsidDel="00B82BBE">
          <w:rPr>
            <w:rFonts w:cstheme="minorHAnsi"/>
            <w:color w:val="000000"/>
          </w:rPr>
          <w:delText>• &gt;7.0-≤8.0% of the IOTC Area of Competence (weighting = 8)</w:delText>
        </w:r>
        <w:r w:rsidR="00292B7B" w:rsidRPr="003536AD" w:rsidDel="00B82BBE">
          <w:rPr>
            <w:rFonts w:cstheme="minorHAnsi"/>
            <w:b/>
            <w:color w:val="000000"/>
          </w:rPr>
          <w:delText>]</w:delText>
        </w:r>
        <w:r w:rsidRPr="003536AD" w:rsidDel="00B82BBE">
          <w:rPr>
            <w:rFonts w:cstheme="minorHAnsi"/>
            <w:b/>
            <w:color w:val="000000"/>
          </w:rPr>
          <w:delText xml:space="preserve"> </w:delText>
        </w:r>
        <w:r w:rsidR="000678BB" w:rsidRPr="003536AD" w:rsidDel="00B82BBE">
          <w:rPr>
            <w:rFonts w:cstheme="minorHAnsi"/>
            <w:b/>
            <w:color w:val="000000"/>
          </w:rPr>
          <w:delText>]</w:delText>
        </w:r>
      </w:del>
    </w:p>
    <w:p w14:paraId="36459A17" w14:textId="0F1C2BBF" w:rsidR="001B3AA5" w:rsidRPr="003536AD" w:rsidDel="00B82BBE" w:rsidRDefault="001B3AA5">
      <w:pPr>
        <w:rPr>
          <w:del w:id="894" w:author="Nadia Bouffard" w:date="2023-11-07T14:44:00Z"/>
          <w:rFonts w:eastAsia="Calibri" w:cstheme="minorHAnsi"/>
          <w:lang w:val="en-US"/>
        </w:rPr>
      </w:pPr>
    </w:p>
    <w:p w14:paraId="5E7F93D9" w14:textId="595BFB67" w:rsidR="00C249E4" w:rsidDel="00B82BBE" w:rsidRDefault="00C249E4">
      <w:pPr>
        <w:rPr>
          <w:del w:id="895" w:author="Nadia Bouffard" w:date="2023-11-07T14:44:00Z"/>
          <w:rFonts w:eastAsia="Calibri" w:cstheme="minorHAnsi"/>
          <w:lang w:val="en-US"/>
        </w:rPr>
      </w:pPr>
      <w:del w:id="896" w:author="Nadia Bouffard" w:date="2023-11-07T14:44:00Z">
        <w:r w:rsidDel="00B82BBE">
          <w:rPr>
            <w:rFonts w:eastAsia="Calibri" w:cstheme="minorHAnsi"/>
            <w:lang w:val="en-US"/>
          </w:rPr>
          <w:br w:type="page"/>
        </w:r>
      </w:del>
    </w:p>
    <w:p w14:paraId="181A4771" w14:textId="1D20DC1D" w:rsidR="00C249E4" w:rsidRPr="00C249E4" w:rsidDel="00B82BBE" w:rsidRDefault="00EA43E4" w:rsidP="00C249E4">
      <w:pPr>
        <w:jc w:val="center"/>
        <w:rPr>
          <w:del w:id="897" w:author="Nadia Bouffard" w:date="2023-11-07T14:44:00Z"/>
          <w:rFonts w:cstheme="minorHAnsi"/>
          <w:b/>
          <w:sz w:val="24"/>
          <w:szCs w:val="24"/>
        </w:rPr>
      </w:pPr>
      <w:del w:id="898" w:author="Nadia Bouffard" w:date="2023-11-07T14:44:00Z">
        <w:r w:rsidDel="00B82BBE">
          <w:rPr>
            <w:rFonts w:cstheme="minorHAnsi"/>
            <w:b/>
            <w:sz w:val="24"/>
            <w:szCs w:val="24"/>
          </w:rPr>
          <w:lastRenderedPageBreak/>
          <w:delText>[</w:delText>
        </w:r>
        <w:r w:rsidR="00C249E4" w:rsidRPr="00C249E4" w:rsidDel="00B82BBE">
          <w:rPr>
            <w:rFonts w:cstheme="minorHAnsi"/>
            <w:b/>
            <w:sz w:val="24"/>
            <w:szCs w:val="24"/>
          </w:rPr>
          <w:delText xml:space="preserve">Annex </w:delText>
        </w:r>
        <w:r w:rsidR="00334632" w:rsidDel="00B82BBE">
          <w:rPr>
            <w:rFonts w:cstheme="minorHAnsi"/>
            <w:b/>
            <w:sz w:val="24"/>
            <w:szCs w:val="24"/>
          </w:rPr>
          <w:delText>3</w:delText>
        </w:r>
      </w:del>
    </w:p>
    <w:p w14:paraId="43337039" w14:textId="301A41A2" w:rsidR="00C249E4" w:rsidRPr="00C249E4" w:rsidDel="00B82BBE" w:rsidRDefault="00C249E4" w:rsidP="00C249E4">
      <w:pPr>
        <w:jc w:val="center"/>
        <w:rPr>
          <w:del w:id="899" w:author="Nadia Bouffard" w:date="2023-11-07T14:44:00Z"/>
          <w:rFonts w:cstheme="minorHAnsi"/>
          <w:b/>
          <w:sz w:val="24"/>
          <w:szCs w:val="24"/>
        </w:rPr>
      </w:pPr>
      <w:del w:id="900" w:author="Nadia Bouffard" w:date="2023-11-07T14:44:00Z">
        <w:r w:rsidRPr="00C249E4" w:rsidDel="00B82BBE">
          <w:rPr>
            <w:rFonts w:cstheme="minorHAnsi"/>
            <w:b/>
            <w:sz w:val="24"/>
            <w:szCs w:val="24"/>
          </w:rPr>
          <w:delText xml:space="preserve">Terms of Reference for </w:delText>
        </w:r>
        <w:r w:rsidR="004B55AE" w:rsidDel="00B82BBE">
          <w:rPr>
            <w:rFonts w:cstheme="minorHAnsi"/>
            <w:b/>
            <w:sz w:val="24"/>
            <w:szCs w:val="24"/>
          </w:rPr>
          <w:delText xml:space="preserve">Ad Hoc </w:delText>
        </w:r>
        <w:r w:rsidRPr="00C249E4" w:rsidDel="00B82BBE">
          <w:rPr>
            <w:rFonts w:cstheme="minorHAnsi"/>
            <w:b/>
            <w:sz w:val="24"/>
            <w:szCs w:val="24"/>
          </w:rPr>
          <w:delText>Allocations Committee</w:delText>
        </w:r>
      </w:del>
    </w:p>
    <w:p w14:paraId="27652110" w14:textId="1E54941E" w:rsidR="00C249E4" w:rsidRPr="00C249E4" w:rsidDel="00B82BBE" w:rsidRDefault="00C249E4" w:rsidP="00C249E4">
      <w:pPr>
        <w:rPr>
          <w:del w:id="901" w:author="Nadia Bouffard" w:date="2023-11-07T14:44:00Z"/>
          <w:rFonts w:cstheme="minorHAnsi"/>
          <w:b/>
        </w:rPr>
      </w:pPr>
      <w:del w:id="902" w:author="Nadia Bouffard" w:date="2023-11-07T14:44:00Z">
        <w:r w:rsidRPr="00C249E4" w:rsidDel="00B82BBE">
          <w:rPr>
            <w:rFonts w:cstheme="minorHAnsi"/>
            <w:b/>
          </w:rPr>
          <w:delText>Membership</w:delText>
        </w:r>
      </w:del>
    </w:p>
    <w:p w14:paraId="6DB21AEE" w14:textId="353D8756" w:rsidR="00C249E4" w:rsidRPr="00C249E4" w:rsidDel="00B82BBE" w:rsidRDefault="00C249E4" w:rsidP="00C249E4">
      <w:pPr>
        <w:ind w:left="720" w:hanging="720"/>
        <w:rPr>
          <w:del w:id="903" w:author="Nadia Bouffard" w:date="2023-11-07T14:44:00Z"/>
          <w:rFonts w:cstheme="minorHAnsi"/>
        </w:rPr>
      </w:pPr>
      <w:del w:id="904" w:author="Nadia Bouffard" w:date="2023-11-07T14:44:00Z">
        <w:r w:rsidRPr="00C249E4" w:rsidDel="00B82BBE">
          <w:rPr>
            <w:rFonts w:cstheme="minorHAnsi"/>
          </w:rPr>
          <w:delText>1.</w:delText>
        </w:r>
        <w:r w:rsidRPr="00C249E4" w:rsidDel="00B82BBE">
          <w:rPr>
            <w:rFonts w:cstheme="minorHAnsi"/>
          </w:rPr>
          <w:tab/>
          <w:delText xml:space="preserve">(a) The </w:delText>
        </w:r>
        <w:r w:rsidR="004B55AE" w:rsidDel="00B82BBE">
          <w:rPr>
            <w:rFonts w:cstheme="minorHAnsi"/>
          </w:rPr>
          <w:delText xml:space="preserve">Ad Hoc </w:delText>
        </w:r>
        <w:r w:rsidRPr="00C249E4" w:rsidDel="00B82BBE">
          <w:rPr>
            <w:rFonts w:cstheme="minorHAnsi"/>
          </w:rPr>
          <w:delText xml:space="preserve">Allocations Committee of the IOTC established pursuant to </w:delText>
        </w:r>
        <w:r w:rsidR="003C7447" w:rsidDel="00B82BBE">
          <w:rPr>
            <w:rFonts w:cstheme="minorHAnsi"/>
          </w:rPr>
          <w:delText>A</w:delText>
        </w:r>
        <w:r w:rsidRPr="00C249E4" w:rsidDel="00B82BBE">
          <w:rPr>
            <w:rFonts w:cstheme="minorHAnsi"/>
          </w:rPr>
          <w:delText>rticle 9.</w:delText>
        </w:r>
        <w:r w:rsidR="00071F8B" w:rsidDel="00B82BBE">
          <w:rPr>
            <w:rFonts w:cstheme="minorHAnsi"/>
          </w:rPr>
          <w:delText>5</w:delText>
        </w:r>
        <w:r w:rsidRPr="00C249E4" w:rsidDel="00B82BBE">
          <w:rPr>
            <w:rFonts w:cstheme="minorHAnsi"/>
          </w:rPr>
          <w:delText xml:space="preserve"> of the IOTC Allocation Regime contained in Resolution 2023/XX shall consist of representatives of C</w:delText>
        </w:r>
        <w:r w:rsidR="00EA43E4" w:rsidDel="00B82BBE">
          <w:rPr>
            <w:rFonts w:cstheme="minorHAnsi"/>
          </w:rPr>
          <w:delText>PCs</w:delText>
        </w:r>
        <w:r w:rsidRPr="00C249E4" w:rsidDel="00B82BBE">
          <w:rPr>
            <w:rFonts w:cstheme="minorHAnsi"/>
          </w:rPr>
          <w:delText xml:space="preserve">. </w:delText>
        </w:r>
      </w:del>
    </w:p>
    <w:p w14:paraId="64C01E89" w14:textId="34A04B46" w:rsidR="00C249E4" w:rsidRPr="00C249E4" w:rsidDel="00B82BBE" w:rsidRDefault="00C249E4" w:rsidP="00C249E4">
      <w:pPr>
        <w:ind w:left="720"/>
        <w:rPr>
          <w:del w:id="905" w:author="Nadia Bouffard" w:date="2023-11-07T14:44:00Z"/>
          <w:rFonts w:cstheme="minorHAnsi"/>
        </w:rPr>
      </w:pPr>
      <w:del w:id="906" w:author="Nadia Bouffard" w:date="2023-11-07T14:44:00Z">
        <w:r w:rsidRPr="00C249E4" w:rsidDel="00B82BBE">
          <w:rPr>
            <w:rFonts w:cstheme="minorHAnsi"/>
          </w:rPr>
          <w:delText>(b) Representatives from Observers and Experts may participate in meetings of the Allocations Committee in accordance with the IOTC Rules of Procedure.</w:delText>
        </w:r>
      </w:del>
    </w:p>
    <w:p w14:paraId="39605432" w14:textId="2E071163" w:rsidR="00C249E4" w:rsidRPr="00C249E4" w:rsidDel="00B82BBE" w:rsidRDefault="00C249E4" w:rsidP="00C249E4">
      <w:pPr>
        <w:rPr>
          <w:del w:id="907" w:author="Nadia Bouffard" w:date="2023-11-07T14:44:00Z"/>
          <w:rFonts w:cstheme="minorHAnsi"/>
          <w:b/>
        </w:rPr>
      </w:pPr>
      <w:del w:id="908" w:author="Nadia Bouffard" w:date="2023-11-07T14:44:00Z">
        <w:r w:rsidRPr="00C249E4" w:rsidDel="00B82BBE">
          <w:rPr>
            <w:rFonts w:cstheme="minorHAnsi"/>
            <w:b/>
          </w:rPr>
          <w:delText>Chair</w:delText>
        </w:r>
        <w:r w:rsidR="006C7F9F" w:rsidDel="00B82BBE">
          <w:rPr>
            <w:rFonts w:cstheme="minorHAnsi"/>
            <w:b/>
          </w:rPr>
          <w:delText>person and Vice-Chairperson</w:delText>
        </w:r>
      </w:del>
    </w:p>
    <w:p w14:paraId="3F8AE79E" w14:textId="4BB17102" w:rsidR="00C249E4" w:rsidRPr="00C249E4" w:rsidDel="00B82BBE" w:rsidRDefault="00C249E4" w:rsidP="00C249E4">
      <w:pPr>
        <w:rPr>
          <w:del w:id="909" w:author="Nadia Bouffard" w:date="2023-11-07T14:44:00Z"/>
          <w:rFonts w:cstheme="minorHAnsi"/>
        </w:rPr>
      </w:pPr>
      <w:del w:id="910" w:author="Nadia Bouffard" w:date="2023-11-07T14:44:00Z">
        <w:r w:rsidRPr="00C249E4" w:rsidDel="00B82BBE">
          <w:rPr>
            <w:rFonts w:cstheme="minorHAnsi"/>
          </w:rPr>
          <w:delText xml:space="preserve">2. The </w:delText>
        </w:r>
        <w:r w:rsidR="004B55AE" w:rsidDel="00B82BBE">
          <w:rPr>
            <w:rFonts w:cstheme="minorHAnsi"/>
          </w:rPr>
          <w:delText xml:space="preserve">Ad Hoc </w:delText>
        </w:r>
        <w:r w:rsidRPr="00C249E4" w:rsidDel="00B82BBE">
          <w:rPr>
            <w:rFonts w:cstheme="minorHAnsi"/>
          </w:rPr>
          <w:delText>Allocations Committee shall be presided by a Chairperson</w:delText>
        </w:r>
        <w:r w:rsidR="006C7F9F" w:rsidDel="00B82BBE">
          <w:rPr>
            <w:rFonts w:cstheme="minorHAnsi"/>
          </w:rPr>
          <w:delText>, supported by a Vice-Chairperson,</w:delText>
        </w:r>
        <w:r w:rsidRPr="00C249E4" w:rsidDel="00B82BBE">
          <w:rPr>
            <w:rFonts w:cstheme="minorHAnsi"/>
          </w:rPr>
          <w:delText xml:space="preserve"> elected by </w:delText>
        </w:r>
        <w:r w:rsidR="006C7F9F" w:rsidDel="00B82BBE">
          <w:rPr>
            <w:rFonts w:cstheme="minorHAnsi"/>
          </w:rPr>
          <w:delText>the Commission</w:delText>
        </w:r>
        <w:r w:rsidRPr="00C249E4" w:rsidDel="00B82BBE">
          <w:rPr>
            <w:rFonts w:cstheme="minorHAnsi"/>
          </w:rPr>
          <w:delText xml:space="preserve">. </w:delText>
        </w:r>
      </w:del>
    </w:p>
    <w:p w14:paraId="4EE46FFD" w14:textId="1DFBEDFE" w:rsidR="00C249E4" w:rsidRPr="00C249E4" w:rsidDel="00B82BBE" w:rsidRDefault="00C249E4" w:rsidP="00C249E4">
      <w:pPr>
        <w:rPr>
          <w:del w:id="911" w:author="Nadia Bouffard" w:date="2023-11-07T14:44:00Z"/>
          <w:rFonts w:cstheme="minorHAnsi"/>
          <w:b/>
        </w:rPr>
      </w:pPr>
      <w:del w:id="912" w:author="Nadia Bouffard" w:date="2023-11-07T14:44:00Z">
        <w:r w:rsidRPr="00C249E4" w:rsidDel="00B82BBE">
          <w:rPr>
            <w:rFonts w:cstheme="minorHAnsi"/>
            <w:b/>
          </w:rPr>
          <w:delText>Mandate</w:delText>
        </w:r>
      </w:del>
    </w:p>
    <w:p w14:paraId="2CA923B7" w14:textId="0946543A" w:rsidR="00C249E4" w:rsidRPr="00C249E4" w:rsidDel="00B82BBE" w:rsidRDefault="00C249E4" w:rsidP="00C249E4">
      <w:pPr>
        <w:pStyle w:val="ListParagraph"/>
        <w:ind w:left="0"/>
        <w:rPr>
          <w:del w:id="913" w:author="Nadia Bouffard" w:date="2023-11-07T14:44:00Z"/>
          <w:rFonts w:cstheme="minorHAnsi"/>
        </w:rPr>
      </w:pPr>
      <w:del w:id="914" w:author="Nadia Bouffard" w:date="2023-11-07T14:44:00Z">
        <w:r w:rsidRPr="00C249E4" w:rsidDel="00B82BBE">
          <w:rPr>
            <w:rFonts w:cstheme="minorHAnsi"/>
          </w:rPr>
          <w:delText xml:space="preserve">3. The mandate of the </w:delText>
        </w:r>
        <w:r w:rsidR="004B55AE" w:rsidDel="00B82BBE">
          <w:rPr>
            <w:rFonts w:cstheme="minorHAnsi"/>
          </w:rPr>
          <w:delText xml:space="preserve">Ad Hoc </w:delText>
        </w:r>
        <w:r w:rsidRPr="00C249E4" w:rsidDel="00B82BBE">
          <w:rPr>
            <w:rFonts w:cstheme="minorHAnsi"/>
          </w:rPr>
          <w:delText xml:space="preserve">Allocations Committee shall include to adjust and make corrections to the </w:delText>
        </w:r>
        <w:r w:rsidR="006C7F9F" w:rsidDel="00B82BBE">
          <w:rPr>
            <w:rFonts w:cstheme="minorHAnsi"/>
          </w:rPr>
          <w:delText>A</w:delText>
        </w:r>
        <w:r w:rsidRPr="00C249E4" w:rsidDel="00B82BBE">
          <w:rPr>
            <w:rFonts w:cstheme="minorHAnsi"/>
          </w:rPr>
          <w:delText xml:space="preserve">llocations </w:delText>
        </w:r>
        <w:r w:rsidR="006C7F9F" w:rsidDel="00B82BBE">
          <w:rPr>
            <w:rFonts w:cstheme="minorHAnsi"/>
          </w:rPr>
          <w:delText>T</w:delText>
        </w:r>
        <w:r w:rsidR="00EA43E4" w:rsidDel="00B82BBE">
          <w:rPr>
            <w:rFonts w:cstheme="minorHAnsi"/>
          </w:rPr>
          <w:delText xml:space="preserve">ables prepared by the Secretariat </w:delText>
        </w:r>
        <w:r w:rsidRPr="00C249E4" w:rsidDel="00B82BBE">
          <w:rPr>
            <w:rFonts w:cstheme="minorHAnsi"/>
          </w:rPr>
          <w:delText>consistent with the Resolution, and to provide advice and recommendations to the Commission for decisions it is mandated to make pursuant to the Resolution.</w:delText>
        </w:r>
      </w:del>
    </w:p>
    <w:p w14:paraId="6FCBDF0C" w14:textId="6A19E0FA" w:rsidR="00C249E4" w:rsidRPr="00C249E4" w:rsidDel="00B82BBE" w:rsidRDefault="00C249E4" w:rsidP="00C249E4">
      <w:pPr>
        <w:pStyle w:val="ListParagraph"/>
        <w:ind w:left="0"/>
        <w:rPr>
          <w:del w:id="915" w:author="Nadia Bouffard" w:date="2023-11-07T14:44:00Z"/>
          <w:rFonts w:cstheme="minorHAnsi"/>
        </w:rPr>
      </w:pPr>
    </w:p>
    <w:p w14:paraId="7B38B8B5" w14:textId="4C495E87" w:rsidR="00C249E4" w:rsidRPr="00C249E4" w:rsidDel="00B82BBE" w:rsidRDefault="00C249E4" w:rsidP="00C249E4">
      <w:pPr>
        <w:pStyle w:val="ListParagraph"/>
        <w:ind w:left="0"/>
        <w:rPr>
          <w:del w:id="916" w:author="Nadia Bouffard" w:date="2023-11-07T14:44:00Z"/>
          <w:rFonts w:cstheme="minorHAnsi"/>
        </w:rPr>
      </w:pPr>
      <w:del w:id="917" w:author="Nadia Bouffard" w:date="2023-11-07T14:44:00Z">
        <w:r w:rsidRPr="00C249E4" w:rsidDel="00B82BBE">
          <w:rPr>
            <w:rFonts w:cstheme="minorHAnsi"/>
          </w:rPr>
          <w:delText xml:space="preserve">4. Specifically and consistent with the process established in the Resolution and reflected in the </w:delText>
        </w:r>
        <w:r w:rsidR="004B55AE" w:rsidDel="00B82BBE">
          <w:rPr>
            <w:rFonts w:cstheme="minorHAnsi"/>
          </w:rPr>
          <w:delText>Calendar and P</w:delText>
        </w:r>
        <w:r w:rsidRPr="00C249E4" w:rsidDel="00B82BBE">
          <w:rPr>
            <w:rFonts w:cstheme="minorHAnsi"/>
          </w:rPr>
          <w:delText xml:space="preserve">rocess </w:delText>
        </w:r>
        <w:r w:rsidR="004B55AE" w:rsidDel="00B82BBE">
          <w:rPr>
            <w:rFonts w:cstheme="minorHAnsi"/>
          </w:rPr>
          <w:delText>M</w:delText>
        </w:r>
        <w:r w:rsidRPr="00C249E4" w:rsidDel="00B82BBE">
          <w:rPr>
            <w:rFonts w:cstheme="minorHAnsi"/>
          </w:rPr>
          <w:delText xml:space="preserve">ap, the </w:delText>
        </w:r>
        <w:r w:rsidR="004B55AE" w:rsidDel="00B82BBE">
          <w:rPr>
            <w:rFonts w:cstheme="minorHAnsi"/>
          </w:rPr>
          <w:delText xml:space="preserve">Ad Hoc </w:delText>
        </w:r>
        <w:r w:rsidRPr="00C249E4" w:rsidDel="00B82BBE">
          <w:rPr>
            <w:rFonts w:cstheme="minorHAnsi"/>
          </w:rPr>
          <w:delText>Allocation Committee</w:delText>
        </w:r>
        <w:r w:rsidDel="00B82BBE">
          <w:rPr>
            <w:rFonts w:cstheme="minorHAnsi"/>
          </w:rPr>
          <w:delText xml:space="preserve"> </w:delText>
        </w:r>
        <w:r w:rsidRPr="00C249E4" w:rsidDel="00B82BBE">
          <w:rPr>
            <w:rFonts w:cstheme="minorHAnsi"/>
          </w:rPr>
          <w:delText xml:space="preserve">shall review draft Allocation Tables prepared by the Secretariat for each </w:delText>
        </w:r>
        <w:r w:rsidR="00CB3048" w:rsidDel="00B82BBE">
          <w:rPr>
            <w:rFonts w:cstheme="minorHAnsi"/>
          </w:rPr>
          <w:delText>stock</w:delText>
        </w:r>
        <w:r w:rsidRPr="00C249E4" w:rsidDel="00B82BBE">
          <w:rPr>
            <w:rFonts w:cstheme="minorHAnsi"/>
          </w:rPr>
          <w:delText xml:space="preserve"> allocated pursuant to the Resolution, and provide advice and make recommendations to the Commission for decisions on the following matters:</w:delText>
        </w:r>
      </w:del>
    </w:p>
    <w:p w14:paraId="4A12E094" w14:textId="35BC3C9B" w:rsidR="00C249E4" w:rsidRPr="00C249E4" w:rsidDel="00B82BBE" w:rsidRDefault="00C249E4" w:rsidP="00C249E4">
      <w:pPr>
        <w:pStyle w:val="ListParagraph"/>
        <w:ind w:left="0"/>
        <w:rPr>
          <w:del w:id="918" w:author="Nadia Bouffard" w:date="2023-11-07T14:44:00Z"/>
          <w:rFonts w:cstheme="minorHAnsi"/>
        </w:rPr>
      </w:pPr>
    </w:p>
    <w:p w14:paraId="513E6C1A" w14:textId="120521E9" w:rsidR="00C249E4" w:rsidRPr="00C249E4" w:rsidDel="00B82BBE" w:rsidRDefault="00C249E4" w:rsidP="00C249E4">
      <w:pPr>
        <w:pStyle w:val="ListParagraph"/>
        <w:ind w:left="0"/>
        <w:rPr>
          <w:del w:id="919" w:author="Nadia Bouffard" w:date="2023-11-07T14:44:00Z"/>
          <w:rFonts w:cstheme="minorHAnsi"/>
        </w:rPr>
      </w:pPr>
      <w:del w:id="920" w:author="Nadia Bouffard" w:date="2023-11-07T14:44:00Z">
        <w:r w:rsidRPr="00C249E4" w:rsidDel="00B82BBE">
          <w:rPr>
            <w:rFonts w:cstheme="minorHAnsi"/>
          </w:rPr>
          <w:delText xml:space="preserve">(a) </w:delText>
        </w:r>
        <w:r w:rsidR="004B35F8" w:rsidDel="00B82BBE">
          <w:rPr>
            <w:rFonts w:cstheme="minorHAnsi"/>
          </w:rPr>
          <w:delText>Calendar and Process Map</w:delText>
        </w:r>
        <w:r w:rsidRPr="00C249E4" w:rsidDel="00B82BBE">
          <w:rPr>
            <w:rFonts w:cstheme="minorHAnsi"/>
          </w:rPr>
          <w:delText xml:space="preserve"> drafted by the Secretariat pursuant to </w:delText>
        </w:r>
        <w:r w:rsidR="003C7447" w:rsidDel="00B82BBE">
          <w:rPr>
            <w:rFonts w:cstheme="minorHAnsi"/>
          </w:rPr>
          <w:delText>A</w:delText>
        </w:r>
        <w:r w:rsidRPr="00C249E4" w:rsidDel="00B82BBE">
          <w:rPr>
            <w:rFonts w:cstheme="minorHAnsi"/>
          </w:rPr>
          <w:delText>rticle 9.</w:delText>
        </w:r>
        <w:r w:rsidR="006C7F9F" w:rsidDel="00B82BBE">
          <w:rPr>
            <w:rFonts w:cstheme="minorHAnsi"/>
          </w:rPr>
          <w:delText>1</w:delText>
        </w:r>
        <w:r w:rsidRPr="00C249E4" w:rsidDel="00B82BBE">
          <w:rPr>
            <w:rFonts w:cstheme="minorHAnsi"/>
          </w:rPr>
          <w:delText>;</w:delText>
        </w:r>
      </w:del>
    </w:p>
    <w:p w14:paraId="62C5EF38" w14:textId="2938F080" w:rsidR="00C249E4" w:rsidRPr="00C249E4" w:rsidDel="00B82BBE" w:rsidRDefault="00C249E4" w:rsidP="00C249E4">
      <w:pPr>
        <w:pStyle w:val="ListParagraph"/>
        <w:ind w:left="0"/>
        <w:rPr>
          <w:del w:id="921" w:author="Nadia Bouffard" w:date="2023-11-07T14:44:00Z"/>
          <w:rFonts w:cstheme="minorHAnsi"/>
        </w:rPr>
      </w:pPr>
      <w:del w:id="922" w:author="Nadia Bouffard" w:date="2023-11-07T14:44:00Z">
        <w:r w:rsidRPr="00C249E4" w:rsidDel="00B82BBE">
          <w:rPr>
            <w:rFonts w:cstheme="minorHAnsi"/>
          </w:rPr>
          <w:delText xml:space="preserve">(b) Allocation Tables prepared by the Secretariat pursuant to </w:delText>
        </w:r>
        <w:r w:rsidR="003C7447" w:rsidDel="00B82BBE">
          <w:rPr>
            <w:rFonts w:cstheme="minorHAnsi"/>
          </w:rPr>
          <w:delText>A</w:delText>
        </w:r>
        <w:r w:rsidRPr="00C249E4" w:rsidDel="00B82BBE">
          <w:rPr>
            <w:rFonts w:cstheme="minorHAnsi"/>
          </w:rPr>
          <w:delText>rticle 9.</w:delText>
        </w:r>
        <w:r w:rsidR="006C7F9F" w:rsidDel="00B82BBE">
          <w:rPr>
            <w:rFonts w:cstheme="minorHAnsi"/>
          </w:rPr>
          <w:delText>6</w:delText>
        </w:r>
        <w:r w:rsidRPr="00C249E4" w:rsidDel="00B82BBE">
          <w:rPr>
            <w:rFonts w:cstheme="minorHAnsi"/>
          </w:rPr>
          <w:delText>;</w:delText>
        </w:r>
      </w:del>
    </w:p>
    <w:p w14:paraId="5E772603" w14:textId="76B70502" w:rsidR="00C249E4" w:rsidRPr="00C249E4" w:rsidDel="00B82BBE" w:rsidRDefault="00C249E4" w:rsidP="00C249E4">
      <w:pPr>
        <w:pStyle w:val="ListParagraph"/>
        <w:ind w:left="0"/>
        <w:rPr>
          <w:del w:id="923" w:author="Nadia Bouffard" w:date="2023-11-07T14:44:00Z"/>
          <w:rFonts w:cstheme="minorHAnsi"/>
        </w:rPr>
      </w:pPr>
      <w:del w:id="924" w:author="Nadia Bouffard" w:date="2023-11-07T14:44:00Z">
        <w:r w:rsidRPr="00C249E4" w:rsidDel="00B82BBE">
          <w:rPr>
            <w:rFonts w:cstheme="minorHAnsi"/>
          </w:rPr>
          <w:delText xml:space="preserve">(c) Requests from Eligible </w:delText>
        </w:r>
        <w:r w:rsidR="00EA43E4" w:rsidDel="00B82BBE">
          <w:rPr>
            <w:rFonts w:cstheme="minorHAnsi"/>
          </w:rPr>
          <w:delText xml:space="preserve">CPCs </w:delText>
        </w:r>
        <w:r w:rsidRPr="00C249E4" w:rsidDel="00B82BBE">
          <w:rPr>
            <w:rFonts w:cstheme="minorHAnsi"/>
          </w:rPr>
          <w:delText xml:space="preserve">to reconcile catch data pursuant to </w:delText>
        </w:r>
        <w:r w:rsidR="003C7447" w:rsidDel="00B82BBE">
          <w:rPr>
            <w:rFonts w:cstheme="minorHAnsi"/>
          </w:rPr>
          <w:delText>A</w:delText>
        </w:r>
        <w:r w:rsidRPr="00C249E4" w:rsidDel="00B82BBE">
          <w:rPr>
            <w:rFonts w:cstheme="minorHAnsi"/>
          </w:rPr>
          <w:delText>rticle 9.12;</w:delText>
        </w:r>
      </w:del>
    </w:p>
    <w:p w14:paraId="1BFA25CC" w14:textId="4D63C0BB" w:rsidR="00C249E4" w:rsidRPr="00C249E4" w:rsidDel="00B82BBE" w:rsidRDefault="00C249E4" w:rsidP="00C249E4">
      <w:pPr>
        <w:pStyle w:val="ListParagraph"/>
        <w:ind w:left="0"/>
        <w:rPr>
          <w:del w:id="925" w:author="Nadia Bouffard" w:date="2023-11-07T14:44:00Z"/>
          <w:rFonts w:cstheme="minorHAnsi"/>
        </w:rPr>
      </w:pPr>
      <w:del w:id="926" w:author="Nadia Bouffard" w:date="2023-11-07T14:44:00Z">
        <w:r w:rsidRPr="00C249E4" w:rsidDel="00B82BBE">
          <w:rPr>
            <w:rFonts w:cstheme="minorHAnsi"/>
          </w:rPr>
          <w:delText xml:space="preserve">(d) Requests for allocations by </w:delText>
        </w:r>
        <w:r w:rsidR="006C7F9F" w:rsidDel="00B82BBE">
          <w:rPr>
            <w:rFonts w:cstheme="minorHAnsi"/>
          </w:rPr>
          <w:delText>CNCPs</w:delText>
        </w:r>
        <w:r w:rsidR="006B3852" w:rsidDel="00B82BBE">
          <w:rPr>
            <w:rFonts w:cstheme="minorHAnsi"/>
          </w:rPr>
          <w:delText xml:space="preserve"> and New Entrants</w:delText>
        </w:r>
        <w:r w:rsidRPr="00C249E4" w:rsidDel="00B82BBE">
          <w:rPr>
            <w:rFonts w:cstheme="minorHAnsi"/>
          </w:rPr>
          <w:delText xml:space="preserve"> pursuant to article </w:delText>
        </w:r>
        <w:r w:rsidR="008E7310" w:rsidDel="00B82BBE">
          <w:rPr>
            <w:rFonts w:cstheme="minorHAnsi"/>
          </w:rPr>
          <w:delText>6.10 and 6.11</w:delText>
        </w:r>
        <w:r w:rsidRPr="00A13B1C" w:rsidDel="00B82BBE">
          <w:rPr>
            <w:rFonts w:cstheme="minorHAnsi"/>
          </w:rPr>
          <w:delText>;</w:delText>
        </w:r>
      </w:del>
    </w:p>
    <w:p w14:paraId="268961E4" w14:textId="28B0D80D" w:rsidR="00C249E4" w:rsidRPr="00C249E4" w:rsidDel="00B82BBE" w:rsidRDefault="00EA43E4" w:rsidP="00C249E4">
      <w:pPr>
        <w:pStyle w:val="ListParagraph"/>
        <w:ind w:left="0"/>
        <w:rPr>
          <w:del w:id="927" w:author="Nadia Bouffard" w:date="2023-11-07T14:44:00Z"/>
          <w:rFonts w:cstheme="minorHAnsi"/>
        </w:rPr>
      </w:pPr>
      <w:del w:id="928" w:author="Nadia Bouffard" w:date="2023-11-07T14:44:00Z">
        <w:r w:rsidRPr="00C249E4" w:rsidDel="00B82BBE">
          <w:rPr>
            <w:rFonts w:cstheme="minorHAnsi"/>
          </w:rPr>
          <w:delText xml:space="preserve"> </w:delText>
        </w:r>
        <w:r w:rsidR="00C249E4" w:rsidRPr="00C249E4" w:rsidDel="00B82BBE">
          <w:rPr>
            <w:rFonts w:cstheme="minorHAnsi"/>
          </w:rPr>
          <w:delText>(</w:delText>
        </w:r>
        <w:r w:rsidDel="00B82BBE">
          <w:rPr>
            <w:rFonts w:cstheme="minorHAnsi"/>
          </w:rPr>
          <w:delText>e</w:delText>
        </w:r>
        <w:r w:rsidR="00C249E4" w:rsidRPr="00C249E4" w:rsidDel="00B82BBE">
          <w:rPr>
            <w:rFonts w:cstheme="minorHAnsi"/>
          </w:rPr>
          <w:delText xml:space="preserve">) Corrections to allocations of a CPC that is a developing coastal State for </w:delText>
        </w:r>
        <w:r w:rsidR="00416ADF" w:rsidDel="00B82BBE">
          <w:rPr>
            <w:rFonts w:cstheme="minorHAnsi"/>
          </w:rPr>
          <w:delText>extenuating</w:delText>
        </w:r>
        <w:r w:rsidDel="00B82BBE">
          <w:rPr>
            <w:rFonts w:cstheme="minorHAnsi"/>
          </w:rPr>
          <w:delText xml:space="preserve"> </w:delText>
        </w:r>
        <w:r w:rsidR="00C249E4" w:rsidRPr="00C249E4" w:rsidDel="00B82BBE">
          <w:rPr>
            <w:rFonts w:cstheme="minorHAnsi"/>
          </w:rPr>
          <w:delText>circumstances provided in Article 6.</w:delText>
        </w:r>
        <w:r w:rsidR="000440E8" w:rsidDel="00B82BBE">
          <w:rPr>
            <w:rFonts w:cstheme="minorHAnsi"/>
          </w:rPr>
          <w:delText>9</w:delText>
        </w:r>
        <w:r w:rsidR="00C249E4" w:rsidRPr="00C249E4" w:rsidDel="00B82BBE">
          <w:rPr>
            <w:rFonts w:cstheme="minorHAnsi"/>
          </w:rPr>
          <w:delText>;</w:delText>
        </w:r>
      </w:del>
    </w:p>
    <w:p w14:paraId="7F7D1FA5" w14:textId="6BBC9484" w:rsidR="00C249E4" w:rsidRPr="00C249E4" w:rsidDel="00B82BBE" w:rsidRDefault="00C249E4" w:rsidP="00C249E4">
      <w:pPr>
        <w:pStyle w:val="ListParagraph"/>
        <w:ind w:left="0"/>
        <w:rPr>
          <w:del w:id="929" w:author="Nadia Bouffard" w:date="2023-11-07T14:44:00Z"/>
          <w:rFonts w:cstheme="minorHAnsi"/>
        </w:rPr>
      </w:pPr>
      <w:del w:id="930" w:author="Nadia Bouffard" w:date="2023-11-07T14:44:00Z">
        <w:r w:rsidRPr="00C249E4" w:rsidDel="00B82BBE">
          <w:rPr>
            <w:rFonts w:cstheme="minorHAnsi"/>
          </w:rPr>
          <w:delText>(</w:delText>
        </w:r>
        <w:r w:rsidR="00EA43E4" w:rsidDel="00B82BBE">
          <w:rPr>
            <w:rFonts w:cstheme="minorHAnsi"/>
          </w:rPr>
          <w:delText>f</w:delText>
        </w:r>
        <w:r w:rsidRPr="00C249E4" w:rsidDel="00B82BBE">
          <w:rPr>
            <w:rFonts w:cstheme="minorHAnsi"/>
          </w:rPr>
          <w:delText>) A</w:delText>
        </w:r>
        <w:r w:rsidR="00EA43E4" w:rsidDel="00B82BBE">
          <w:rPr>
            <w:rFonts w:cstheme="minorHAnsi"/>
          </w:rPr>
          <w:delText>llocation a</w:delText>
        </w:r>
        <w:r w:rsidRPr="00C249E4" w:rsidDel="00B82BBE">
          <w:rPr>
            <w:rFonts w:cstheme="minorHAnsi"/>
          </w:rPr>
          <w:delText>djustments pursuant to article</w:delText>
        </w:r>
        <w:r w:rsidR="00EA43E4" w:rsidDel="00B82BBE">
          <w:rPr>
            <w:rFonts w:cstheme="minorHAnsi"/>
          </w:rPr>
          <w:delText>s</w:delText>
        </w:r>
        <w:r w:rsidRPr="00C249E4" w:rsidDel="00B82BBE">
          <w:rPr>
            <w:rFonts w:cstheme="minorHAnsi"/>
          </w:rPr>
          <w:delText xml:space="preserve"> 7.1</w:delText>
        </w:r>
        <w:r w:rsidR="00EA43E4" w:rsidDel="00B82BBE">
          <w:rPr>
            <w:rFonts w:cstheme="minorHAnsi"/>
          </w:rPr>
          <w:delText xml:space="preserve"> </w:delText>
        </w:r>
        <w:r w:rsidR="00E85F44" w:rsidDel="00B82BBE">
          <w:rPr>
            <w:rFonts w:cstheme="minorHAnsi"/>
          </w:rPr>
          <w:delText>and 7</w:delText>
        </w:r>
        <w:r w:rsidR="00EA43E4" w:rsidDel="00B82BBE">
          <w:rPr>
            <w:rFonts w:cstheme="minorHAnsi"/>
          </w:rPr>
          <w:delText>.3</w:delText>
        </w:r>
        <w:r w:rsidRPr="00C249E4" w:rsidDel="00B82BBE">
          <w:rPr>
            <w:rFonts w:cstheme="minorHAnsi"/>
          </w:rPr>
          <w:delText>;</w:delText>
        </w:r>
      </w:del>
    </w:p>
    <w:p w14:paraId="7E340981" w14:textId="213A1F6C" w:rsidR="00C249E4" w:rsidRPr="00C249E4" w:rsidDel="00B82BBE" w:rsidRDefault="00C249E4" w:rsidP="00C249E4">
      <w:pPr>
        <w:pStyle w:val="ListParagraph"/>
        <w:ind w:left="0"/>
        <w:rPr>
          <w:del w:id="931" w:author="Nadia Bouffard" w:date="2023-11-07T14:44:00Z"/>
          <w:rFonts w:cstheme="minorHAnsi"/>
        </w:rPr>
      </w:pPr>
      <w:del w:id="932" w:author="Nadia Bouffard" w:date="2023-11-07T14:44:00Z">
        <w:r w:rsidRPr="00C249E4" w:rsidDel="00B82BBE">
          <w:rPr>
            <w:rFonts w:cstheme="minorHAnsi"/>
          </w:rPr>
          <w:delText>(</w:delText>
        </w:r>
        <w:r w:rsidR="00EA43E4" w:rsidDel="00B82BBE">
          <w:rPr>
            <w:rFonts w:cstheme="minorHAnsi"/>
          </w:rPr>
          <w:delText>g</w:delText>
        </w:r>
        <w:r w:rsidRPr="00C249E4" w:rsidDel="00B82BBE">
          <w:rPr>
            <w:rFonts w:cstheme="minorHAnsi"/>
          </w:rPr>
          <w:delText>) Temporary withdrawal of</w:delText>
        </w:r>
        <w:r w:rsidR="00071F8B" w:rsidDel="00B82BBE">
          <w:rPr>
            <w:rFonts w:cstheme="minorHAnsi"/>
          </w:rPr>
          <w:delText xml:space="preserve"> or reinstatement of</w:delText>
        </w:r>
        <w:r w:rsidRPr="00C249E4" w:rsidDel="00B82BBE">
          <w:rPr>
            <w:rFonts w:cstheme="minorHAnsi"/>
          </w:rPr>
          <w:delText xml:space="preserve"> an allocation from a CPC for serious non-compliance pursuant to </w:delText>
        </w:r>
        <w:r w:rsidR="003C7447" w:rsidDel="00B82BBE">
          <w:rPr>
            <w:rFonts w:cstheme="minorHAnsi"/>
          </w:rPr>
          <w:delText>A</w:delText>
        </w:r>
        <w:r w:rsidRPr="00C249E4" w:rsidDel="00B82BBE">
          <w:rPr>
            <w:rFonts w:cstheme="minorHAnsi"/>
          </w:rPr>
          <w:delText>rticle 7.2; and</w:delText>
        </w:r>
      </w:del>
    </w:p>
    <w:p w14:paraId="2D5D90C7" w14:textId="379D85CC" w:rsidR="00C249E4" w:rsidRPr="00C249E4" w:rsidDel="00B82BBE" w:rsidRDefault="00C249E4" w:rsidP="00C249E4">
      <w:pPr>
        <w:pStyle w:val="ListParagraph"/>
        <w:ind w:left="0"/>
        <w:rPr>
          <w:del w:id="933" w:author="Nadia Bouffard" w:date="2023-11-07T14:44:00Z"/>
          <w:rFonts w:cstheme="minorHAnsi"/>
        </w:rPr>
      </w:pPr>
      <w:del w:id="934" w:author="Nadia Bouffard" w:date="2023-11-07T14:44:00Z">
        <w:r w:rsidRPr="00C249E4" w:rsidDel="00B82BBE">
          <w:rPr>
            <w:rFonts w:cstheme="minorHAnsi"/>
          </w:rPr>
          <w:delText>(</w:delText>
        </w:r>
        <w:r w:rsidR="00EA43E4" w:rsidDel="00B82BBE">
          <w:rPr>
            <w:rFonts w:cstheme="minorHAnsi"/>
          </w:rPr>
          <w:delText>h</w:delText>
        </w:r>
        <w:r w:rsidRPr="00C249E4" w:rsidDel="00B82BBE">
          <w:rPr>
            <w:rFonts w:cstheme="minorHAnsi"/>
          </w:rPr>
          <w:delText xml:space="preserve">) </w:delText>
        </w:r>
        <w:r w:rsidR="002C286C" w:rsidRPr="00C249E4" w:rsidDel="00B82BBE">
          <w:rPr>
            <w:rFonts w:cstheme="minorHAnsi"/>
          </w:rPr>
          <w:delText>Any</w:delText>
        </w:r>
        <w:r w:rsidRPr="00C249E4" w:rsidDel="00B82BBE">
          <w:rPr>
            <w:rFonts w:cstheme="minorHAnsi"/>
          </w:rPr>
          <w:delText xml:space="preserve"> other matter required by the Commission.</w:delText>
        </w:r>
      </w:del>
    </w:p>
    <w:p w14:paraId="7987DFF5" w14:textId="3122BFF2" w:rsidR="00C249E4" w:rsidRPr="00C249E4" w:rsidDel="00B82BBE" w:rsidRDefault="00C249E4" w:rsidP="00C249E4">
      <w:pPr>
        <w:pStyle w:val="ListParagraph"/>
        <w:ind w:left="0"/>
        <w:rPr>
          <w:del w:id="935" w:author="Nadia Bouffard" w:date="2023-11-07T14:44:00Z"/>
          <w:rFonts w:cstheme="minorHAnsi"/>
        </w:rPr>
      </w:pPr>
    </w:p>
    <w:p w14:paraId="6CA7A6A6" w14:textId="3EAC6A74" w:rsidR="00C249E4" w:rsidRPr="00C249E4" w:rsidDel="00B82BBE" w:rsidRDefault="00C249E4" w:rsidP="00C249E4">
      <w:pPr>
        <w:pStyle w:val="ListParagraph"/>
        <w:ind w:left="0"/>
        <w:rPr>
          <w:del w:id="936" w:author="Nadia Bouffard" w:date="2023-11-07T14:44:00Z"/>
          <w:rFonts w:cstheme="minorHAnsi"/>
        </w:rPr>
      </w:pPr>
      <w:del w:id="937" w:author="Nadia Bouffard" w:date="2023-11-07T14:44:00Z">
        <w:r w:rsidRPr="00C249E4" w:rsidDel="00B82BBE">
          <w:rPr>
            <w:rFonts w:cstheme="minorHAnsi"/>
          </w:rPr>
          <w:delText xml:space="preserve">5. The </w:delText>
        </w:r>
        <w:r w:rsidR="004B55AE" w:rsidDel="00B82BBE">
          <w:rPr>
            <w:rFonts w:cstheme="minorHAnsi"/>
          </w:rPr>
          <w:delText xml:space="preserve">Ad Hoc </w:delText>
        </w:r>
        <w:r w:rsidRPr="00C249E4" w:rsidDel="00B82BBE">
          <w:rPr>
            <w:rFonts w:cstheme="minorHAnsi"/>
          </w:rPr>
          <w:delText>Allocations Committee</w:delText>
        </w:r>
        <w:r w:rsidDel="00B82BBE">
          <w:rPr>
            <w:rFonts w:cstheme="minorHAnsi"/>
          </w:rPr>
          <w:delText xml:space="preserve"> </w:delText>
        </w:r>
        <w:r w:rsidRPr="00C249E4" w:rsidDel="00B82BBE">
          <w:rPr>
            <w:rFonts w:cstheme="minorHAnsi"/>
          </w:rPr>
          <w:delText>shall report directly to the Commission on its deliberations and recommendations.</w:delText>
        </w:r>
      </w:del>
    </w:p>
    <w:p w14:paraId="76B116D4" w14:textId="02AE60CB" w:rsidR="00C249E4" w:rsidRPr="00C249E4" w:rsidDel="00B82BBE" w:rsidRDefault="00C249E4" w:rsidP="00C249E4">
      <w:pPr>
        <w:pStyle w:val="ListParagraph"/>
        <w:ind w:left="0"/>
        <w:rPr>
          <w:del w:id="938" w:author="Nadia Bouffard" w:date="2023-11-07T14:44:00Z"/>
          <w:rFonts w:cstheme="minorHAnsi"/>
        </w:rPr>
      </w:pPr>
      <w:del w:id="939" w:author="Nadia Bouffard" w:date="2023-11-07T14:44:00Z">
        <w:r w:rsidRPr="00C249E4" w:rsidDel="00B82BBE">
          <w:rPr>
            <w:rFonts w:cstheme="minorHAnsi"/>
          </w:rPr>
          <w:delText xml:space="preserve">6. The </w:delText>
        </w:r>
        <w:r w:rsidR="004B55AE" w:rsidDel="00B82BBE">
          <w:rPr>
            <w:rFonts w:cstheme="minorHAnsi"/>
          </w:rPr>
          <w:delText xml:space="preserve">Ad Hoc </w:delText>
        </w:r>
        <w:r w:rsidRPr="00C249E4" w:rsidDel="00B82BBE">
          <w:rPr>
            <w:rFonts w:cstheme="minorHAnsi"/>
          </w:rPr>
          <w:delText>Allocations Committee</w:delText>
        </w:r>
        <w:r w:rsidDel="00B82BBE">
          <w:rPr>
            <w:rFonts w:cstheme="minorHAnsi"/>
          </w:rPr>
          <w:delText xml:space="preserve"> </w:delText>
        </w:r>
        <w:r w:rsidRPr="00C249E4" w:rsidDel="00B82BBE">
          <w:rPr>
            <w:rFonts w:cstheme="minorHAnsi"/>
          </w:rPr>
          <w:delText>shall cooperate closely with the IOTC Secretariat and IOTC subsidiary bodies in accomplishing its functions, in particular,</w:delText>
        </w:r>
        <w:r w:rsidDel="00B82BBE">
          <w:rPr>
            <w:rFonts w:cstheme="minorHAnsi"/>
          </w:rPr>
          <w:delText xml:space="preserve"> </w:delText>
        </w:r>
        <w:r w:rsidRPr="00C249E4" w:rsidDel="00B82BBE">
          <w:rPr>
            <w:rFonts w:cstheme="minorHAnsi"/>
          </w:rPr>
          <w:delText>the Compliance Committee and the Scientific Committee.</w:delText>
        </w:r>
      </w:del>
    </w:p>
    <w:p w14:paraId="052A4920" w14:textId="76C3FFF8" w:rsidR="00C249E4" w:rsidDel="00B82BBE" w:rsidRDefault="00C249E4" w:rsidP="00C249E4">
      <w:pPr>
        <w:pStyle w:val="ListParagraph"/>
        <w:ind w:left="0"/>
        <w:rPr>
          <w:del w:id="940" w:author="Nadia Bouffard" w:date="2023-11-07T14:44:00Z"/>
          <w:rFonts w:cstheme="minorHAnsi"/>
          <w:b/>
        </w:rPr>
      </w:pPr>
    </w:p>
    <w:p w14:paraId="745E3570" w14:textId="206C3F9D" w:rsidR="00C249E4" w:rsidRPr="00C249E4" w:rsidDel="00B82BBE" w:rsidRDefault="00C249E4" w:rsidP="00C249E4">
      <w:pPr>
        <w:pStyle w:val="ListParagraph"/>
        <w:ind w:left="0"/>
        <w:rPr>
          <w:del w:id="941" w:author="Nadia Bouffard" w:date="2023-11-07T14:44:00Z"/>
          <w:rFonts w:cstheme="minorHAnsi"/>
          <w:b/>
        </w:rPr>
      </w:pPr>
      <w:del w:id="942" w:author="Nadia Bouffard" w:date="2023-11-07T14:44:00Z">
        <w:r w:rsidRPr="00C249E4" w:rsidDel="00B82BBE">
          <w:rPr>
            <w:rFonts w:cstheme="minorHAnsi"/>
            <w:b/>
          </w:rPr>
          <w:delText>Meetings</w:delText>
        </w:r>
      </w:del>
    </w:p>
    <w:p w14:paraId="5D34FDD4" w14:textId="619CD157" w:rsidR="00C249E4" w:rsidRPr="00C249E4" w:rsidDel="00B82BBE" w:rsidRDefault="00C249E4" w:rsidP="00C249E4">
      <w:pPr>
        <w:pStyle w:val="ListParagraph"/>
        <w:ind w:left="0"/>
        <w:rPr>
          <w:del w:id="943" w:author="Nadia Bouffard" w:date="2023-11-07T14:44:00Z"/>
          <w:rFonts w:cstheme="minorHAnsi"/>
        </w:rPr>
      </w:pPr>
      <w:del w:id="944" w:author="Nadia Bouffard" w:date="2023-11-07T14:44:00Z">
        <w:r w:rsidRPr="00C249E4" w:rsidDel="00B82BBE">
          <w:rPr>
            <w:rFonts w:cstheme="minorHAnsi"/>
          </w:rPr>
          <w:lastRenderedPageBreak/>
          <w:delText>7. The Allocations Committee</w:delText>
        </w:r>
        <w:r w:rsidDel="00B82BBE">
          <w:rPr>
            <w:rFonts w:cstheme="minorHAnsi"/>
          </w:rPr>
          <w:delText xml:space="preserve"> </w:delText>
        </w:r>
        <w:r w:rsidRPr="00C249E4" w:rsidDel="00B82BBE">
          <w:rPr>
            <w:rFonts w:cstheme="minorHAnsi"/>
          </w:rPr>
          <w:delText xml:space="preserve">shall meet </w:delText>
        </w:r>
        <w:r w:rsidR="004B55AE" w:rsidDel="00B82BBE">
          <w:rPr>
            <w:rFonts w:cstheme="minorHAnsi"/>
          </w:rPr>
          <w:delText>on an ad hoc basis at the request of the Commission</w:delText>
        </w:r>
        <w:r w:rsidRPr="00C249E4" w:rsidDel="00B82BBE">
          <w:rPr>
            <w:rFonts w:cstheme="minorHAnsi"/>
          </w:rPr>
          <w:delText xml:space="preserve">, </w:delText>
        </w:r>
        <w:r w:rsidR="006C7F9F" w:rsidDel="00B82BBE">
          <w:rPr>
            <w:rFonts w:cstheme="minorHAnsi"/>
          </w:rPr>
          <w:delText xml:space="preserve">immediately </w:delText>
        </w:r>
        <w:r w:rsidRPr="00C249E4" w:rsidDel="00B82BBE">
          <w:rPr>
            <w:rFonts w:cstheme="minorHAnsi"/>
          </w:rPr>
          <w:delText>prior to the annual meeting of the Commission.</w:delText>
        </w:r>
      </w:del>
    </w:p>
    <w:p w14:paraId="54FA8D66" w14:textId="5817EABE" w:rsidR="00C249E4" w:rsidRPr="00C249E4" w:rsidDel="00B82BBE" w:rsidRDefault="00C249E4" w:rsidP="00C249E4">
      <w:pPr>
        <w:pStyle w:val="ListParagraph"/>
        <w:ind w:left="0"/>
        <w:rPr>
          <w:del w:id="945" w:author="Nadia Bouffard" w:date="2023-11-07T14:44:00Z"/>
          <w:rFonts w:cstheme="minorHAnsi"/>
        </w:rPr>
      </w:pPr>
    </w:p>
    <w:p w14:paraId="2B0F64A9" w14:textId="07049002" w:rsidR="00C249E4" w:rsidRPr="00C249E4" w:rsidDel="00B82BBE" w:rsidRDefault="00C249E4" w:rsidP="00C249E4">
      <w:pPr>
        <w:pStyle w:val="ListParagraph"/>
        <w:ind w:left="0"/>
        <w:rPr>
          <w:del w:id="946" w:author="Nadia Bouffard" w:date="2023-11-07T14:44:00Z"/>
          <w:rFonts w:cstheme="minorHAnsi"/>
          <w:b/>
        </w:rPr>
      </w:pPr>
      <w:del w:id="947" w:author="Nadia Bouffard" w:date="2023-11-07T14:44:00Z">
        <w:r w:rsidRPr="00C249E4" w:rsidDel="00B82BBE">
          <w:rPr>
            <w:rFonts w:cstheme="minorHAnsi"/>
            <w:b/>
          </w:rPr>
          <w:delText>Rules of Procedure</w:delText>
        </w:r>
      </w:del>
    </w:p>
    <w:p w14:paraId="089582BC" w14:textId="316B8831" w:rsidR="00C249E4" w:rsidRPr="00C249E4" w:rsidDel="00B82BBE" w:rsidRDefault="00C249E4" w:rsidP="00C249E4">
      <w:pPr>
        <w:rPr>
          <w:del w:id="948" w:author="Nadia Bouffard" w:date="2023-11-07T14:44:00Z"/>
          <w:rFonts w:cstheme="minorHAnsi"/>
        </w:rPr>
      </w:pPr>
      <w:del w:id="949" w:author="Nadia Bouffard" w:date="2023-11-07T14:44:00Z">
        <w:r w:rsidRPr="00C249E4" w:rsidDel="00B82BBE">
          <w:rPr>
            <w:rFonts w:cstheme="minorHAnsi"/>
          </w:rPr>
          <w:delText xml:space="preserve">8. The procedures of the </w:delText>
        </w:r>
        <w:r w:rsidR="004B55AE" w:rsidDel="00B82BBE">
          <w:rPr>
            <w:rFonts w:cstheme="minorHAnsi"/>
          </w:rPr>
          <w:delText xml:space="preserve">Ad Hoc </w:delText>
        </w:r>
        <w:r w:rsidRPr="00C249E4" w:rsidDel="00B82BBE">
          <w:rPr>
            <w:rFonts w:cstheme="minorHAnsi"/>
          </w:rPr>
          <w:delText>Allocations Committee</w:delText>
        </w:r>
        <w:r w:rsidDel="00B82BBE">
          <w:rPr>
            <w:rFonts w:cstheme="minorHAnsi"/>
          </w:rPr>
          <w:delText xml:space="preserve"> </w:delText>
        </w:r>
        <w:r w:rsidRPr="00C249E4" w:rsidDel="00B82BBE">
          <w:rPr>
            <w:rFonts w:cstheme="minorHAnsi"/>
          </w:rPr>
          <w:delText>shall be governed mutatis mutandis by the Indian Ocean Tuna Commission: Rules of Procedure, as amended from time to time.</w:delText>
        </w:r>
        <w:r w:rsidR="00EA43E4" w:rsidRPr="005D0152" w:rsidDel="00B82BBE">
          <w:rPr>
            <w:rFonts w:cstheme="minorHAnsi"/>
            <w:b/>
          </w:rPr>
          <w:delText>]</w:delText>
        </w:r>
      </w:del>
    </w:p>
    <w:p w14:paraId="6AC529E1" w14:textId="05547C7F" w:rsidR="00C249E4" w:rsidRPr="00C249E4" w:rsidDel="00B82BBE" w:rsidRDefault="00C249E4" w:rsidP="00C249E4">
      <w:pPr>
        <w:rPr>
          <w:del w:id="950" w:author="Nadia Bouffard" w:date="2023-11-07T14:44:00Z"/>
          <w:rFonts w:cstheme="minorHAnsi"/>
        </w:rPr>
      </w:pPr>
    </w:p>
    <w:p w14:paraId="1BB7C6B4" w14:textId="161AFE5A" w:rsidR="00B1420A" w:rsidRPr="00C249E4" w:rsidRDefault="00B1420A" w:rsidP="00FE18D5">
      <w:pPr>
        <w:rPr>
          <w:rFonts w:eastAsia="Calibri" w:cstheme="minorHAnsi"/>
          <w:lang w:val="en-US"/>
        </w:rPr>
      </w:pPr>
    </w:p>
    <w:sectPr w:rsidR="00B1420A" w:rsidRPr="00C249E4" w:rsidSect="00B1420A">
      <w:headerReference w:type="even" r:id="rId8"/>
      <w:headerReference w:type="default" r:id="rId9"/>
      <w:footerReference w:type="default" r:id="rId10"/>
      <w:headerReference w:type="first" r:id="rId11"/>
      <w:footerReference w:type="first" r:id="rId12"/>
      <w:type w:val="continuous"/>
      <w:pgSz w:w="11909" w:h="16834" w:code="9"/>
      <w:pgMar w:top="1354" w:right="1195" w:bottom="274" w:left="1685"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0C33CC" w14:textId="77777777" w:rsidR="005C74BF" w:rsidRDefault="005C74BF" w:rsidP="005600D0">
      <w:pPr>
        <w:spacing w:after="0" w:line="240" w:lineRule="auto"/>
      </w:pPr>
      <w:r>
        <w:separator/>
      </w:r>
    </w:p>
  </w:endnote>
  <w:endnote w:type="continuationSeparator" w:id="0">
    <w:p w14:paraId="78F53569" w14:textId="77777777" w:rsidR="005C74BF" w:rsidRDefault="005C74BF" w:rsidP="005600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PCL6)">
    <w:altName w:val="Cambria"/>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cs="Calibri"/>
        <w:sz w:val="16"/>
        <w:szCs w:val="16"/>
      </w:rPr>
      <w:id w:val="-414699130"/>
      <w:docPartObj>
        <w:docPartGallery w:val="Page Numbers (Top of Page)"/>
        <w:docPartUnique/>
      </w:docPartObj>
    </w:sdtPr>
    <w:sdtEndPr/>
    <w:sdtContent>
      <w:p w14:paraId="23A916D2" w14:textId="2D45EA08" w:rsidR="0026245A" w:rsidRPr="00EB2228" w:rsidRDefault="0026245A" w:rsidP="006426A8">
        <w:pPr>
          <w:pStyle w:val="Footer"/>
          <w:pBdr>
            <w:top w:val="single" w:sz="4" w:space="1" w:color="auto"/>
          </w:pBdr>
          <w:jc w:val="center"/>
          <w:rPr>
            <w:rFonts w:cs="Calibri"/>
            <w:sz w:val="16"/>
            <w:szCs w:val="16"/>
          </w:rPr>
        </w:pPr>
        <w:r w:rsidRPr="00EB2228">
          <w:rPr>
            <w:rFonts w:cs="Calibri"/>
            <w:sz w:val="16"/>
            <w:szCs w:val="16"/>
          </w:rPr>
          <w:t xml:space="preserve">Page </w:t>
        </w:r>
        <w:r w:rsidRPr="00EB2228">
          <w:rPr>
            <w:rFonts w:cs="Calibri"/>
            <w:bCs/>
            <w:sz w:val="16"/>
            <w:szCs w:val="16"/>
          </w:rPr>
          <w:fldChar w:fldCharType="begin"/>
        </w:r>
        <w:r w:rsidRPr="00EB2228">
          <w:rPr>
            <w:rFonts w:cs="Calibri"/>
            <w:bCs/>
            <w:sz w:val="16"/>
            <w:szCs w:val="16"/>
          </w:rPr>
          <w:instrText xml:space="preserve"> PAGE </w:instrText>
        </w:r>
        <w:r w:rsidRPr="00EB2228">
          <w:rPr>
            <w:rFonts w:cs="Calibri"/>
            <w:bCs/>
            <w:sz w:val="16"/>
            <w:szCs w:val="16"/>
          </w:rPr>
          <w:fldChar w:fldCharType="separate"/>
        </w:r>
        <w:r w:rsidR="008360EC">
          <w:rPr>
            <w:rFonts w:cs="Calibri"/>
            <w:bCs/>
            <w:noProof/>
            <w:sz w:val="16"/>
            <w:szCs w:val="16"/>
          </w:rPr>
          <w:t>18</w:t>
        </w:r>
        <w:r w:rsidRPr="00EB2228">
          <w:rPr>
            <w:rFonts w:cs="Calibri"/>
            <w:bCs/>
            <w:sz w:val="16"/>
            <w:szCs w:val="16"/>
          </w:rPr>
          <w:fldChar w:fldCharType="end"/>
        </w:r>
        <w:r w:rsidRPr="00EB2228">
          <w:rPr>
            <w:rFonts w:cs="Calibri"/>
            <w:sz w:val="16"/>
            <w:szCs w:val="16"/>
          </w:rPr>
          <w:t xml:space="preserve"> of </w:t>
        </w:r>
        <w:r w:rsidRPr="00EB2228">
          <w:rPr>
            <w:rFonts w:cs="Calibri"/>
            <w:bCs/>
            <w:sz w:val="16"/>
            <w:szCs w:val="16"/>
          </w:rPr>
          <w:fldChar w:fldCharType="begin"/>
        </w:r>
        <w:r w:rsidRPr="00EB2228">
          <w:rPr>
            <w:rFonts w:cs="Calibri"/>
            <w:bCs/>
            <w:sz w:val="16"/>
            <w:szCs w:val="16"/>
          </w:rPr>
          <w:instrText xml:space="preserve"> NUMPAGES  </w:instrText>
        </w:r>
        <w:r w:rsidRPr="00EB2228">
          <w:rPr>
            <w:rFonts w:cs="Calibri"/>
            <w:bCs/>
            <w:sz w:val="16"/>
            <w:szCs w:val="16"/>
          </w:rPr>
          <w:fldChar w:fldCharType="separate"/>
        </w:r>
        <w:r w:rsidR="008360EC">
          <w:rPr>
            <w:rFonts w:cs="Calibri"/>
            <w:bCs/>
            <w:noProof/>
            <w:sz w:val="16"/>
            <w:szCs w:val="16"/>
          </w:rPr>
          <w:t>25</w:t>
        </w:r>
        <w:r w:rsidRPr="00EB2228">
          <w:rPr>
            <w:rFonts w:cs="Calibri"/>
            <w:bCs/>
            <w:sz w:val="16"/>
            <w:szCs w:val="16"/>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cs="Calibri"/>
        <w:sz w:val="16"/>
        <w:szCs w:val="16"/>
      </w:rPr>
      <w:id w:val="1612242741"/>
      <w:docPartObj>
        <w:docPartGallery w:val="Page Numbers (Top of Page)"/>
        <w:docPartUnique/>
      </w:docPartObj>
    </w:sdtPr>
    <w:sdtEndPr/>
    <w:sdtContent>
      <w:p w14:paraId="51274584" w14:textId="44E74031" w:rsidR="0026245A" w:rsidRPr="00B1420A" w:rsidRDefault="0026245A" w:rsidP="00B1420A">
        <w:pPr>
          <w:pStyle w:val="Footer"/>
          <w:pBdr>
            <w:top w:val="single" w:sz="4" w:space="1" w:color="auto"/>
          </w:pBdr>
          <w:jc w:val="center"/>
          <w:rPr>
            <w:rFonts w:cs="Calibri"/>
            <w:sz w:val="16"/>
            <w:szCs w:val="16"/>
          </w:rPr>
        </w:pPr>
        <w:r w:rsidRPr="00EB2228">
          <w:rPr>
            <w:rFonts w:cs="Calibri"/>
            <w:sz w:val="16"/>
            <w:szCs w:val="16"/>
          </w:rPr>
          <w:t xml:space="preserve">Page </w:t>
        </w:r>
        <w:r w:rsidRPr="00EB2228">
          <w:rPr>
            <w:rFonts w:cs="Calibri"/>
            <w:bCs/>
            <w:sz w:val="16"/>
            <w:szCs w:val="16"/>
          </w:rPr>
          <w:fldChar w:fldCharType="begin"/>
        </w:r>
        <w:r w:rsidRPr="00EB2228">
          <w:rPr>
            <w:rFonts w:cs="Calibri"/>
            <w:bCs/>
            <w:sz w:val="16"/>
            <w:szCs w:val="16"/>
          </w:rPr>
          <w:instrText xml:space="preserve"> PAGE </w:instrText>
        </w:r>
        <w:r w:rsidRPr="00EB2228">
          <w:rPr>
            <w:rFonts w:cs="Calibri"/>
            <w:bCs/>
            <w:sz w:val="16"/>
            <w:szCs w:val="16"/>
          </w:rPr>
          <w:fldChar w:fldCharType="separate"/>
        </w:r>
        <w:r w:rsidR="008360EC">
          <w:rPr>
            <w:rFonts w:cs="Calibri"/>
            <w:bCs/>
            <w:noProof/>
            <w:sz w:val="16"/>
            <w:szCs w:val="16"/>
          </w:rPr>
          <w:t>1</w:t>
        </w:r>
        <w:r w:rsidRPr="00EB2228">
          <w:rPr>
            <w:rFonts w:cs="Calibri"/>
            <w:bCs/>
            <w:sz w:val="16"/>
            <w:szCs w:val="16"/>
          </w:rPr>
          <w:fldChar w:fldCharType="end"/>
        </w:r>
        <w:r w:rsidRPr="00EB2228">
          <w:rPr>
            <w:rFonts w:cs="Calibri"/>
            <w:sz w:val="16"/>
            <w:szCs w:val="16"/>
          </w:rPr>
          <w:t xml:space="preserve"> of </w:t>
        </w:r>
        <w:r w:rsidRPr="00EB2228">
          <w:rPr>
            <w:rFonts w:cs="Calibri"/>
            <w:bCs/>
            <w:sz w:val="16"/>
            <w:szCs w:val="16"/>
          </w:rPr>
          <w:fldChar w:fldCharType="begin"/>
        </w:r>
        <w:r w:rsidRPr="00EB2228">
          <w:rPr>
            <w:rFonts w:cs="Calibri"/>
            <w:bCs/>
            <w:sz w:val="16"/>
            <w:szCs w:val="16"/>
          </w:rPr>
          <w:instrText xml:space="preserve"> NUMPAGES  </w:instrText>
        </w:r>
        <w:r w:rsidRPr="00EB2228">
          <w:rPr>
            <w:rFonts w:cs="Calibri"/>
            <w:bCs/>
            <w:sz w:val="16"/>
            <w:szCs w:val="16"/>
          </w:rPr>
          <w:fldChar w:fldCharType="separate"/>
        </w:r>
        <w:r w:rsidR="008360EC">
          <w:rPr>
            <w:rFonts w:cs="Calibri"/>
            <w:bCs/>
            <w:noProof/>
            <w:sz w:val="16"/>
            <w:szCs w:val="16"/>
          </w:rPr>
          <w:t>25</w:t>
        </w:r>
        <w:r w:rsidRPr="00EB2228">
          <w:rPr>
            <w:rFonts w:cs="Calibri"/>
            <w:bCs/>
            <w:sz w:val="16"/>
            <w:szCs w:val="16"/>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B0740B" w14:textId="77777777" w:rsidR="005C74BF" w:rsidRDefault="005C74BF" w:rsidP="005600D0">
      <w:pPr>
        <w:spacing w:after="0" w:line="240" w:lineRule="auto"/>
      </w:pPr>
      <w:r>
        <w:separator/>
      </w:r>
    </w:p>
  </w:footnote>
  <w:footnote w:type="continuationSeparator" w:id="0">
    <w:p w14:paraId="7D8C5EB2" w14:textId="77777777" w:rsidR="005C74BF" w:rsidRDefault="005C74BF" w:rsidP="005600D0">
      <w:pPr>
        <w:spacing w:after="0" w:line="240" w:lineRule="auto"/>
      </w:pPr>
      <w:r>
        <w:continuationSeparator/>
      </w:r>
    </w:p>
  </w:footnote>
  <w:footnote w:id="1">
    <w:p w14:paraId="59E20298" w14:textId="5A238123" w:rsidR="00212470" w:rsidRPr="00212470" w:rsidRDefault="00212470">
      <w:pPr>
        <w:pStyle w:val="FootnoteText"/>
      </w:pPr>
      <w:r>
        <w:rPr>
          <w:rStyle w:val="FootnoteReference"/>
        </w:rPr>
        <w:footnoteRef/>
      </w:r>
      <w:r>
        <w:t xml:space="preserve"> </w:t>
      </w:r>
      <w:r>
        <w:rPr>
          <w:rFonts w:eastAsia="Calibri" w:cstheme="minorHAnsi"/>
          <w:lang w:val="en-US"/>
        </w:rPr>
        <w:t>United Nations Development Program</w:t>
      </w:r>
      <w:bookmarkStart w:id="36" w:name="_Hlk135903197"/>
      <w:r w:rsidR="001074A9">
        <w:rPr>
          <w:rFonts w:eastAsia="Calibri" w:cstheme="minorHAnsi"/>
          <w:lang w:val="en-US"/>
        </w:rPr>
        <w:t>…</w:t>
      </w:r>
      <w:r w:rsidR="0092002F">
        <w:rPr>
          <w:rFonts w:eastAsia="Calibri" w:cstheme="minorHAnsi"/>
          <w:lang w:val="en-US"/>
        </w:rPr>
        <w:t>(reference will be added at the time of adoption of resolution)</w:t>
      </w:r>
      <w:bookmarkEnd w:id="36"/>
    </w:p>
  </w:footnote>
  <w:footnote w:id="2">
    <w:p w14:paraId="699E2606" w14:textId="0079B9C3" w:rsidR="001074A9" w:rsidRPr="001074A9" w:rsidRDefault="001074A9">
      <w:pPr>
        <w:pStyle w:val="FootnoteText"/>
      </w:pPr>
      <w:r>
        <w:rPr>
          <w:rStyle w:val="FootnoteReference"/>
        </w:rPr>
        <w:footnoteRef/>
      </w:r>
      <w:r>
        <w:t xml:space="preserve"> </w:t>
      </w:r>
      <w:r>
        <w:rPr>
          <w:rFonts w:eastAsia="Calibri" w:cstheme="minorHAnsi"/>
          <w:lang w:val="en-US"/>
        </w:rPr>
        <w:t>United Nations Department of Economic and Social Affairs</w:t>
      </w:r>
      <w:r w:rsidR="0092002F">
        <w:rPr>
          <w:rFonts w:eastAsia="Calibri" w:cstheme="minorHAnsi"/>
          <w:lang w:val="en-US"/>
        </w:rPr>
        <w:t>…(reference will be added at the time of adoption of resolution)</w:t>
      </w:r>
    </w:p>
  </w:footnote>
  <w:footnote w:id="3">
    <w:p w14:paraId="79BE2396" w14:textId="3AAB6224" w:rsidR="001074A9" w:rsidRPr="001074A9" w:rsidRDefault="001074A9">
      <w:pPr>
        <w:pStyle w:val="FootnoteText"/>
      </w:pPr>
      <w:r>
        <w:rPr>
          <w:rStyle w:val="FootnoteReference"/>
        </w:rPr>
        <w:footnoteRef/>
      </w:r>
      <w:r>
        <w:t xml:space="preserve"> As referenced in footnote (2).</w:t>
      </w:r>
    </w:p>
  </w:footnote>
  <w:footnote w:id="4">
    <w:p w14:paraId="573D8B78" w14:textId="77777777" w:rsidR="00D2754D" w:rsidRPr="003A4E09" w:rsidRDefault="00D2754D" w:rsidP="00D2754D">
      <w:pPr>
        <w:pStyle w:val="FootnoteText"/>
        <w:rPr>
          <w:lang w:val="en-US"/>
        </w:rPr>
      </w:pPr>
      <w:r>
        <w:rPr>
          <w:rStyle w:val="FootnoteReference"/>
        </w:rPr>
        <w:footnoteRef/>
      </w:r>
      <w:r>
        <w:t xml:space="preserve"> Southern Bluefin Tuna has been excluded as it is managed by the Commission for the Conservation of Southern Bluefin Tuna (CCSBT)</w:t>
      </w:r>
    </w:p>
    <w:p w14:paraId="0977D4AD" w14:textId="6F1C5986" w:rsidR="00D2754D" w:rsidRPr="00716114" w:rsidRDefault="00D2754D">
      <w:pPr>
        <w:pStyle w:val="FootnoteText"/>
        <w:rPr>
          <w:lang w:val="en-US"/>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1A2146" w14:textId="10BE7203" w:rsidR="0026245A" w:rsidRDefault="0026245A">
    <w:pPr>
      <w:pStyle w:val="Header"/>
    </w:pPr>
  </w:p>
  <w:p w14:paraId="0A096716" w14:textId="77777777" w:rsidR="0026245A" w:rsidRDefault="0026245A"/>
  <w:p w14:paraId="099676A9" w14:textId="77777777" w:rsidR="0026245A" w:rsidRDefault="0026245A"/>
  <w:p w14:paraId="142C1191" w14:textId="77777777" w:rsidR="0026245A" w:rsidRDefault="0026245A"/>
  <w:p w14:paraId="0F308801" w14:textId="77777777" w:rsidR="0026245A" w:rsidRDefault="0026245A"/>
  <w:p w14:paraId="4BB48A07" w14:textId="77777777" w:rsidR="0026245A" w:rsidRDefault="0026245A"/>
  <w:p w14:paraId="4F36AB82" w14:textId="77777777" w:rsidR="0026245A" w:rsidRDefault="0026245A"/>
  <w:p w14:paraId="3423A30B" w14:textId="77777777" w:rsidR="0026245A" w:rsidRDefault="0026245A"/>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297FE" w14:textId="46D52C72" w:rsidR="0026245A" w:rsidRPr="00B1420A" w:rsidRDefault="0001568D" w:rsidP="0031193F">
    <w:pPr>
      <w:pBdr>
        <w:bottom w:val="single" w:sz="4" w:space="1" w:color="auto"/>
      </w:pBdr>
      <w:tabs>
        <w:tab w:val="right" w:pos="9356"/>
        <w:tab w:val="right" w:pos="10490"/>
      </w:tabs>
      <w:jc w:val="right"/>
      <w:rPr>
        <w:rFonts w:cs="Calibri"/>
        <w:b/>
      </w:rPr>
    </w:pPr>
    <w:r w:rsidRPr="00B1420A">
      <w:rPr>
        <w:sz w:val="24"/>
        <w:szCs w:val="24"/>
      </w:rPr>
      <w:t>IOTC-</w:t>
    </w:r>
    <w:r>
      <w:rPr>
        <w:sz w:val="24"/>
        <w:szCs w:val="24"/>
      </w:rPr>
      <w:t>2024</w:t>
    </w:r>
    <w:r w:rsidRPr="00B1420A">
      <w:rPr>
        <w:sz w:val="24"/>
        <w:szCs w:val="24"/>
      </w:rPr>
      <w:t>-TCAC</w:t>
    </w:r>
    <w:r>
      <w:rPr>
        <w:sz w:val="24"/>
        <w:szCs w:val="24"/>
      </w:rPr>
      <w:t>13-</w:t>
    </w:r>
    <w:r w:rsidR="005B3FDA">
      <w:rPr>
        <w:sz w:val="24"/>
        <w:szCs w:val="24"/>
      </w:rPr>
      <w:t>02[E]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AA7D85" w14:textId="62FEA17A" w:rsidR="0026245A" w:rsidRDefault="0026245A" w:rsidP="00B1420A">
    <w:pPr>
      <w:pStyle w:val="Header"/>
      <w:jc w:val="right"/>
    </w:pPr>
    <w:r>
      <w:rPr>
        <w:noProof/>
        <w:lang w:val="en-US"/>
      </w:rPr>
      <w:drawing>
        <wp:inline distT="0" distB="0" distL="0" distR="0" wp14:anchorId="589E405D" wp14:editId="5C6F9FD4">
          <wp:extent cx="5709151" cy="562610"/>
          <wp:effectExtent l="0" t="0" r="6350" b="889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OTC Letterhead.png"/>
                  <pic:cNvPicPr/>
                </pic:nvPicPr>
                <pic:blipFill>
                  <a:blip r:embed="rId1">
                    <a:extLst>
                      <a:ext uri="{28A0092B-C50C-407E-A947-70E740481C1C}">
                        <a14:useLocalDpi xmlns:a14="http://schemas.microsoft.com/office/drawing/2010/main" val="0"/>
                      </a:ext>
                    </a:extLst>
                  </a:blip>
                  <a:stretch>
                    <a:fillRect/>
                  </a:stretch>
                </pic:blipFill>
                <pic:spPr>
                  <a:xfrm>
                    <a:off x="0" y="0"/>
                    <a:ext cx="5721077" cy="563785"/>
                  </a:xfrm>
                  <a:prstGeom prst="rect">
                    <a:avLst/>
                  </a:prstGeom>
                </pic:spPr>
              </pic:pic>
            </a:graphicData>
          </a:graphic>
        </wp:inline>
      </w:drawing>
    </w:r>
  </w:p>
  <w:p w14:paraId="390D25C9" w14:textId="283F4C6A" w:rsidR="0026245A" w:rsidRDefault="0026245A" w:rsidP="00B1420A">
    <w:pPr>
      <w:pStyle w:val="Header"/>
      <w:jc w:val="right"/>
    </w:pPr>
    <w:r w:rsidRPr="00B1420A">
      <w:rPr>
        <w:sz w:val="24"/>
        <w:szCs w:val="24"/>
      </w:rPr>
      <w:t>IOTC-</w:t>
    </w:r>
    <w:r>
      <w:rPr>
        <w:sz w:val="24"/>
        <w:szCs w:val="24"/>
      </w:rPr>
      <w:t>202</w:t>
    </w:r>
    <w:r w:rsidR="001654DA">
      <w:rPr>
        <w:sz w:val="24"/>
        <w:szCs w:val="24"/>
      </w:rPr>
      <w:t>4</w:t>
    </w:r>
    <w:r w:rsidRPr="00B1420A">
      <w:rPr>
        <w:sz w:val="24"/>
        <w:szCs w:val="24"/>
      </w:rPr>
      <w:t>-TCAC</w:t>
    </w:r>
    <w:r>
      <w:rPr>
        <w:sz w:val="24"/>
        <w:szCs w:val="24"/>
      </w:rPr>
      <w:t>1</w:t>
    </w:r>
    <w:r w:rsidR="001654DA">
      <w:rPr>
        <w:sz w:val="24"/>
        <w:szCs w:val="24"/>
      </w:rPr>
      <w:t>3</w:t>
    </w:r>
    <w:r w:rsidR="00632134">
      <w:rPr>
        <w:sz w:val="24"/>
        <w:szCs w:val="24"/>
      </w:rPr>
      <w:t>-</w:t>
    </w:r>
    <w:r w:rsidR="005B3FDA">
      <w:rPr>
        <w:sz w:val="24"/>
        <w:szCs w:val="24"/>
      </w:rPr>
      <w:t>02[E]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BBE0F40"/>
    <w:multiLevelType w:val="hybridMultilevel"/>
    <w:tmpl w:val="BACB1E6C"/>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8CC5BC4F"/>
    <w:multiLevelType w:val="hybridMultilevel"/>
    <w:tmpl w:val="A334238B"/>
    <w:lvl w:ilvl="0" w:tplc="FFFFFFFF">
      <w:start w:val="1"/>
      <w:numFmt w:val="ideographDigital"/>
      <w:lvlText w:val=""/>
      <w:lvlJc w:val="left"/>
    </w:lvl>
    <w:lvl w:ilvl="1" w:tplc="FFFFFFFF">
      <w:start w:val="1"/>
      <w:numFmt w:val="lowerLetter"/>
      <w:lvlText w:val=""/>
      <w:lvlJc w:val="left"/>
    </w:lvl>
    <w:lvl w:ilvl="2" w:tplc="BDD2D8AA">
      <w:start w:val="1"/>
      <w:numFmt w:val="bullet"/>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A41B379B"/>
    <w:multiLevelType w:val="hybridMultilevel"/>
    <w:tmpl w:val="BE6FBDAA"/>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A9122EC9"/>
    <w:multiLevelType w:val="hybridMultilevel"/>
    <w:tmpl w:val="FDB27368"/>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D1F1FDCD"/>
    <w:multiLevelType w:val="hybridMultilevel"/>
    <w:tmpl w:val="9C757C17"/>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DB990105"/>
    <w:multiLevelType w:val="hybridMultilevel"/>
    <w:tmpl w:val="83DD6D77"/>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E1FC0D05"/>
    <w:multiLevelType w:val="hybridMultilevel"/>
    <w:tmpl w:val="72720421"/>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E3969972"/>
    <w:multiLevelType w:val="hybridMultilevel"/>
    <w:tmpl w:val="DFF996FC"/>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F3158C1F"/>
    <w:multiLevelType w:val="hybridMultilevel"/>
    <w:tmpl w:val="84CF883E"/>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F4FD10AB"/>
    <w:multiLevelType w:val="hybridMultilevel"/>
    <w:tmpl w:val="F9371F45"/>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0400165A"/>
    <w:multiLevelType w:val="multilevel"/>
    <w:tmpl w:val="41C6DD1A"/>
    <w:lvl w:ilvl="0">
      <w:start w:val="6"/>
      <w:numFmt w:val="decimal"/>
      <w:lvlText w:val="%1."/>
      <w:lvlJc w:val="left"/>
      <w:pPr>
        <w:ind w:left="405" w:hanging="405"/>
      </w:pPr>
      <w:rPr>
        <w:rFonts w:hint="default"/>
      </w:rPr>
    </w:lvl>
    <w:lvl w:ilvl="1">
      <w:start w:val="9"/>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05B4D157"/>
    <w:multiLevelType w:val="hybridMultilevel"/>
    <w:tmpl w:val="4129B34B"/>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08CC2D4A"/>
    <w:multiLevelType w:val="multilevel"/>
    <w:tmpl w:val="7858283A"/>
    <w:lvl w:ilvl="0">
      <w:start w:val="9"/>
      <w:numFmt w:val="decimal"/>
      <w:lvlText w:val="%1"/>
      <w:lvlJc w:val="left"/>
      <w:pPr>
        <w:ind w:left="390" w:hanging="390"/>
      </w:pPr>
      <w:rPr>
        <w:rFonts w:hint="default"/>
      </w:rPr>
    </w:lvl>
    <w:lvl w:ilvl="1">
      <w:start w:val="12"/>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 w15:restartNumberingAfterBreak="0">
    <w:nsid w:val="0A807F4E"/>
    <w:multiLevelType w:val="multilevel"/>
    <w:tmpl w:val="4D68F294"/>
    <w:lvl w:ilvl="0">
      <w:start w:val="3"/>
      <w:numFmt w:val="decimal"/>
      <w:lvlText w:val="%1"/>
      <w:lvlJc w:val="left"/>
      <w:pPr>
        <w:ind w:left="360" w:hanging="360"/>
      </w:pPr>
      <w:rPr>
        <w:rFonts w:hint="default"/>
      </w:rPr>
    </w:lvl>
    <w:lvl w:ilvl="1">
      <w:start w:val="9"/>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4" w15:restartNumberingAfterBreak="0">
    <w:nsid w:val="0C973A22"/>
    <w:multiLevelType w:val="hybridMultilevel"/>
    <w:tmpl w:val="24C886EE"/>
    <w:lvl w:ilvl="0" w:tplc="FF3E8DB4">
      <w:start w:val="1"/>
      <w:numFmt w:val="lowerLetter"/>
      <w:lvlText w:val="(%1)"/>
      <w:lvlJc w:val="left"/>
      <w:pPr>
        <w:ind w:left="720" w:hanging="360"/>
      </w:pPr>
      <w:rPr>
        <w:rFonts w:hint="default"/>
        <w:b w:val="0"/>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DB509DD"/>
    <w:multiLevelType w:val="multilevel"/>
    <w:tmpl w:val="5FDE2C2A"/>
    <w:lvl w:ilvl="0">
      <w:start w:val="9"/>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6" w15:restartNumberingAfterBreak="0">
    <w:nsid w:val="0E770F75"/>
    <w:multiLevelType w:val="hybridMultilevel"/>
    <w:tmpl w:val="3C40CBE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7" w15:restartNumberingAfterBreak="0">
    <w:nsid w:val="116B7053"/>
    <w:multiLevelType w:val="hybridMultilevel"/>
    <w:tmpl w:val="36BAFAD2"/>
    <w:lvl w:ilvl="0" w:tplc="931C276C">
      <w:start w:val="1"/>
      <w:numFmt w:val="decimal"/>
      <w:lvlText w:val="%1."/>
      <w:lvlJc w:val="left"/>
      <w:pPr>
        <w:tabs>
          <w:tab w:val="num" w:pos="360"/>
        </w:tabs>
        <w:ind w:left="360" w:hanging="360"/>
      </w:pPr>
      <w:rPr>
        <w:b w:val="0"/>
        <w:i w:val="0"/>
        <w:strike w:val="0"/>
        <w:color w:val="000000" w:themeColor="text1"/>
      </w:rPr>
    </w:lvl>
    <w:lvl w:ilvl="1" w:tplc="F5045BF4">
      <w:start w:val="1"/>
      <w:numFmt w:val="lowerLetter"/>
      <w:lvlText w:val="%2)"/>
      <w:lvlJc w:val="left"/>
      <w:pPr>
        <w:tabs>
          <w:tab w:val="num" w:pos="1080"/>
        </w:tabs>
        <w:ind w:left="1080" w:hanging="360"/>
      </w:pPr>
      <w:rPr>
        <w:b w:val="0"/>
        <w:i w:val="0"/>
      </w:rPr>
    </w:lvl>
    <w:lvl w:ilvl="2" w:tplc="E6804CDA">
      <w:start w:val="1"/>
      <w:numFmt w:val="lowerRoman"/>
      <w:lvlText w:val="%3."/>
      <w:lvlJc w:val="right"/>
      <w:pPr>
        <w:ind w:left="1800" w:hanging="360"/>
      </w:pPr>
      <w:rPr>
        <w:rFonts w:hint="default"/>
        <w:b w:val="0"/>
        <w:bCs w:val="0"/>
        <w:i w:val="0"/>
        <w:iCs w:val="0"/>
      </w:rPr>
    </w:lvl>
    <w:lvl w:ilvl="3" w:tplc="FFFFFFFF">
      <w:start w:val="1"/>
      <w:numFmt w:val="ideographDigital"/>
      <w:lvlText w:val=""/>
      <w:lvlJc w:val="left"/>
      <w:pPr>
        <w:ind w:left="2520" w:hanging="360"/>
      </w:pPr>
    </w:lvl>
    <w:lvl w:ilvl="4" w:tplc="1A22EE68">
      <w:numFmt w:val="bullet"/>
      <w:lvlText w:val="-"/>
      <w:lvlJc w:val="left"/>
      <w:pPr>
        <w:ind w:left="3240" w:hanging="360"/>
      </w:pPr>
      <w:rPr>
        <w:rFonts w:ascii="Times New Roman" w:eastAsiaTheme="minorHAnsi" w:hAnsi="Times New Roman" w:cs="Times New Roman" w:hint="default"/>
        <w:color w:val="000000" w:themeColor="text1"/>
      </w:rPr>
    </w:lvl>
    <w:lvl w:ilvl="5" w:tplc="5D923C36" w:tentative="1">
      <w:start w:val="1"/>
      <w:numFmt w:val="decimal"/>
      <w:lvlText w:val="%6."/>
      <w:lvlJc w:val="left"/>
      <w:pPr>
        <w:tabs>
          <w:tab w:val="num" w:pos="3960"/>
        </w:tabs>
        <w:ind w:left="3960" w:hanging="360"/>
      </w:pPr>
    </w:lvl>
    <w:lvl w:ilvl="6" w:tplc="73760172" w:tentative="1">
      <w:start w:val="1"/>
      <w:numFmt w:val="decimal"/>
      <w:lvlText w:val="%7."/>
      <w:lvlJc w:val="left"/>
      <w:pPr>
        <w:tabs>
          <w:tab w:val="num" w:pos="4680"/>
        </w:tabs>
        <w:ind w:left="4680" w:hanging="360"/>
      </w:pPr>
    </w:lvl>
    <w:lvl w:ilvl="7" w:tplc="DCD0BCA2" w:tentative="1">
      <w:start w:val="1"/>
      <w:numFmt w:val="decimal"/>
      <w:lvlText w:val="%8."/>
      <w:lvlJc w:val="left"/>
      <w:pPr>
        <w:tabs>
          <w:tab w:val="num" w:pos="5400"/>
        </w:tabs>
        <w:ind w:left="5400" w:hanging="360"/>
      </w:pPr>
    </w:lvl>
    <w:lvl w:ilvl="8" w:tplc="4028B312" w:tentative="1">
      <w:start w:val="1"/>
      <w:numFmt w:val="decimal"/>
      <w:lvlText w:val="%9."/>
      <w:lvlJc w:val="left"/>
      <w:pPr>
        <w:tabs>
          <w:tab w:val="num" w:pos="6120"/>
        </w:tabs>
        <w:ind w:left="6120" w:hanging="360"/>
      </w:pPr>
    </w:lvl>
  </w:abstractNum>
  <w:abstractNum w:abstractNumId="18" w15:restartNumberingAfterBreak="0">
    <w:nsid w:val="12EC1119"/>
    <w:multiLevelType w:val="hybridMultilevel"/>
    <w:tmpl w:val="5016E650"/>
    <w:lvl w:ilvl="0" w:tplc="939A22C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170A22E2"/>
    <w:multiLevelType w:val="multilevel"/>
    <w:tmpl w:val="E13404A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19917404"/>
    <w:multiLevelType w:val="hybridMultilevel"/>
    <w:tmpl w:val="3E1AD0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1A6B3B9A"/>
    <w:multiLevelType w:val="multilevel"/>
    <w:tmpl w:val="5FDE2C2A"/>
    <w:lvl w:ilvl="0">
      <w:start w:val="9"/>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2" w15:restartNumberingAfterBreak="0">
    <w:nsid w:val="1A9B556F"/>
    <w:multiLevelType w:val="multilevel"/>
    <w:tmpl w:val="A540F7F4"/>
    <w:lvl w:ilvl="0">
      <w:start w:val="3"/>
      <w:numFmt w:val="decimal"/>
      <w:lvlText w:val="%1."/>
      <w:lvlJc w:val="left"/>
      <w:pPr>
        <w:ind w:left="405" w:hanging="405"/>
      </w:pPr>
      <w:rPr>
        <w:rFonts w:hint="default"/>
      </w:rPr>
    </w:lvl>
    <w:lvl w:ilvl="1">
      <w:start w:val="6"/>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3" w15:restartNumberingAfterBreak="0">
    <w:nsid w:val="1BEC5312"/>
    <w:multiLevelType w:val="multilevel"/>
    <w:tmpl w:val="3D26334E"/>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4" w15:restartNumberingAfterBreak="0">
    <w:nsid w:val="1FDD1AF8"/>
    <w:multiLevelType w:val="multilevel"/>
    <w:tmpl w:val="ACC6A70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5" w15:restartNumberingAfterBreak="0">
    <w:nsid w:val="222B01B4"/>
    <w:multiLevelType w:val="multilevel"/>
    <w:tmpl w:val="2F04F6B2"/>
    <w:lvl w:ilvl="0">
      <w:start w:val="6"/>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6" w15:restartNumberingAfterBreak="0">
    <w:nsid w:val="24A20AB4"/>
    <w:multiLevelType w:val="hybridMultilevel"/>
    <w:tmpl w:val="2536A944"/>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7" w15:restartNumberingAfterBreak="0">
    <w:nsid w:val="272B61B7"/>
    <w:multiLevelType w:val="hybridMultilevel"/>
    <w:tmpl w:val="165C2952"/>
    <w:lvl w:ilvl="0" w:tplc="5170B04E">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7576BF5"/>
    <w:multiLevelType w:val="multilevel"/>
    <w:tmpl w:val="E3CA6DF4"/>
    <w:lvl w:ilvl="0">
      <w:start w:val="9"/>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9" w15:restartNumberingAfterBreak="0">
    <w:nsid w:val="27D01776"/>
    <w:multiLevelType w:val="hybridMultilevel"/>
    <w:tmpl w:val="E4985354"/>
    <w:lvl w:ilvl="0" w:tplc="3F10D87E">
      <w:start w:val="1"/>
      <w:numFmt w:val="lowerRoman"/>
      <w:lvlText w:val="%1."/>
      <w:lvlJc w:val="left"/>
      <w:pPr>
        <w:ind w:left="2160" w:hanging="720"/>
      </w:pPr>
      <w:rPr>
        <w:rFonts w:hint="default"/>
        <w:i/>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0" w15:restartNumberingAfterBreak="0">
    <w:nsid w:val="2857A4CC"/>
    <w:multiLevelType w:val="hybridMultilevel"/>
    <w:tmpl w:val="CA69277E"/>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1" w15:restartNumberingAfterBreak="0">
    <w:nsid w:val="2CB71E38"/>
    <w:multiLevelType w:val="hybridMultilevel"/>
    <w:tmpl w:val="54C8136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2F00484D"/>
    <w:multiLevelType w:val="multilevel"/>
    <w:tmpl w:val="605E8BA0"/>
    <w:lvl w:ilvl="0">
      <w:start w:val="9"/>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3" w15:restartNumberingAfterBreak="0">
    <w:nsid w:val="317E6512"/>
    <w:multiLevelType w:val="hybridMultilevel"/>
    <w:tmpl w:val="3B00FD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26228B5"/>
    <w:multiLevelType w:val="multilevel"/>
    <w:tmpl w:val="C79C4C5E"/>
    <w:lvl w:ilvl="0">
      <w:start w:val="3"/>
      <w:numFmt w:val="decimal"/>
      <w:lvlText w:val="%1."/>
      <w:lvlJc w:val="left"/>
      <w:pPr>
        <w:ind w:left="443" w:hanging="443"/>
      </w:pPr>
      <w:rPr>
        <w:rFonts w:eastAsia="Times New Roman" w:hint="default"/>
        <w:color w:val="000000"/>
      </w:rPr>
    </w:lvl>
    <w:lvl w:ilvl="1">
      <w:start w:val="12"/>
      <w:numFmt w:val="decimal"/>
      <w:lvlText w:val="%1.%2."/>
      <w:lvlJc w:val="left"/>
      <w:pPr>
        <w:ind w:left="443" w:hanging="443"/>
      </w:pPr>
      <w:rPr>
        <w:rFonts w:eastAsia="Times New Roman" w:hint="default"/>
        <w:color w:val="000000"/>
      </w:rPr>
    </w:lvl>
    <w:lvl w:ilvl="2">
      <w:start w:val="1"/>
      <w:numFmt w:val="decimal"/>
      <w:lvlText w:val="%1.%2.%3."/>
      <w:lvlJc w:val="left"/>
      <w:pPr>
        <w:ind w:left="720" w:hanging="720"/>
      </w:pPr>
      <w:rPr>
        <w:rFonts w:eastAsia="Times New Roman" w:hint="default"/>
        <w:color w:val="000000"/>
      </w:rPr>
    </w:lvl>
    <w:lvl w:ilvl="3">
      <w:start w:val="1"/>
      <w:numFmt w:val="decimal"/>
      <w:lvlText w:val="%1.%2.%3.%4."/>
      <w:lvlJc w:val="left"/>
      <w:pPr>
        <w:ind w:left="720" w:hanging="720"/>
      </w:pPr>
      <w:rPr>
        <w:rFonts w:eastAsia="Times New Roman" w:hint="default"/>
        <w:color w:val="000000"/>
      </w:rPr>
    </w:lvl>
    <w:lvl w:ilvl="4">
      <w:start w:val="1"/>
      <w:numFmt w:val="decimal"/>
      <w:lvlText w:val="%1.%2.%3.%4.%5."/>
      <w:lvlJc w:val="left"/>
      <w:pPr>
        <w:ind w:left="1080" w:hanging="1080"/>
      </w:pPr>
      <w:rPr>
        <w:rFonts w:eastAsia="Times New Roman" w:hint="default"/>
        <w:color w:val="000000"/>
      </w:rPr>
    </w:lvl>
    <w:lvl w:ilvl="5">
      <w:start w:val="1"/>
      <w:numFmt w:val="decimal"/>
      <w:lvlText w:val="%1.%2.%3.%4.%5.%6."/>
      <w:lvlJc w:val="left"/>
      <w:pPr>
        <w:ind w:left="1080" w:hanging="1080"/>
      </w:pPr>
      <w:rPr>
        <w:rFonts w:eastAsia="Times New Roman" w:hint="default"/>
        <w:color w:val="000000"/>
      </w:rPr>
    </w:lvl>
    <w:lvl w:ilvl="6">
      <w:start w:val="1"/>
      <w:numFmt w:val="decimal"/>
      <w:lvlText w:val="%1.%2.%3.%4.%5.%6.%7."/>
      <w:lvlJc w:val="left"/>
      <w:pPr>
        <w:ind w:left="1440" w:hanging="1440"/>
      </w:pPr>
      <w:rPr>
        <w:rFonts w:eastAsia="Times New Roman" w:hint="default"/>
        <w:color w:val="000000"/>
      </w:rPr>
    </w:lvl>
    <w:lvl w:ilvl="7">
      <w:start w:val="1"/>
      <w:numFmt w:val="decimal"/>
      <w:lvlText w:val="%1.%2.%3.%4.%5.%6.%7.%8."/>
      <w:lvlJc w:val="left"/>
      <w:pPr>
        <w:ind w:left="1440" w:hanging="1440"/>
      </w:pPr>
      <w:rPr>
        <w:rFonts w:eastAsia="Times New Roman" w:hint="default"/>
        <w:color w:val="000000"/>
      </w:rPr>
    </w:lvl>
    <w:lvl w:ilvl="8">
      <w:start w:val="1"/>
      <w:numFmt w:val="decimal"/>
      <w:lvlText w:val="%1.%2.%3.%4.%5.%6.%7.%8.%9."/>
      <w:lvlJc w:val="left"/>
      <w:pPr>
        <w:ind w:left="1800" w:hanging="1800"/>
      </w:pPr>
      <w:rPr>
        <w:rFonts w:eastAsia="Times New Roman" w:hint="default"/>
        <w:color w:val="000000"/>
      </w:rPr>
    </w:lvl>
  </w:abstractNum>
  <w:abstractNum w:abstractNumId="35" w15:restartNumberingAfterBreak="0">
    <w:nsid w:val="352A4508"/>
    <w:multiLevelType w:val="multilevel"/>
    <w:tmpl w:val="8B827D0A"/>
    <w:lvl w:ilvl="0">
      <w:start w:val="4"/>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6" w15:restartNumberingAfterBreak="0">
    <w:nsid w:val="362007D8"/>
    <w:multiLevelType w:val="hybridMultilevel"/>
    <w:tmpl w:val="ABF5880D"/>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7" w15:restartNumberingAfterBreak="0">
    <w:nsid w:val="382477C2"/>
    <w:multiLevelType w:val="multilevel"/>
    <w:tmpl w:val="081A525E"/>
    <w:lvl w:ilvl="0">
      <w:start w:val="8"/>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8" w15:restartNumberingAfterBreak="0">
    <w:nsid w:val="38584148"/>
    <w:multiLevelType w:val="hybridMultilevel"/>
    <w:tmpl w:val="62C8192C"/>
    <w:lvl w:ilvl="0" w:tplc="ED0EBC18">
      <w:start w:val="1"/>
      <w:numFmt w:val="decimal"/>
      <w:pStyle w:val="PR1"/>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3910629E"/>
    <w:multiLevelType w:val="multilevel"/>
    <w:tmpl w:val="15C80510"/>
    <w:lvl w:ilvl="0">
      <w:start w:val="6"/>
      <w:numFmt w:val="decimal"/>
      <w:lvlText w:val="%1."/>
      <w:lvlJc w:val="left"/>
      <w:pPr>
        <w:ind w:left="405" w:hanging="405"/>
      </w:pPr>
      <w:rPr>
        <w:rFonts w:hint="default"/>
      </w:rPr>
    </w:lvl>
    <w:lvl w:ilvl="1">
      <w:start w:val="8"/>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0" w15:restartNumberingAfterBreak="0">
    <w:nsid w:val="399833DF"/>
    <w:multiLevelType w:val="multilevel"/>
    <w:tmpl w:val="95B60076"/>
    <w:lvl w:ilvl="0">
      <w:start w:val="6"/>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1" w15:restartNumberingAfterBreak="0">
    <w:nsid w:val="3B864EB6"/>
    <w:multiLevelType w:val="hybridMultilevel"/>
    <w:tmpl w:val="DDD609FC"/>
    <w:lvl w:ilvl="0" w:tplc="B658EB4C">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415C36E0"/>
    <w:multiLevelType w:val="hybridMultilevel"/>
    <w:tmpl w:val="CB8E7E70"/>
    <w:lvl w:ilvl="0" w:tplc="63EE410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15:restartNumberingAfterBreak="0">
    <w:nsid w:val="42853A28"/>
    <w:multiLevelType w:val="multilevel"/>
    <w:tmpl w:val="8B827D0A"/>
    <w:lvl w:ilvl="0">
      <w:start w:val="4"/>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4" w15:restartNumberingAfterBreak="0">
    <w:nsid w:val="486E466F"/>
    <w:multiLevelType w:val="hybridMultilevel"/>
    <w:tmpl w:val="7CFF834A"/>
    <w:lvl w:ilvl="0" w:tplc="FFFFFFFF">
      <w:start w:val="1"/>
      <w:numFmt w:val="ideographDigital"/>
      <w:lvlText w:val=""/>
      <w:lvlJc w:val="left"/>
    </w:lvl>
    <w:lvl w:ilvl="1" w:tplc="FFFFFFFF">
      <w:start w:val="1"/>
      <w:numFmt w:val="lowerLetter"/>
      <w:lvlText w:val=""/>
      <w:lvlJc w:val="left"/>
    </w:lvl>
    <w:lvl w:ilvl="2" w:tplc="CD790C4A">
      <w:start w:val="1"/>
      <w:numFmt w:val="bullet"/>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5" w15:restartNumberingAfterBreak="0">
    <w:nsid w:val="48DB3D88"/>
    <w:multiLevelType w:val="multilevel"/>
    <w:tmpl w:val="85F4783A"/>
    <w:lvl w:ilvl="0">
      <w:start w:val="6"/>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6" w15:restartNumberingAfterBreak="0">
    <w:nsid w:val="498C4A39"/>
    <w:multiLevelType w:val="multilevel"/>
    <w:tmpl w:val="496E87FA"/>
    <w:lvl w:ilvl="0">
      <w:start w:val="6"/>
      <w:numFmt w:val="decimal"/>
      <w:lvlText w:val="%1."/>
      <w:lvlJc w:val="left"/>
      <w:pPr>
        <w:ind w:left="540" w:hanging="540"/>
      </w:pPr>
      <w:rPr>
        <w:rFonts w:hint="default"/>
      </w:rPr>
    </w:lvl>
    <w:lvl w:ilvl="1">
      <w:start w:val="1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7" w15:restartNumberingAfterBreak="0">
    <w:nsid w:val="49AC1C79"/>
    <w:multiLevelType w:val="hybridMultilevel"/>
    <w:tmpl w:val="B5947F0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8" w15:restartNumberingAfterBreak="0">
    <w:nsid w:val="4E282226"/>
    <w:multiLevelType w:val="hybridMultilevel"/>
    <w:tmpl w:val="501A7A50"/>
    <w:lvl w:ilvl="0" w:tplc="9CA27470">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4E9903BC"/>
    <w:multiLevelType w:val="hybridMultilevel"/>
    <w:tmpl w:val="C7627094"/>
    <w:lvl w:ilvl="0" w:tplc="3D58CCA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0" w15:restartNumberingAfterBreak="0">
    <w:nsid w:val="52467DA1"/>
    <w:multiLevelType w:val="multilevel"/>
    <w:tmpl w:val="BF04A8DE"/>
    <w:lvl w:ilvl="0">
      <w:start w:val="3"/>
      <w:numFmt w:val="decimal"/>
      <w:lvlText w:val="%1."/>
      <w:lvlJc w:val="left"/>
      <w:pPr>
        <w:ind w:left="360" w:hanging="360"/>
      </w:pPr>
      <w:rPr>
        <w:rFonts w:hint="default"/>
      </w:rPr>
    </w:lvl>
    <w:lvl w:ilvl="1">
      <w:start w:val="9"/>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1" w15:restartNumberingAfterBreak="0">
    <w:nsid w:val="524E2F2F"/>
    <w:multiLevelType w:val="multilevel"/>
    <w:tmpl w:val="A96AF280"/>
    <w:lvl w:ilvl="0">
      <w:start w:val="8"/>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2" w15:restartNumberingAfterBreak="0">
    <w:nsid w:val="53B46519"/>
    <w:multiLevelType w:val="hybridMultilevel"/>
    <w:tmpl w:val="F5DA40DE"/>
    <w:lvl w:ilvl="0" w:tplc="2E76C722">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3" w15:restartNumberingAfterBreak="0">
    <w:nsid w:val="577D30A8"/>
    <w:multiLevelType w:val="hybridMultilevel"/>
    <w:tmpl w:val="8BA268E0"/>
    <w:lvl w:ilvl="0" w:tplc="CFE29174">
      <w:start w:val="1"/>
      <w:numFmt w:val="lowerLetter"/>
      <w:lvlText w:val="(%1)"/>
      <w:lvlJc w:val="left"/>
      <w:pPr>
        <w:ind w:left="1148" w:hanging="428"/>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4" w15:restartNumberingAfterBreak="0">
    <w:nsid w:val="5D2656E8"/>
    <w:multiLevelType w:val="hybridMultilevel"/>
    <w:tmpl w:val="E03C0B3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5F21320C"/>
    <w:multiLevelType w:val="hybridMultilevel"/>
    <w:tmpl w:val="C68EB47E"/>
    <w:lvl w:ilvl="0" w:tplc="2948FD4A">
      <w:start w:val="9"/>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6" w15:restartNumberingAfterBreak="0">
    <w:nsid w:val="60F3238A"/>
    <w:multiLevelType w:val="hybridMultilevel"/>
    <w:tmpl w:val="4F2E027C"/>
    <w:lvl w:ilvl="0" w:tplc="B658EB4C">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15:restartNumberingAfterBreak="0">
    <w:nsid w:val="61F129F5"/>
    <w:multiLevelType w:val="hybridMultilevel"/>
    <w:tmpl w:val="B88C7F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8" w15:restartNumberingAfterBreak="0">
    <w:nsid w:val="636B4844"/>
    <w:multiLevelType w:val="multilevel"/>
    <w:tmpl w:val="081A525E"/>
    <w:lvl w:ilvl="0">
      <w:start w:val="9"/>
      <w:numFmt w:val="decimal"/>
      <w:lvlText w:val="%1."/>
      <w:lvlJc w:val="left"/>
      <w:pPr>
        <w:ind w:left="405" w:hanging="40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9" w15:restartNumberingAfterBreak="0">
    <w:nsid w:val="66690E98"/>
    <w:multiLevelType w:val="multilevel"/>
    <w:tmpl w:val="1444EAEA"/>
    <w:lvl w:ilvl="0">
      <w:start w:val="6"/>
      <w:numFmt w:val="decimal"/>
      <w:lvlText w:val="%1"/>
      <w:lvlJc w:val="left"/>
      <w:pPr>
        <w:ind w:left="360" w:hanging="360"/>
      </w:pPr>
      <w:rPr>
        <w:rFonts w:hint="default"/>
      </w:rPr>
    </w:lvl>
    <w:lvl w:ilvl="1">
      <w:start w:val="9"/>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0" w15:restartNumberingAfterBreak="0">
    <w:nsid w:val="68CA6481"/>
    <w:multiLevelType w:val="hybridMultilevel"/>
    <w:tmpl w:val="7C02F682"/>
    <w:lvl w:ilvl="0" w:tplc="E2BCF3F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1" w15:restartNumberingAfterBreak="0">
    <w:nsid w:val="6ABB642B"/>
    <w:multiLevelType w:val="hybridMultilevel"/>
    <w:tmpl w:val="AF4A5E70"/>
    <w:lvl w:ilvl="0" w:tplc="81B8E480">
      <w:start w:val="5"/>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2" w15:restartNumberingAfterBreak="0">
    <w:nsid w:val="6FFB4D19"/>
    <w:multiLevelType w:val="hybridMultilevel"/>
    <w:tmpl w:val="5F01E115"/>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3" w15:restartNumberingAfterBreak="0">
    <w:nsid w:val="757C58EB"/>
    <w:multiLevelType w:val="hybridMultilevel"/>
    <w:tmpl w:val="CAEC768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76DE7459"/>
    <w:multiLevelType w:val="hybridMultilevel"/>
    <w:tmpl w:val="8E6641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79829A87"/>
    <w:multiLevelType w:val="hybridMultilevel"/>
    <w:tmpl w:val="A1E0CB17"/>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6" w15:restartNumberingAfterBreak="0">
    <w:nsid w:val="7A705E63"/>
    <w:multiLevelType w:val="multilevel"/>
    <w:tmpl w:val="5FDE2C2A"/>
    <w:lvl w:ilvl="0">
      <w:start w:val="9"/>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7" w15:restartNumberingAfterBreak="0">
    <w:nsid w:val="7AE16FDF"/>
    <w:multiLevelType w:val="hybridMultilevel"/>
    <w:tmpl w:val="9F90ED1C"/>
    <w:lvl w:ilvl="0" w:tplc="7946D880">
      <w:start w:val="1"/>
      <w:numFmt w:val="decimal"/>
      <w:pStyle w:val="IOTCReportNormalNumbered"/>
      <w:lvlText w:val="%1."/>
      <w:lvlJc w:val="left"/>
      <w:pPr>
        <w:ind w:left="2610" w:hanging="360"/>
      </w:pPr>
      <w:rPr>
        <w:rFonts w:hint="default"/>
        <w:b w:val="0"/>
        <w:i w:val="0"/>
        <w:color w:val="000000" w:themeColor="text1"/>
      </w:rPr>
    </w:lvl>
    <w:lvl w:ilvl="1" w:tplc="04090019">
      <w:start w:val="1"/>
      <w:numFmt w:val="lowerLetter"/>
      <w:lvlText w:val="%2."/>
      <w:lvlJc w:val="left"/>
      <w:pPr>
        <w:ind w:left="3240" w:hanging="360"/>
      </w:pPr>
      <w:rPr>
        <w:rFonts w:hint="default"/>
      </w:rPr>
    </w:lvl>
    <w:lvl w:ilvl="2" w:tplc="0809001B">
      <w:start w:val="1"/>
      <w:numFmt w:val="lowerRoman"/>
      <w:lvlText w:val="%3."/>
      <w:lvlJc w:val="right"/>
      <w:pPr>
        <w:ind w:left="3960" w:hanging="180"/>
      </w:pPr>
    </w:lvl>
    <w:lvl w:ilvl="3" w:tplc="DA0A2CBA">
      <w:start w:val="1"/>
      <w:numFmt w:val="decimal"/>
      <w:lvlText w:val="%4)"/>
      <w:lvlJc w:val="left"/>
      <w:pPr>
        <w:ind w:left="4680" w:hanging="360"/>
      </w:pPr>
      <w:rPr>
        <w:rFonts w:hint="default"/>
      </w:rPr>
    </w:lvl>
    <w:lvl w:ilvl="4" w:tplc="08090019" w:tentative="1">
      <w:start w:val="1"/>
      <w:numFmt w:val="lowerLetter"/>
      <w:lvlText w:val="%5."/>
      <w:lvlJc w:val="left"/>
      <w:pPr>
        <w:ind w:left="5400" w:hanging="360"/>
      </w:pPr>
    </w:lvl>
    <w:lvl w:ilvl="5" w:tplc="0809001B" w:tentative="1">
      <w:start w:val="1"/>
      <w:numFmt w:val="lowerRoman"/>
      <w:lvlText w:val="%6."/>
      <w:lvlJc w:val="right"/>
      <w:pPr>
        <w:ind w:left="6120" w:hanging="180"/>
      </w:pPr>
    </w:lvl>
    <w:lvl w:ilvl="6" w:tplc="0809000F">
      <w:start w:val="1"/>
      <w:numFmt w:val="decimal"/>
      <w:lvlText w:val="%7."/>
      <w:lvlJc w:val="left"/>
      <w:pPr>
        <w:ind w:left="6840" w:hanging="360"/>
      </w:pPr>
    </w:lvl>
    <w:lvl w:ilvl="7" w:tplc="08090019" w:tentative="1">
      <w:start w:val="1"/>
      <w:numFmt w:val="lowerLetter"/>
      <w:lvlText w:val="%8."/>
      <w:lvlJc w:val="left"/>
      <w:pPr>
        <w:ind w:left="7560" w:hanging="360"/>
      </w:pPr>
    </w:lvl>
    <w:lvl w:ilvl="8" w:tplc="0809001B" w:tentative="1">
      <w:start w:val="1"/>
      <w:numFmt w:val="lowerRoman"/>
      <w:lvlText w:val="%9."/>
      <w:lvlJc w:val="right"/>
      <w:pPr>
        <w:ind w:left="8280" w:hanging="180"/>
      </w:pPr>
    </w:lvl>
  </w:abstractNum>
  <w:abstractNum w:abstractNumId="68" w15:restartNumberingAfterBreak="0">
    <w:nsid w:val="7C12194A"/>
    <w:multiLevelType w:val="multilevel"/>
    <w:tmpl w:val="BE288FEA"/>
    <w:lvl w:ilvl="0">
      <w:start w:val="4"/>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9" w15:restartNumberingAfterBreak="0">
    <w:nsid w:val="7C73118D"/>
    <w:multiLevelType w:val="hybridMultilevel"/>
    <w:tmpl w:val="E8A6BF10"/>
    <w:lvl w:ilvl="0" w:tplc="6A5A72CE">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0" w15:restartNumberingAfterBreak="0">
    <w:nsid w:val="7DE504A0"/>
    <w:multiLevelType w:val="multilevel"/>
    <w:tmpl w:val="4162A7AC"/>
    <w:lvl w:ilvl="0">
      <w:start w:val="4"/>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71" w15:restartNumberingAfterBreak="0">
    <w:nsid w:val="7DFC0382"/>
    <w:multiLevelType w:val="hybridMultilevel"/>
    <w:tmpl w:val="D12AC282"/>
    <w:lvl w:ilvl="0" w:tplc="55F4CBD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107188940">
    <w:abstractNumId w:val="14"/>
  </w:num>
  <w:num w:numId="2" w16cid:durableId="1192300981">
    <w:abstractNumId w:val="19"/>
  </w:num>
  <w:num w:numId="3" w16cid:durableId="361517970">
    <w:abstractNumId w:val="67"/>
  </w:num>
  <w:num w:numId="4" w16cid:durableId="1062826075">
    <w:abstractNumId w:val="22"/>
  </w:num>
  <w:num w:numId="5" w16cid:durableId="1905026944">
    <w:abstractNumId w:val="68"/>
  </w:num>
  <w:num w:numId="6" w16cid:durableId="1686126837">
    <w:abstractNumId w:val="40"/>
  </w:num>
  <w:num w:numId="7" w16cid:durableId="1104228049">
    <w:abstractNumId w:val="39"/>
  </w:num>
  <w:num w:numId="8" w16cid:durableId="1971668731">
    <w:abstractNumId w:val="18"/>
  </w:num>
  <w:num w:numId="9" w16cid:durableId="1619682904">
    <w:abstractNumId w:val="61"/>
  </w:num>
  <w:num w:numId="10" w16cid:durableId="994842450">
    <w:abstractNumId w:val="46"/>
  </w:num>
  <w:num w:numId="11" w16cid:durableId="832182684">
    <w:abstractNumId w:val="71"/>
  </w:num>
  <w:num w:numId="12" w16cid:durableId="368263987">
    <w:abstractNumId w:val="53"/>
  </w:num>
  <w:num w:numId="13" w16cid:durableId="1773469972">
    <w:abstractNumId w:val="42"/>
  </w:num>
  <w:num w:numId="14" w16cid:durableId="1143891147">
    <w:abstractNumId w:val="52"/>
  </w:num>
  <w:num w:numId="15" w16cid:durableId="147020828">
    <w:abstractNumId w:val="37"/>
  </w:num>
  <w:num w:numId="16" w16cid:durableId="413747842">
    <w:abstractNumId w:val="58"/>
  </w:num>
  <w:num w:numId="17" w16cid:durableId="475491899">
    <w:abstractNumId w:val="55"/>
  </w:num>
  <w:num w:numId="18" w16cid:durableId="1145926190">
    <w:abstractNumId w:val="10"/>
  </w:num>
  <w:num w:numId="19" w16cid:durableId="718630078">
    <w:abstractNumId w:val="1"/>
  </w:num>
  <w:num w:numId="20" w16cid:durableId="1284579906">
    <w:abstractNumId w:val="44"/>
  </w:num>
  <w:num w:numId="21" w16cid:durableId="1823622819">
    <w:abstractNumId w:val="38"/>
  </w:num>
  <w:num w:numId="22" w16cid:durableId="1416396447">
    <w:abstractNumId w:val="16"/>
  </w:num>
  <w:num w:numId="23" w16cid:durableId="2046365615">
    <w:abstractNumId w:val="57"/>
  </w:num>
  <w:num w:numId="24" w16cid:durableId="1834492803">
    <w:abstractNumId w:val="56"/>
  </w:num>
  <w:num w:numId="25" w16cid:durableId="789280284">
    <w:abstractNumId w:val="41"/>
  </w:num>
  <w:num w:numId="26" w16cid:durableId="1783528667">
    <w:abstractNumId w:val="20"/>
  </w:num>
  <w:num w:numId="27" w16cid:durableId="1164930412">
    <w:abstractNumId w:val="0"/>
  </w:num>
  <w:num w:numId="28" w16cid:durableId="787092164">
    <w:abstractNumId w:val="7"/>
  </w:num>
  <w:num w:numId="29" w16cid:durableId="1268193019">
    <w:abstractNumId w:val="62"/>
  </w:num>
  <w:num w:numId="30" w16cid:durableId="543293844">
    <w:abstractNumId w:val="30"/>
  </w:num>
  <w:num w:numId="31" w16cid:durableId="278419067">
    <w:abstractNumId w:val="3"/>
  </w:num>
  <w:num w:numId="32" w16cid:durableId="1909070334">
    <w:abstractNumId w:val="36"/>
  </w:num>
  <w:num w:numId="33" w16cid:durableId="883516098">
    <w:abstractNumId w:val="4"/>
  </w:num>
  <w:num w:numId="34" w16cid:durableId="1633098233">
    <w:abstractNumId w:val="26"/>
  </w:num>
  <w:num w:numId="35" w16cid:durableId="1051998210">
    <w:abstractNumId w:val="2"/>
  </w:num>
  <w:num w:numId="36" w16cid:durableId="2127459636">
    <w:abstractNumId w:val="65"/>
  </w:num>
  <w:num w:numId="37" w16cid:durableId="65955588">
    <w:abstractNumId w:val="9"/>
  </w:num>
  <w:num w:numId="38" w16cid:durableId="2067490861">
    <w:abstractNumId w:val="5"/>
  </w:num>
  <w:num w:numId="39" w16cid:durableId="877280350">
    <w:abstractNumId w:val="11"/>
  </w:num>
  <w:num w:numId="40" w16cid:durableId="853692363">
    <w:abstractNumId w:val="6"/>
  </w:num>
  <w:num w:numId="41" w16cid:durableId="1691370144">
    <w:abstractNumId w:val="8"/>
  </w:num>
  <w:num w:numId="42" w16cid:durableId="85270237">
    <w:abstractNumId w:val="60"/>
  </w:num>
  <w:num w:numId="43" w16cid:durableId="357313956">
    <w:abstractNumId w:val="33"/>
  </w:num>
  <w:num w:numId="44" w16cid:durableId="1118790925">
    <w:abstractNumId w:val="13"/>
  </w:num>
  <w:num w:numId="45" w16cid:durableId="733504385">
    <w:abstractNumId w:val="50"/>
  </w:num>
  <w:num w:numId="46" w16cid:durableId="1657103062">
    <w:abstractNumId w:val="70"/>
  </w:num>
  <w:num w:numId="47" w16cid:durableId="1173952038">
    <w:abstractNumId w:val="34"/>
  </w:num>
  <w:num w:numId="48" w16cid:durableId="205028292">
    <w:abstractNumId w:val="45"/>
  </w:num>
  <w:num w:numId="49" w16cid:durableId="1924799557">
    <w:abstractNumId w:val="59"/>
  </w:num>
  <w:num w:numId="50" w16cid:durableId="264315612">
    <w:abstractNumId w:val="25"/>
  </w:num>
  <w:num w:numId="51" w16cid:durableId="787432574">
    <w:abstractNumId w:val="24"/>
  </w:num>
  <w:num w:numId="52" w16cid:durableId="908536425">
    <w:abstractNumId w:val="31"/>
  </w:num>
  <w:num w:numId="53" w16cid:durableId="206652166">
    <w:abstractNumId w:val="63"/>
  </w:num>
  <w:num w:numId="54" w16cid:durableId="186873271">
    <w:abstractNumId w:val="51"/>
  </w:num>
  <w:num w:numId="55" w16cid:durableId="68038343">
    <w:abstractNumId w:val="54"/>
  </w:num>
  <w:num w:numId="56" w16cid:durableId="487475835">
    <w:abstractNumId w:val="12"/>
  </w:num>
  <w:num w:numId="57" w16cid:durableId="529492814">
    <w:abstractNumId w:val="48"/>
  </w:num>
  <w:num w:numId="58" w16cid:durableId="2059083286">
    <w:abstractNumId w:val="28"/>
  </w:num>
  <w:num w:numId="59" w16cid:durableId="2132355043">
    <w:abstractNumId w:val="21"/>
  </w:num>
  <w:num w:numId="60" w16cid:durableId="837423974">
    <w:abstractNumId w:val="47"/>
  </w:num>
  <w:num w:numId="61" w16cid:durableId="1020282388">
    <w:abstractNumId w:val="64"/>
  </w:num>
  <w:num w:numId="62" w16cid:durableId="1620332795">
    <w:abstractNumId w:val="23"/>
  </w:num>
  <w:num w:numId="63" w16cid:durableId="1041979021">
    <w:abstractNumId w:val="43"/>
  </w:num>
  <w:num w:numId="64" w16cid:durableId="1322613022">
    <w:abstractNumId w:val="69"/>
  </w:num>
  <w:num w:numId="65" w16cid:durableId="311301530">
    <w:abstractNumId w:val="35"/>
  </w:num>
  <w:num w:numId="66" w16cid:durableId="2016029128">
    <w:abstractNumId w:val="49"/>
  </w:num>
  <w:num w:numId="67" w16cid:durableId="653142870">
    <w:abstractNumId w:val="17"/>
  </w:num>
  <w:num w:numId="68" w16cid:durableId="1631470303">
    <w:abstractNumId w:val="29"/>
  </w:num>
  <w:num w:numId="69" w16cid:durableId="1071469464">
    <w:abstractNumId w:val="27"/>
  </w:num>
  <w:num w:numId="70" w16cid:durableId="602811272">
    <w:abstractNumId w:val="15"/>
  </w:num>
  <w:num w:numId="71" w16cid:durableId="1448624108">
    <w:abstractNumId w:val="66"/>
  </w:num>
  <w:num w:numId="72" w16cid:durableId="1678388619">
    <w:abstractNumId w:val="32"/>
  </w:num>
  <w:numIdMacAtCleanup w:val="6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adia Bouffard">
    <w15:presenceInfo w15:providerId="AD" w15:userId="S::Nadia.Bouffard@dfo-mpo.gc.ca::2d87f0e7-59ab-4078-812b-6a7cfa423d7e"/>
  </w15:person>
  <w15:person w15:author="SECR">
    <w15:presenceInfo w15:providerId="None" w15:userId="SEC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00D0"/>
    <w:rsid w:val="0000132D"/>
    <w:rsid w:val="000031BE"/>
    <w:rsid w:val="00006650"/>
    <w:rsid w:val="00006F22"/>
    <w:rsid w:val="000074F4"/>
    <w:rsid w:val="00010E70"/>
    <w:rsid w:val="000113E3"/>
    <w:rsid w:val="000127FA"/>
    <w:rsid w:val="0001304D"/>
    <w:rsid w:val="0001483C"/>
    <w:rsid w:val="00014962"/>
    <w:rsid w:val="00014BB1"/>
    <w:rsid w:val="00015294"/>
    <w:rsid w:val="0001568D"/>
    <w:rsid w:val="000170FE"/>
    <w:rsid w:val="00017143"/>
    <w:rsid w:val="00017770"/>
    <w:rsid w:val="00017BAA"/>
    <w:rsid w:val="00021172"/>
    <w:rsid w:val="000218DC"/>
    <w:rsid w:val="000234AC"/>
    <w:rsid w:val="000268AE"/>
    <w:rsid w:val="000276CD"/>
    <w:rsid w:val="000307BD"/>
    <w:rsid w:val="00031E40"/>
    <w:rsid w:val="00035ECB"/>
    <w:rsid w:val="0003627E"/>
    <w:rsid w:val="000370B2"/>
    <w:rsid w:val="0004095B"/>
    <w:rsid w:val="000411E0"/>
    <w:rsid w:val="00042BF4"/>
    <w:rsid w:val="000440E8"/>
    <w:rsid w:val="0004536C"/>
    <w:rsid w:val="00046373"/>
    <w:rsid w:val="00051849"/>
    <w:rsid w:val="00051A9C"/>
    <w:rsid w:val="00051C16"/>
    <w:rsid w:val="00051CB6"/>
    <w:rsid w:val="000527FD"/>
    <w:rsid w:val="00053798"/>
    <w:rsid w:val="00060ABE"/>
    <w:rsid w:val="000627E2"/>
    <w:rsid w:val="0006551A"/>
    <w:rsid w:val="00065691"/>
    <w:rsid w:val="000678BB"/>
    <w:rsid w:val="0007137A"/>
    <w:rsid w:val="00071440"/>
    <w:rsid w:val="00071F8B"/>
    <w:rsid w:val="00073066"/>
    <w:rsid w:val="0007484B"/>
    <w:rsid w:val="000748ED"/>
    <w:rsid w:val="00075498"/>
    <w:rsid w:val="00077BBB"/>
    <w:rsid w:val="00077D33"/>
    <w:rsid w:val="0008372B"/>
    <w:rsid w:val="00087678"/>
    <w:rsid w:val="00090585"/>
    <w:rsid w:val="000906F8"/>
    <w:rsid w:val="00091104"/>
    <w:rsid w:val="00091ACB"/>
    <w:rsid w:val="00094AD7"/>
    <w:rsid w:val="0009788B"/>
    <w:rsid w:val="000A2800"/>
    <w:rsid w:val="000A2FA4"/>
    <w:rsid w:val="000A3B00"/>
    <w:rsid w:val="000A3F5B"/>
    <w:rsid w:val="000A5654"/>
    <w:rsid w:val="000A7F26"/>
    <w:rsid w:val="000A7FE5"/>
    <w:rsid w:val="000B14BD"/>
    <w:rsid w:val="000B332F"/>
    <w:rsid w:val="000B3373"/>
    <w:rsid w:val="000B43E9"/>
    <w:rsid w:val="000B463C"/>
    <w:rsid w:val="000B5916"/>
    <w:rsid w:val="000B5DD9"/>
    <w:rsid w:val="000B5F1C"/>
    <w:rsid w:val="000B7B3B"/>
    <w:rsid w:val="000B7DE8"/>
    <w:rsid w:val="000C11D0"/>
    <w:rsid w:val="000C19E3"/>
    <w:rsid w:val="000C20AE"/>
    <w:rsid w:val="000C22B0"/>
    <w:rsid w:val="000C3406"/>
    <w:rsid w:val="000C4F46"/>
    <w:rsid w:val="000C5DD0"/>
    <w:rsid w:val="000D02DE"/>
    <w:rsid w:val="000D1405"/>
    <w:rsid w:val="000D3118"/>
    <w:rsid w:val="000D471A"/>
    <w:rsid w:val="000D4D7D"/>
    <w:rsid w:val="000D4DD8"/>
    <w:rsid w:val="000D533D"/>
    <w:rsid w:val="000D5CF2"/>
    <w:rsid w:val="000E293F"/>
    <w:rsid w:val="000E2E07"/>
    <w:rsid w:val="000E3BCF"/>
    <w:rsid w:val="000E3E94"/>
    <w:rsid w:val="000E78F6"/>
    <w:rsid w:val="000F038D"/>
    <w:rsid w:val="000F1956"/>
    <w:rsid w:val="000F2AA5"/>
    <w:rsid w:val="000F3A8D"/>
    <w:rsid w:val="000F3F3A"/>
    <w:rsid w:val="000F50A6"/>
    <w:rsid w:val="000F60D1"/>
    <w:rsid w:val="000F6B51"/>
    <w:rsid w:val="00100304"/>
    <w:rsid w:val="0010098E"/>
    <w:rsid w:val="0010101E"/>
    <w:rsid w:val="00101C34"/>
    <w:rsid w:val="00104EB8"/>
    <w:rsid w:val="0010503F"/>
    <w:rsid w:val="001053B6"/>
    <w:rsid w:val="0010627C"/>
    <w:rsid w:val="00107069"/>
    <w:rsid w:val="001074A9"/>
    <w:rsid w:val="00107B79"/>
    <w:rsid w:val="00110ABA"/>
    <w:rsid w:val="00111621"/>
    <w:rsid w:val="001118D4"/>
    <w:rsid w:val="001119BC"/>
    <w:rsid w:val="00113871"/>
    <w:rsid w:val="001152D1"/>
    <w:rsid w:val="001155DC"/>
    <w:rsid w:val="00115732"/>
    <w:rsid w:val="00121296"/>
    <w:rsid w:val="00121A62"/>
    <w:rsid w:val="0012453E"/>
    <w:rsid w:val="00124D0C"/>
    <w:rsid w:val="001254EC"/>
    <w:rsid w:val="00125E1C"/>
    <w:rsid w:val="00126830"/>
    <w:rsid w:val="00132987"/>
    <w:rsid w:val="001332A5"/>
    <w:rsid w:val="0013347D"/>
    <w:rsid w:val="0013447C"/>
    <w:rsid w:val="0013452E"/>
    <w:rsid w:val="00136D68"/>
    <w:rsid w:val="00136F7A"/>
    <w:rsid w:val="001372AB"/>
    <w:rsid w:val="00142C70"/>
    <w:rsid w:val="00144216"/>
    <w:rsid w:val="00145290"/>
    <w:rsid w:val="00147101"/>
    <w:rsid w:val="001477D7"/>
    <w:rsid w:val="001504F7"/>
    <w:rsid w:val="00150896"/>
    <w:rsid w:val="00155D27"/>
    <w:rsid w:val="00161AE2"/>
    <w:rsid w:val="00163495"/>
    <w:rsid w:val="0016546D"/>
    <w:rsid w:val="001654DA"/>
    <w:rsid w:val="00165BD9"/>
    <w:rsid w:val="00172879"/>
    <w:rsid w:val="0017399F"/>
    <w:rsid w:val="001757E6"/>
    <w:rsid w:val="00175AD8"/>
    <w:rsid w:val="001768AB"/>
    <w:rsid w:val="00181515"/>
    <w:rsid w:val="00182C5F"/>
    <w:rsid w:val="001851D2"/>
    <w:rsid w:val="00186575"/>
    <w:rsid w:val="00186A9B"/>
    <w:rsid w:val="0018785C"/>
    <w:rsid w:val="001878D1"/>
    <w:rsid w:val="00190648"/>
    <w:rsid w:val="00190B11"/>
    <w:rsid w:val="00191309"/>
    <w:rsid w:val="00192D69"/>
    <w:rsid w:val="00193F99"/>
    <w:rsid w:val="0019678A"/>
    <w:rsid w:val="00197BBF"/>
    <w:rsid w:val="001A0531"/>
    <w:rsid w:val="001A3012"/>
    <w:rsid w:val="001A35D2"/>
    <w:rsid w:val="001A423D"/>
    <w:rsid w:val="001A774F"/>
    <w:rsid w:val="001A7964"/>
    <w:rsid w:val="001B11B4"/>
    <w:rsid w:val="001B1A32"/>
    <w:rsid w:val="001B304E"/>
    <w:rsid w:val="001B3AA5"/>
    <w:rsid w:val="001B5E21"/>
    <w:rsid w:val="001C0AF6"/>
    <w:rsid w:val="001C1AEF"/>
    <w:rsid w:val="001C330F"/>
    <w:rsid w:val="001C3F61"/>
    <w:rsid w:val="001C5522"/>
    <w:rsid w:val="001C5DC0"/>
    <w:rsid w:val="001C7A09"/>
    <w:rsid w:val="001C7C77"/>
    <w:rsid w:val="001C7CDF"/>
    <w:rsid w:val="001D069D"/>
    <w:rsid w:val="001D36B0"/>
    <w:rsid w:val="001D37E8"/>
    <w:rsid w:val="001D3E20"/>
    <w:rsid w:val="001D513E"/>
    <w:rsid w:val="001D5F1E"/>
    <w:rsid w:val="001D6BBC"/>
    <w:rsid w:val="001D7F04"/>
    <w:rsid w:val="001E2A6A"/>
    <w:rsid w:val="001E2AB0"/>
    <w:rsid w:val="001E5D84"/>
    <w:rsid w:val="001E61B7"/>
    <w:rsid w:val="001F2E22"/>
    <w:rsid w:val="001F3489"/>
    <w:rsid w:val="001F4834"/>
    <w:rsid w:val="002003B9"/>
    <w:rsid w:val="00200752"/>
    <w:rsid w:val="00201B3A"/>
    <w:rsid w:val="00202A22"/>
    <w:rsid w:val="0020355D"/>
    <w:rsid w:val="0020478A"/>
    <w:rsid w:val="0020531C"/>
    <w:rsid w:val="00206ED3"/>
    <w:rsid w:val="0020739A"/>
    <w:rsid w:val="00207CF2"/>
    <w:rsid w:val="002111B0"/>
    <w:rsid w:val="00212470"/>
    <w:rsid w:val="002126B4"/>
    <w:rsid w:val="002129EA"/>
    <w:rsid w:val="00214963"/>
    <w:rsid w:val="002156CD"/>
    <w:rsid w:val="00215F87"/>
    <w:rsid w:val="002175A2"/>
    <w:rsid w:val="00217E7C"/>
    <w:rsid w:val="00217F8D"/>
    <w:rsid w:val="00220B8F"/>
    <w:rsid w:val="002215E0"/>
    <w:rsid w:val="00222A71"/>
    <w:rsid w:val="00225A3A"/>
    <w:rsid w:val="00226875"/>
    <w:rsid w:val="002275A3"/>
    <w:rsid w:val="002278B4"/>
    <w:rsid w:val="00230012"/>
    <w:rsid w:val="00231536"/>
    <w:rsid w:val="00231735"/>
    <w:rsid w:val="002318F0"/>
    <w:rsid w:val="00232A09"/>
    <w:rsid w:val="00233EA6"/>
    <w:rsid w:val="00234225"/>
    <w:rsid w:val="00234F27"/>
    <w:rsid w:val="00235616"/>
    <w:rsid w:val="00236F51"/>
    <w:rsid w:val="0023757E"/>
    <w:rsid w:val="00237A93"/>
    <w:rsid w:val="00237C9C"/>
    <w:rsid w:val="00240AFB"/>
    <w:rsid w:val="00241781"/>
    <w:rsid w:val="00241A9D"/>
    <w:rsid w:val="00241BE6"/>
    <w:rsid w:val="00241F2A"/>
    <w:rsid w:val="00241FCD"/>
    <w:rsid w:val="00242505"/>
    <w:rsid w:val="00242867"/>
    <w:rsid w:val="00244F4A"/>
    <w:rsid w:val="0024599B"/>
    <w:rsid w:val="00246D48"/>
    <w:rsid w:val="002478E2"/>
    <w:rsid w:val="0025095C"/>
    <w:rsid w:val="00250EE2"/>
    <w:rsid w:val="00251EBB"/>
    <w:rsid w:val="00252ECB"/>
    <w:rsid w:val="00254AB1"/>
    <w:rsid w:val="00254DBF"/>
    <w:rsid w:val="002567EA"/>
    <w:rsid w:val="0026243E"/>
    <w:rsid w:val="0026245A"/>
    <w:rsid w:val="00270E56"/>
    <w:rsid w:val="002715A8"/>
    <w:rsid w:val="002723A4"/>
    <w:rsid w:val="0027522A"/>
    <w:rsid w:val="002752E2"/>
    <w:rsid w:val="00275BF7"/>
    <w:rsid w:val="0027662F"/>
    <w:rsid w:val="002778AE"/>
    <w:rsid w:val="00277D80"/>
    <w:rsid w:val="00283044"/>
    <w:rsid w:val="00285E3B"/>
    <w:rsid w:val="002874CF"/>
    <w:rsid w:val="00292B7B"/>
    <w:rsid w:val="00293845"/>
    <w:rsid w:val="00293B78"/>
    <w:rsid w:val="0029494A"/>
    <w:rsid w:val="00294C4A"/>
    <w:rsid w:val="002A00B0"/>
    <w:rsid w:val="002A11B7"/>
    <w:rsid w:val="002A165F"/>
    <w:rsid w:val="002A1732"/>
    <w:rsid w:val="002A2570"/>
    <w:rsid w:val="002A5105"/>
    <w:rsid w:val="002A570D"/>
    <w:rsid w:val="002A68A8"/>
    <w:rsid w:val="002A7B84"/>
    <w:rsid w:val="002A7F50"/>
    <w:rsid w:val="002B090B"/>
    <w:rsid w:val="002B1441"/>
    <w:rsid w:val="002B2814"/>
    <w:rsid w:val="002B33CA"/>
    <w:rsid w:val="002B4AF6"/>
    <w:rsid w:val="002B65C7"/>
    <w:rsid w:val="002B6D04"/>
    <w:rsid w:val="002C0994"/>
    <w:rsid w:val="002C12FD"/>
    <w:rsid w:val="002C1B3C"/>
    <w:rsid w:val="002C286C"/>
    <w:rsid w:val="002C3FD6"/>
    <w:rsid w:val="002C43E5"/>
    <w:rsid w:val="002C4F1F"/>
    <w:rsid w:val="002D1BD6"/>
    <w:rsid w:val="002D1F1D"/>
    <w:rsid w:val="002D2BC2"/>
    <w:rsid w:val="002D2FE3"/>
    <w:rsid w:val="002D4C4B"/>
    <w:rsid w:val="002D6141"/>
    <w:rsid w:val="002D631D"/>
    <w:rsid w:val="002D6AD0"/>
    <w:rsid w:val="002E29D0"/>
    <w:rsid w:val="002E4849"/>
    <w:rsid w:val="002E65EA"/>
    <w:rsid w:val="002E6844"/>
    <w:rsid w:val="002E7F57"/>
    <w:rsid w:val="002F093C"/>
    <w:rsid w:val="002F180B"/>
    <w:rsid w:val="002F4267"/>
    <w:rsid w:val="002F4948"/>
    <w:rsid w:val="00302D00"/>
    <w:rsid w:val="00302DBA"/>
    <w:rsid w:val="00306309"/>
    <w:rsid w:val="003078A4"/>
    <w:rsid w:val="003108E7"/>
    <w:rsid w:val="0031193F"/>
    <w:rsid w:val="00312F35"/>
    <w:rsid w:val="003145D0"/>
    <w:rsid w:val="0031626D"/>
    <w:rsid w:val="003175D8"/>
    <w:rsid w:val="0032044B"/>
    <w:rsid w:val="0032100A"/>
    <w:rsid w:val="00322D76"/>
    <w:rsid w:val="00322F2E"/>
    <w:rsid w:val="00323B0C"/>
    <w:rsid w:val="00330077"/>
    <w:rsid w:val="003305D2"/>
    <w:rsid w:val="00334632"/>
    <w:rsid w:val="00336634"/>
    <w:rsid w:val="00337866"/>
    <w:rsid w:val="00340224"/>
    <w:rsid w:val="0034059F"/>
    <w:rsid w:val="00341080"/>
    <w:rsid w:val="00341845"/>
    <w:rsid w:val="00341968"/>
    <w:rsid w:val="0034594D"/>
    <w:rsid w:val="00347379"/>
    <w:rsid w:val="00350D29"/>
    <w:rsid w:val="00351CFA"/>
    <w:rsid w:val="00352CCE"/>
    <w:rsid w:val="003536AD"/>
    <w:rsid w:val="00353716"/>
    <w:rsid w:val="003560BB"/>
    <w:rsid w:val="003561FB"/>
    <w:rsid w:val="003572DF"/>
    <w:rsid w:val="00357D7C"/>
    <w:rsid w:val="003604E6"/>
    <w:rsid w:val="00360A44"/>
    <w:rsid w:val="00362B30"/>
    <w:rsid w:val="003631B0"/>
    <w:rsid w:val="00363C20"/>
    <w:rsid w:val="0036492C"/>
    <w:rsid w:val="0037059D"/>
    <w:rsid w:val="003726BA"/>
    <w:rsid w:val="0037274A"/>
    <w:rsid w:val="00372B9B"/>
    <w:rsid w:val="00373A1E"/>
    <w:rsid w:val="00373FF5"/>
    <w:rsid w:val="003744F5"/>
    <w:rsid w:val="00374ECE"/>
    <w:rsid w:val="003753CE"/>
    <w:rsid w:val="00376335"/>
    <w:rsid w:val="00376899"/>
    <w:rsid w:val="00380980"/>
    <w:rsid w:val="0038172D"/>
    <w:rsid w:val="00381DAF"/>
    <w:rsid w:val="003828A6"/>
    <w:rsid w:val="003829F2"/>
    <w:rsid w:val="00384425"/>
    <w:rsid w:val="00385419"/>
    <w:rsid w:val="00386268"/>
    <w:rsid w:val="00387E62"/>
    <w:rsid w:val="00390C93"/>
    <w:rsid w:val="00394C4B"/>
    <w:rsid w:val="003A2D0D"/>
    <w:rsid w:val="003A703C"/>
    <w:rsid w:val="003A7253"/>
    <w:rsid w:val="003B0318"/>
    <w:rsid w:val="003B1A4F"/>
    <w:rsid w:val="003B3968"/>
    <w:rsid w:val="003B71D9"/>
    <w:rsid w:val="003B76A8"/>
    <w:rsid w:val="003C06CC"/>
    <w:rsid w:val="003C0854"/>
    <w:rsid w:val="003C18D2"/>
    <w:rsid w:val="003C192B"/>
    <w:rsid w:val="003C2541"/>
    <w:rsid w:val="003C7447"/>
    <w:rsid w:val="003C7E46"/>
    <w:rsid w:val="003D2D30"/>
    <w:rsid w:val="003D4312"/>
    <w:rsid w:val="003D5927"/>
    <w:rsid w:val="003D5BA4"/>
    <w:rsid w:val="003D649C"/>
    <w:rsid w:val="003D68E6"/>
    <w:rsid w:val="003D6A01"/>
    <w:rsid w:val="003E1C20"/>
    <w:rsid w:val="003E36D5"/>
    <w:rsid w:val="003E416E"/>
    <w:rsid w:val="003E4792"/>
    <w:rsid w:val="003E54B5"/>
    <w:rsid w:val="003E6C04"/>
    <w:rsid w:val="003E743F"/>
    <w:rsid w:val="003F0CE6"/>
    <w:rsid w:val="003F1267"/>
    <w:rsid w:val="003F1FB9"/>
    <w:rsid w:val="003F20AC"/>
    <w:rsid w:val="003F7B31"/>
    <w:rsid w:val="004017FB"/>
    <w:rsid w:val="00401DCE"/>
    <w:rsid w:val="00401E63"/>
    <w:rsid w:val="004027A2"/>
    <w:rsid w:val="00407889"/>
    <w:rsid w:val="0041012E"/>
    <w:rsid w:val="00410FAF"/>
    <w:rsid w:val="004127EB"/>
    <w:rsid w:val="00412A53"/>
    <w:rsid w:val="00412F81"/>
    <w:rsid w:val="0041402A"/>
    <w:rsid w:val="0041436F"/>
    <w:rsid w:val="00415088"/>
    <w:rsid w:val="00416ADF"/>
    <w:rsid w:val="00416F62"/>
    <w:rsid w:val="00421644"/>
    <w:rsid w:val="00421E20"/>
    <w:rsid w:val="00423814"/>
    <w:rsid w:val="00424929"/>
    <w:rsid w:val="00431C51"/>
    <w:rsid w:val="00432ACC"/>
    <w:rsid w:val="00432F52"/>
    <w:rsid w:val="00433FEE"/>
    <w:rsid w:val="0043517D"/>
    <w:rsid w:val="00435C73"/>
    <w:rsid w:val="0043709A"/>
    <w:rsid w:val="00437417"/>
    <w:rsid w:val="00437CC5"/>
    <w:rsid w:val="0044215E"/>
    <w:rsid w:val="004424F2"/>
    <w:rsid w:val="00442C33"/>
    <w:rsid w:val="0044309E"/>
    <w:rsid w:val="00444540"/>
    <w:rsid w:val="00444822"/>
    <w:rsid w:val="004465F0"/>
    <w:rsid w:val="00446879"/>
    <w:rsid w:val="0044743E"/>
    <w:rsid w:val="004523D3"/>
    <w:rsid w:val="004601C9"/>
    <w:rsid w:val="00460F2B"/>
    <w:rsid w:val="0046148D"/>
    <w:rsid w:val="004619DA"/>
    <w:rsid w:val="00461B36"/>
    <w:rsid w:val="0046251A"/>
    <w:rsid w:val="00463695"/>
    <w:rsid w:val="00466DAB"/>
    <w:rsid w:val="00467F07"/>
    <w:rsid w:val="00470D56"/>
    <w:rsid w:val="00472832"/>
    <w:rsid w:val="00472DD1"/>
    <w:rsid w:val="00473565"/>
    <w:rsid w:val="0047522A"/>
    <w:rsid w:val="004756F5"/>
    <w:rsid w:val="004807F9"/>
    <w:rsid w:val="0048369F"/>
    <w:rsid w:val="00485285"/>
    <w:rsid w:val="00485CA6"/>
    <w:rsid w:val="00490421"/>
    <w:rsid w:val="004912F1"/>
    <w:rsid w:val="0049199A"/>
    <w:rsid w:val="00491C25"/>
    <w:rsid w:val="00492D84"/>
    <w:rsid w:val="00493758"/>
    <w:rsid w:val="0049414C"/>
    <w:rsid w:val="004945D0"/>
    <w:rsid w:val="0049611D"/>
    <w:rsid w:val="004972DB"/>
    <w:rsid w:val="004973B1"/>
    <w:rsid w:val="00497656"/>
    <w:rsid w:val="004A019E"/>
    <w:rsid w:val="004A03CA"/>
    <w:rsid w:val="004A0638"/>
    <w:rsid w:val="004A0C31"/>
    <w:rsid w:val="004A10B2"/>
    <w:rsid w:val="004A4415"/>
    <w:rsid w:val="004A5D42"/>
    <w:rsid w:val="004A605D"/>
    <w:rsid w:val="004A6143"/>
    <w:rsid w:val="004A71D2"/>
    <w:rsid w:val="004A7924"/>
    <w:rsid w:val="004A7E74"/>
    <w:rsid w:val="004B019E"/>
    <w:rsid w:val="004B042D"/>
    <w:rsid w:val="004B0525"/>
    <w:rsid w:val="004B1AEA"/>
    <w:rsid w:val="004B25D9"/>
    <w:rsid w:val="004B3367"/>
    <w:rsid w:val="004B357B"/>
    <w:rsid w:val="004B35F8"/>
    <w:rsid w:val="004B46C0"/>
    <w:rsid w:val="004B55AE"/>
    <w:rsid w:val="004B6A36"/>
    <w:rsid w:val="004B70A9"/>
    <w:rsid w:val="004B7DEE"/>
    <w:rsid w:val="004C0376"/>
    <w:rsid w:val="004C2CC0"/>
    <w:rsid w:val="004C375C"/>
    <w:rsid w:val="004C3B9E"/>
    <w:rsid w:val="004C3E43"/>
    <w:rsid w:val="004C7631"/>
    <w:rsid w:val="004C78D1"/>
    <w:rsid w:val="004C790A"/>
    <w:rsid w:val="004D401F"/>
    <w:rsid w:val="004D409D"/>
    <w:rsid w:val="004D6140"/>
    <w:rsid w:val="004D7CDF"/>
    <w:rsid w:val="004D7ED2"/>
    <w:rsid w:val="004E02FC"/>
    <w:rsid w:val="004E11DA"/>
    <w:rsid w:val="004E2B94"/>
    <w:rsid w:val="004E2CA2"/>
    <w:rsid w:val="004E3693"/>
    <w:rsid w:val="004E3C1D"/>
    <w:rsid w:val="004E4389"/>
    <w:rsid w:val="004E4FA0"/>
    <w:rsid w:val="004E7F7B"/>
    <w:rsid w:val="004F06A3"/>
    <w:rsid w:val="004F0DF2"/>
    <w:rsid w:val="004F2D00"/>
    <w:rsid w:val="004F483F"/>
    <w:rsid w:val="004F5FC4"/>
    <w:rsid w:val="004F7116"/>
    <w:rsid w:val="00503C18"/>
    <w:rsid w:val="005052DD"/>
    <w:rsid w:val="005063A0"/>
    <w:rsid w:val="00507468"/>
    <w:rsid w:val="005149BA"/>
    <w:rsid w:val="00514DED"/>
    <w:rsid w:val="00514EB6"/>
    <w:rsid w:val="00515198"/>
    <w:rsid w:val="00523405"/>
    <w:rsid w:val="005244EE"/>
    <w:rsid w:val="00524B77"/>
    <w:rsid w:val="005264E3"/>
    <w:rsid w:val="00526895"/>
    <w:rsid w:val="005330A8"/>
    <w:rsid w:val="00533987"/>
    <w:rsid w:val="00535A7E"/>
    <w:rsid w:val="00537B8A"/>
    <w:rsid w:val="00541A54"/>
    <w:rsid w:val="005421D3"/>
    <w:rsid w:val="00543564"/>
    <w:rsid w:val="0054628C"/>
    <w:rsid w:val="00547D8B"/>
    <w:rsid w:val="0055620C"/>
    <w:rsid w:val="005600BD"/>
    <w:rsid w:val="005600D0"/>
    <w:rsid w:val="0056030C"/>
    <w:rsid w:val="0056046B"/>
    <w:rsid w:val="00560BE3"/>
    <w:rsid w:val="005633CE"/>
    <w:rsid w:val="00564F92"/>
    <w:rsid w:val="005659B1"/>
    <w:rsid w:val="00566C84"/>
    <w:rsid w:val="005674E9"/>
    <w:rsid w:val="0057046F"/>
    <w:rsid w:val="005716AC"/>
    <w:rsid w:val="005728EC"/>
    <w:rsid w:val="0057344B"/>
    <w:rsid w:val="00574114"/>
    <w:rsid w:val="00576F3C"/>
    <w:rsid w:val="0057729F"/>
    <w:rsid w:val="00577DAD"/>
    <w:rsid w:val="00582774"/>
    <w:rsid w:val="005829B1"/>
    <w:rsid w:val="00582B9A"/>
    <w:rsid w:val="00584811"/>
    <w:rsid w:val="00584872"/>
    <w:rsid w:val="0058608E"/>
    <w:rsid w:val="0058707C"/>
    <w:rsid w:val="00594AAA"/>
    <w:rsid w:val="005951C8"/>
    <w:rsid w:val="0059566D"/>
    <w:rsid w:val="00596D0F"/>
    <w:rsid w:val="0059735A"/>
    <w:rsid w:val="005A03D9"/>
    <w:rsid w:val="005A0C33"/>
    <w:rsid w:val="005A0F6D"/>
    <w:rsid w:val="005A1BC4"/>
    <w:rsid w:val="005A7E6C"/>
    <w:rsid w:val="005B09D4"/>
    <w:rsid w:val="005B2584"/>
    <w:rsid w:val="005B3AEA"/>
    <w:rsid w:val="005B3FDA"/>
    <w:rsid w:val="005B4868"/>
    <w:rsid w:val="005B5748"/>
    <w:rsid w:val="005C12B6"/>
    <w:rsid w:val="005C42F6"/>
    <w:rsid w:val="005C4ED5"/>
    <w:rsid w:val="005C69BE"/>
    <w:rsid w:val="005C6A30"/>
    <w:rsid w:val="005C6BDE"/>
    <w:rsid w:val="005C73FD"/>
    <w:rsid w:val="005C74BF"/>
    <w:rsid w:val="005D0152"/>
    <w:rsid w:val="005D0260"/>
    <w:rsid w:val="005D1392"/>
    <w:rsid w:val="005D275C"/>
    <w:rsid w:val="005D32B0"/>
    <w:rsid w:val="005D348E"/>
    <w:rsid w:val="005D3AC9"/>
    <w:rsid w:val="005D41FD"/>
    <w:rsid w:val="005D6A3D"/>
    <w:rsid w:val="005E3F5E"/>
    <w:rsid w:val="005E462F"/>
    <w:rsid w:val="005E56C9"/>
    <w:rsid w:val="005E573C"/>
    <w:rsid w:val="005F0C07"/>
    <w:rsid w:val="005F23CD"/>
    <w:rsid w:val="005F2CAC"/>
    <w:rsid w:val="005F32CA"/>
    <w:rsid w:val="005F35F9"/>
    <w:rsid w:val="005F4085"/>
    <w:rsid w:val="005F43B0"/>
    <w:rsid w:val="005F6F42"/>
    <w:rsid w:val="005F745B"/>
    <w:rsid w:val="005F7BF4"/>
    <w:rsid w:val="00601671"/>
    <w:rsid w:val="00602343"/>
    <w:rsid w:val="00602BF4"/>
    <w:rsid w:val="00603AA8"/>
    <w:rsid w:val="006049D4"/>
    <w:rsid w:val="006063D1"/>
    <w:rsid w:val="006118AA"/>
    <w:rsid w:val="00613680"/>
    <w:rsid w:val="006157A7"/>
    <w:rsid w:val="00615EEE"/>
    <w:rsid w:val="006173E4"/>
    <w:rsid w:val="006202DC"/>
    <w:rsid w:val="0062044A"/>
    <w:rsid w:val="00621A0D"/>
    <w:rsid w:val="006249D3"/>
    <w:rsid w:val="00624D51"/>
    <w:rsid w:val="0062523B"/>
    <w:rsid w:val="006254F2"/>
    <w:rsid w:val="006257DC"/>
    <w:rsid w:val="00632134"/>
    <w:rsid w:val="006329C5"/>
    <w:rsid w:val="00633409"/>
    <w:rsid w:val="00635607"/>
    <w:rsid w:val="006374DE"/>
    <w:rsid w:val="0064176A"/>
    <w:rsid w:val="00641842"/>
    <w:rsid w:val="00642270"/>
    <w:rsid w:val="006426A8"/>
    <w:rsid w:val="00646BCD"/>
    <w:rsid w:val="0065140E"/>
    <w:rsid w:val="00651C54"/>
    <w:rsid w:val="0065217B"/>
    <w:rsid w:val="0065245B"/>
    <w:rsid w:val="006525FA"/>
    <w:rsid w:val="006529EC"/>
    <w:rsid w:val="00653FF2"/>
    <w:rsid w:val="006547D5"/>
    <w:rsid w:val="00655AF4"/>
    <w:rsid w:val="0065666C"/>
    <w:rsid w:val="00656B3A"/>
    <w:rsid w:val="00656E76"/>
    <w:rsid w:val="006606CA"/>
    <w:rsid w:val="00661018"/>
    <w:rsid w:val="00662C7F"/>
    <w:rsid w:val="00664D3B"/>
    <w:rsid w:val="00670B2D"/>
    <w:rsid w:val="00670CCB"/>
    <w:rsid w:val="00672C00"/>
    <w:rsid w:val="0067400F"/>
    <w:rsid w:val="006747E0"/>
    <w:rsid w:val="00676F29"/>
    <w:rsid w:val="00676F3A"/>
    <w:rsid w:val="00677040"/>
    <w:rsid w:val="00680CF6"/>
    <w:rsid w:val="00684CDE"/>
    <w:rsid w:val="0068588E"/>
    <w:rsid w:val="00690173"/>
    <w:rsid w:val="00690A6C"/>
    <w:rsid w:val="006921B4"/>
    <w:rsid w:val="00692F39"/>
    <w:rsid w:val="006942A3"/>
    <w:rsid w:val="00696EF7"/>
    <w:rsid w:val="0069731F"/>
    <w:rsid w:val="0069747F"/>
    <w:rsid w:val="00697A5C"/>
    <w:rsid w:val="00697E42"/>
    <w:rsid w:val="006A1A1C"/>
    <w:rsid w:val="006A26DB"/>
    <w:rsid w:val="006A4167"/>
    <w:rsid w:val="006A5080"/>
    <w:rsid w:val="006A5A5D"/>
    <w:rsid w:val="006A732A"/>
    <w:rsid w:val="006B0768"/>
    <w:rsid w:val="006B2242"/>
    <w:rsid w:val="006B2525"/>
    <w:rsid w:val="006B3852"/>
    <w:rsid w:val="006B6D11"/>
    <w:rsid w:val="006C10CF"/>
    <w:rsid w:val="006C146B"/>
    <w:rsid w:val="006C1DD4"/>
    <w:rsid w:val="006C2E72"/>
    <w:rsid w:val="006C32C9"/>
    <w:rsid w:val="006C7F9F"/>
    <w:rsid w:val="006D110B"/>
    <w:rsid w:val="006D305D"/>
    <w:rsid w:val="006D362C"/>
    <w:rsid w:val="006D389A"/>
    <w:rsid w:val="006D4CA0"/>
    <w:rsid w:val="006D5436"/>
    <w:rsid w:val="006F077D"/>
    <w:rsid w:val="006F0D66"/>
    <w:rsid w:val="006F1C9A"/>
    <w:rsid w:val="006F4B1F"/>
    <w:rsid w:val="006F56BA"/>
    <w:rsid w:val="006F6BEB"/>
    <w:rsid w:val="0070032E"/>
    <w:rsid w:val="00701127"/>
    <w:rsid w:val="007017DE"/>
    <w:rsid w:val="00701DF1"/>
    <w:rsid w:val="00701F83"/>
    <w:rsid w:val="00704730"/>
    <w:rsid w:val="00707DAF"/>
    <w:rsid w:val="00707F50"/>
    <w:rsid w:val="00711E12"/>
    <w:rsid w:val="00714542"/>
    <w:rsid w:val="00716114"/>
    <w:rsid w:val="0071787B"/>
    <w:rsid w:val="00717C25"/>
    <w:rsid w:val="007200C3"/>
    <w:rsid w:val="00720408"/>
    <w:rsid w:val="00721378"/>
    <w:rsid w:val="00721ABF"/>
    <w:rsid w:val="00723A4B"/>
    <w:rsid w:val="00724887"/>
    <w:rsid w:val="00724AF4"/>
    <w:rsid w:val="00724ECA"/>
    <w:rsid w:val="0072524E"/>
    <w:rsid w:val="00730ACD"/>
    <w:rsid w:val="00731529"/>
    <w:rsid w:val="007315ED"/>
    <w:rsid w:val="00731C60"/>
    <w:rsid w:val="00734B08"/>
    <w:rsid w:val="00734D5B"/>
    <w:rsid w:val="0073752F"/>
    <w:rsid w:val="00737778"/>
    <w:rsid w:val="00740015"/>
    <w:rsid w:val="007421DF"/>
    <w:rsid w:val="007429BA"/>
    <w:rsid w:val="007441C4"/>
    <w:rsid w:val="007443CA"/>
    <w:rsid w:val="00744F31"/>
    <w:rsid w:val="0074542E"/>
    <w:rsid w:val="00746367"/>
    <w:rsid w:val="007518E1"/>
    <w:rsid w:val="00751C88"/>
    <w:rsid w:val="00751E32"/>
    <w:rsid w:val="007538C9"/>
    <w:rsid w:val="00754201"/>
    <w:rsid w:val="007547D6"/>
    <w:rsid w:val="007603B3"/>
    <w:rsid w:val="007648DF"/>
    <w:rsid w:val="0076506B"/>
    <w:rsid w:val="00770279"/>
    <w:rsid w:val="00770D19"/>
    <w:rsid w:val="00770FB9"/>
    <w:rsid w:val="007720CD"/>
    <w:rsid w:val="00772FA3"/>
    <w:rsid w:val="00773665"/>
    <w:rsid w:val="007752E9"/>
    <w:rsid w:val="00776FE3"/>
    <w:rsid w:val="00777546"/>
    <w:rsid w:val="007819AF"/>
    <w:rsid w:val="007843D6"/>
    <w:rsid w:val="0078532A"/>
    <w:rsid w:val="007858EF"/>
    <w:rsid w:val="00790F41"/>
    <w:rsid w:val="0079112A"/>
    <w:rsid w:val="00791A0A"/>
    <w:rsid w:val="00791A51"/>
    <w:rsid w:val="00793494"/>
    <w:rsid w:val="00793E6F"/>
    <w:rsid w:val="0079473D"/>
    <w:rsid w:val="00794923"/>
    <w:rsid w:val="0079727F"/>
    <w:rsid w:val="007A0E80"/>
    <w:rsid w:val="007A38DC"/>
    <w:rsid w:val="007A39E3"/>
    <w:rsid w:val="007A3D93"/>
    <w:rsid w:val="007A4C2B"/>
    <w:rsid w:val="007A6112"/>
    <w:rsid w:val="007A64DC"/>
    <w:rsid w:val="007A6AD9"/>
    <w:rsid w:val="007A6BE8"/>
    <w:rsid w:val="007A6C67"/>
    <w:rsid w:val="007A7A4B"/>
    <w:rsid w:val="007B430D"/>
    <w:rsid w:val="007B5085"/>
    <w:rsid w:val="007B6239"/>
    <w:rsid w:val="007B643D"/>
    <w:rsid w:val="007B77C5"/>
    <w:rsid w:val="007C573C"/>
    <w:rsid w:val="007C5D23"/>
    <w:rsid w:val="007C68BE"/>
    <w:rsid w:val="007C6BA5"/>
    <w:rsid w:val="007C79D4"/>
    <w:rsid w:val="007D021F"/>
    <w:rsid w:val="007D09CA"/>
    <w:rsid w:val="007E0634"/>
    <w:rsid w:val="007E1B70"/>
    <w:rsid w:val="007E2600"/>
    <w:rsid w:val="007E26FF"/>
    <w:rsid w:val="007E5C27"/>
    <w:rsid w:val="007E63E8"/>
    <w:rsid w:val="007E6ED9"/>
    <w:rsid w:val="007F2AA1"/>
    <w:rsid w:val="007F343D"/>
    <w:rsid w:val="007F5AD4"/>
    <w:rsid w:val="007F5EA5"/>
    <w:rsid w:val="007F60A0"/>
    <w:rsid w:val="00800FA5"/>
    <w:rsid w:val="0080316A"/>
    <w:rsid w:val="00804FDD"/>
    <w:rsid w:val="00805D8F"/>
    <w:rsid w:val="00807545"/>
    <w:rsid w:val="0080769C"/>
    <w:rsid w:val="008108F6"/>
    <w:rsid w:val="00810D12"/>
    <w:rsid w:val="008117FF"/>
    <w:rsid w:val="0081260B"/>
    <w:rsid w:val="0081380C"/>
    <w:rsid w:val="00813FDB"/>
    <w:rsid w:val="0081470F"/>
    <w:rsid w:val="00815075"/>
    <w:rsid w:val="008164DF"/>
    <w:rsid w:val="00822045"/>
    <w:rsid w:val="008240C0"/>
    <w:rsid w:val="00824CD2"/>
    <w:rsid w:val="008257A3"/>
    <w:rsid w:val="008265A1"/>
    <w:rsid w:val="0082692C"/>
    <w:rsid w:val="00826CDC"/>
    <w:rsid w:val="0083167F"/>
    <w:rsid w:val="00832938"/>
    <w:rsid w:val="00833BFC"/>
    <w:rsid w:val="00833E2D"/>
    <w:rsid w:val="008346A8"/>
    <w:rsid w:val="0083566F"/>
    <w:rsid w:val="00835C4C"/>
    <w:rsid w:val="008360EC"/>
    <w:rsid w:val="008363BE"/>
    <w:rsid w:val="00836E85"/>
    <w:rsid w:val="00841CCA"/>
    <w:rsid w:val="0084260D"/>
    <w:rsid w:val="008431A3"/>
    <w:rsid w:val="00845309"/>
    <w:rsid w:val="008454B5"/>
    <w:rsid w:val="00845EF8"/>
    <w:rsid w:val="0084671D"/>
    <w:rsid w:val="00851F60"/>
    <w:rsid w:val="00851F94"/>
    <w:rsid w:val="00855309"/>
    <w:rsid w:val="00855C71"/>
    <w:rsid w:val="008563ED"/>
    <w:rsid w:val="0085695C"/>
    <w:rsid w:val="00857A69"/>
    <w:rsid w:val="00862ED0"/>
    <w:rsid w:val="0086588A"/>
    <w:rsid w:val="008658B7"/>
    <w:rsid w:val="008725EC"/>
    <w:rsid w:val="00872761"/>
    <w:rsid w:val="00872887"/>
    <w:rsid w:val="00874141"/>
    <w:rsid w:val="00874C76"/>
    <w:rsid w:val="00876F81"/>
    <w:rsid w:val="008778C0"/>
    <w:rsid w:val="00883EC6"/>
    <w:rsid w:val="00884F8B"/>
    <w:rsid w:val="008852AF"/>
    <w:rsid w:val="00886055"/>
    <w:rsid w:val="00886E7E"/>
    <w:rsid w:val="008878F6"/>
    <w:rsid w:val="0089138C"/>
    <w:rsid w:val="008929E6"/>
    <w:rsid w:val="00893052"/>
    <w:rsid w:val="0089320A"/>
    <w:rsid w:val="00894415"/>
    <w:rsid w:val="00896FD2"/>
    <w:rsid w:val="0089771F"/>
    <w:rsid w:val="008A2FBA"/>
    <w:rsid w:val="008A45CF"/>
    <w:rsid w:val="008A4778"/>
    <w:rsid w:val="008A58C1"/>
    <w:rsid w:val="008A6F74"/>
    <w:rsid w:val="008A74ED"/>
    <w:rsid w:val="008A7FA6"/>
    <w:rsid w:val="008B041B"/>
    <w:rsid w:val="008B15B2"/>
    <w:rsid w:val="008B28AD"/>
    <w:rsid w:val="008B59E4"/>
    <w:rsid w:val="008B59F4"/>
    <w:rsid w:val="008B5B47"/>
    <w:rsid w:val="008B72C7"/>
    <w:rsid w:val="008B78F5"/>
    <w:rsid w:val="008C0564"/>
    <w:rsid w:val="008C091A"/>
    <w:rsid w:val="008C22B7"/>
    <w:rsid w:val="008C3673"/>
    <w:rsid w:val="008C5F6C"/>
    <w:rsid w:val="008C5F6D"/>
    <w:rsid w:val="008C6533"/>
    <w:rsid w:val="008C664B"/>
    <w:rsid w:val="008C7364"/>
    <w:rsid w:val="008D02F5"/>
    <w:rsid w:val="008D0D4C"/>
    <w:rsid w:val="008D1085"/>
    <w:rsid w:val="008D147B"/>
    <w:rsid w:val="008D2572"/>
    <w:rsid w:val="008D36E0"/>
    <w:rsid w:val="008D3A0F"/>
    <w:rsid w:val="008E078F"/>
    <w:rsid w:val="008E35BD"/>
    <w:rsid w:val="008E5026"/>
    <w:rsid w:val="008E7310"/>
    <w:rsid w:val="008E7510"/>
    <w:rsid w:val="008E7ECF"/>
    <w:rsid w:val="008F289C"/>
    <w:rsid w:val="008F3AAA"/>
    <w:rsid w:val="008F6F1D"/>
    <w:rsid w:val="009003AE"/>
    <w:rsid w:val="009019BF"/>
    <w:rsid w:val="0090221C"/>
    <w:rsid w:val="00902E51"/>
    <w:rsid w:val="00902EB3"/>
    <w:rsid w:val="009032E6"/>
    <w:rsid w:val="009058D4"/>
    <w:rsid w:val="009062C5"/>
    <w:rsid w:val="0090731A"/>
    <w:rsid w:val="009101FB"/>
    <w:rsid w:val="0091376D"/>
    <w:rsid w:val="00914283"/>
    <w:rsid w:val="00914771"/>
    <w:rsid w:val="009162BA"/>
    <w:rsid w:val="00917EF0"/>
    <w:rsid w:val="0092002F"/>
    <w:rsid w:val="009203B7"/>
    <w:rsid w:val="009207AE"/>
    <w:rsid w:val="00923BFE"/>
    <w:rsid w:val="00925E29"/>
    <w:rsid w:val="009260C9"/>
    <w:rsid w:val="00926851"/>
    <w:rsid w:val="00927E66"/>
    <w:rsid w:val="00930032"/>
    <w:rsid w:val="009324F4"/>
    <w:rsid w:val="00932751"/>
    <w:rsid w:val="009333B1"/>
    <w:rsid w:val="00934971"/>
    <w:rsid w:val="0093759E"/>
    <w:rsid w:val="0094032F"/>
    <w:rsid w:val="00940CBA"/>
    <w:rsid w:val="009457A1"/>
    <w:rsid w:val="00945B5A"/>
    <w:rsid w:val="0094648B"/>
    <w:rsid w:val="00947626"/>
    <w:rsid w:val="00950736"/>
    <w:rsid w:val="0095097C"/>
    <w:rsid w:val="00950BA3"/>
    <w:rsid w:val="00950EFD"/>
    <w:rsid w:val="00951728"/>
    <w:rsid w:val="00951EBF"/>
    <w:rsid w:val="0095214E"/>
    <w:rsid w:val="009541DE"/>
    <w:rsid w:val="0095651F"/>
    <w:rsid w:val="00956DB9"/>
    <w:rsid w:val="00957C94"/>
    <w:rsid w:val="00962CC2"/>
    <w:rsid w:val="009636E7"/>
    <w:rsid w:val="00964CCC"/>
    <w:rsid w:val="0096601E"/>
    <w:rsid w:val="00966055"/>
    <w:rsid w:val="00967896"/>
    <w:rsid w:val="009700A2"/>
    <w:rsid w:val="00970704"/>
    <w:rsid w:val="00971235"/>
    <w:rsid w:val="009734F2"/>
    <w:rsid w:val="009743D1"/>
    <w:rsid w:val="00975A20"/>
    <w:rsid w:val="00975D2F"/>
    <w:rsid w:val="00976172"/>
    <w:rsid w:val="00977C7B"/>
    <w:rsid w:val="00981270"/>
    <w:rsid w:val="009820E1"/>
    <w:rsid w:val="00987C59"/>
    <w:rsid w:val="00990C4D"/>
    <w:rsid w:val="00992315"/>
    <w:rsid w:val="009925E4"/>
    <w:rsid w:val="00992D2B"/>
    <w:rsid w:val="0099573E"/>
    <w:rsid w:val="00995A02"/>
    <w:rsid w:val="009966EC"/>
    <w:rsid w:val="009A2ED2"/>
    <w:rsid w:val="009A3C82"/>
    <w:rsid w:val="009A694A"/>
    <w:rsid w:val="009A705D"/>
    <w:rsid w:val="009A7C7E"/>
    <w:rsid w:val="009B1316"/>
    <w:rsid w:val="009B1DF6"/>
    <w:rsid w:val="009B20D7"/>
    <w:rsid w:val="009B3A8B"/>
    <w:rsid w:val="009B3DEE"/>
    <w:rsid w:val="009B4D0B"/>
    <w:rsid w:val="009B5B7C"/>
    <w:rsid w:val="009B5BC5"/>
    <w:rsid w:val="009B6395"/>
    <w:rsid w:val="009B651E"/>
    <w:rsid w:val="009B6754"/>
    <w:rsid w:val="009B77EC"/>
    <w:rsid w:val="009B7BCB"/>
    <w:rsid w:val="009B7D57"/>
    <w:rsid w:val="009C0565"/>
    <w:rsid w:val="009C0889"/>
    <w:rsid w:val="009C1D23"/>
    <w:rsid w:val="009C380E"/>
    <w:rsid w:val="009C4A54"/>
    <w:rsid w:val="009C4B6C"/>
    <w:rsid w:val="009D0A7D"/>
    <w:rsid w:val="009D101A"/>
    <w:rsid w:val="009D3E87"/>
    <w:rsid w:val="009D5C88"/>
    <w:rsid w:val="009D5F22"/>
    <w:rsid w:val="009D613B"/>
    <w:rsid w:val="009D6338"/>
    <w:rsid w:val="009D7196"/>
    <w:rsid w:val="009D7FA0"/>
    <w:rsid w:val="009E1238"/>
    <w:rsid w:val="009E133D"/>
    <w:rsid w:val="009E1BC5"/>
    <w:rsid w:val="009E2157"/>
    <w:rsid w:val="009E28C6"/>
    <w:rsid w:val="009E555A"/>
    <w:rsid w:val="009E563B"/>
    <w:rsid w:val="009E5A09"/>
    <w:rsid w:val="009E77B9"/>
    <w:rsid w:val="009E7E12"/>
    <w:rsid w:val="009F40CB"/>
    <w:rsid w:val="009F4371"/>
    <w:rsid w:val="009F479F"/>
    <w:rsid w:val="009F4FB5"/>
    <w:rsid w:val="009F5B27"/>
    <w:rsid w:val="009F5D6D"/>
    <w:rsid w:val="009F7F0F"/>
    <w:rsid w:val="00A0109C"/>
    <w:rsid w:val="00A017CA"/>
    <w:rsid w:val="00A0230D"/>
    <w:rsid w:val="00A02679"/>
    <w:rsid w:val="00A051A8"/>
    <w:rsid w:val="00A06B54"/>
    <w:rsid w:val="00A12254"/>
    <w:rsid w:val="00A13B1C"/>
    <w:rsid w:val="00A2079D"/>
    <w:rsid w:val="00A2120A"/>
    <w:rsid w:val="00A2182B"/>
    <w:rsid w:val="00A21A29"/>
    <w:rsid w:val="00A229CF"/>
    <w:rsid w:val="00A24286"/>
    <w:rsid w:val="00A24475"/>
    <w:rsid w:val="00A245B3"/>
    <w:rsid w:val="00A24EEE"/>
    <w:rsid w:val="00A25BA8"/>
    <w:rsid w:val="00A261F8"/>
    <w:rsid w:val="00A272E2"/>
    <w:rsid w:val="00A3050B"/>
    <w:rsid w:val="00A30B38"/>
    <w:rsid w:val="00A34035"/>
    <w:rsid w:val="00A400F9"/>
    <w:rsid w:val="00A409F6"/>
    <w:rsid w:val="00A40B8E"/>
    <w:rsid w:val="00A4166B"/>
    <w:rsid w:val="00A43F72"/>
    <w:rsid w:val="00A4446D"/>
    <w:rsid w:val="00A53952"/>
    <w:rsid w:val="00A6214E"/>
    <w:rsid w:val="00A62282"/>
    <w:rsid w:val="00A647D4"/>
    <w:rsid w:val="00A6556D"/>
    <w:rsid w:val="00A70236"/>
    <w:rsid w:val="00A7084C"/>
    <w:rsid w:val="00A70B36"/>
    <w:rsid w:val="00A71496"/>
    <w:rsid w:val="00A728A9"/>
    <w:rsid w:val="00A7354A"/>
    <w:rsid w:val="00A767D4"/>
    <w:rsid w:val="00A76967"/>
    <w:rsid w:val="00A77795"/>
    <w:rsid w:val="00A802D5"/>
    <w:rsid w:val="00A815B9"/>
    <w:rsid w:val="00A821C8"/>
    <w:rsid w:val="00A82ECC"/>
    <w:rsid w:val="00A92E6D"/>
    <w:rsid w:val="00A93103"/>
    <w:rsid w:val="00A93A56"/>
    <w:rsid w:val="00A93E47"/>
    <w:rsid w:val="00A93F9B"/>
    <w:rsid w:val="00A96A7A"/>
    <w:rsid w:val="00AA06D7"/>
    <w:rsid w:val="00AA1118"/>
    <w:rsid w:val="00AA111E"/>
    <w:rsid w:val="00AA1F97"/>
    <w:rsid w:val="00AA436F"/>
    <w:rsid w:val="00AA46FF"/>
    <w:rsid w:val="00AA4D4A"/>
    <w:rsid w:val="00AA588D"/>
    <w:rsid w:val="00AA67DD"/>
    <w:rsid w:val="00AA7DDC"/>
    <w:rsid w:val="00AB10EC"/>
    <w:rsid w:val="00AB1A71"/>
    <w:rsid w:val="00AB4B42"/>
    <w:rsid w:val="00AB6954"/>
    <w:rsid w:val="00AB754F"/>
    <w:rsid w:val="00AC039B"/>
    <w:rsid w:val="00AC13FB"/>
    <w:rsid w:val="00AC1F83"/>
    <w:rsid w:val="00AC26E1"/>
    <w:rsid w:val="00AC3B53"/>
    <w:rsid w:val="00AC4888"/>
    <w:rsid w:val="00AC4FE5"/>
    <w:rsid w:val="00AC65EF"/>
    <w:rsid w:val="00AD024F"/>
    <w:rsid w:val="00AD43D7"/>
    <w:rsid w:val="00AD5ADF"/>
    <w:rsid w:val="00AD6706"/>
    <w:rsid w:val="00AD6D9D"/>
    <w:rsid w:val="00AE0EDA"/>
    <w:rsid w:val="00AE143A"/>
    <w:rsid w:val="00AE29A8"/>
    <w:rsid w:val="00AE3538"/>
    <w:rsid w:val="00AE49EA"/>
    <w:rsid w:val="00AE5336"/>
    <w:rsid w:val="00AE57CC"/>
    <w:rsid w:val="00AF1746"/>
    <w:rsid w:val="00AF1ED0"/>
    <w:rsid w:val="00AF20EF"/>
    <w:rsid w:val="00AF223B"/>
    <w:rsid w:val="00AF2D93"/>
    <w:rsid w:val="00AF3432"/>
    <w:rsid w:val="00AF3994"/>
    <w:rsid w:val="00AF604F"/>
    <w:rsid w:val="00AF797B"/>
    <w:rsid w:val="00B00486"/>
    <w:rsid w:val="00B04335"/>
    <w:rsid w:val="00B0448E"/>
    <w:rsid w:val="00B052D2"/>
    <w:rsid w:val="00B06B6E"/>
    <w:rsid w:val="00B06BD9"/>
    <w:rsid w:val="00B06DBF"/>
    <w:rsid w:val="00B07430"/>
    <w:rsid w:val="00B0783F"/>
    <w:rsid w:val="00B07860"/>
    <w:rsid w:val="00B120A8"/>
    <w:rsid w:val="00B136B1"/>
    <w:rsid w:val="00B1388B"/>
    <w:rsid w:val="00B13A0A"/>
    <w:rsid w:val="00B13A49"/>
    <w:rsid w:val="00B1416A"/>
    <w:rsid w:val="00B1420A"/>
    <w:rsid w:val="00B14B08"/>
    <w:rsid w:val="00B15A43"/>
    <w:rsid w:val="00B16DE1"/>
    <w:rsid w:val="00B223AB"/>
    <w:rsid w:val="00B25F4E"/>
    <w:rsid w:val="00B26861"/>
    <w:rsid w:val="00B27231"/>
    <w:rsid w:val="00B303E6"/>
    <w:rsid w:val="00B30C32"/>
    <w:rsid w:val="00B31F73"/>
    <w:rsid w:val="00B375B0"/>
    <w:rsid w:val="00B3771D"/>
    <w:rsid w:val="00B406FF"/>
    <w:rsid w:val="00B41D30"/>
    <w:rsid w:val="00B422C8"/>
    <w:rsid w:val="00B42749"/>
    <w:rsid w:val="00B42EE8"/>
    <w:rsid w:val="00B43593"/>
    <w:rsid w:val="00B43B2F"/>
    <w:rsid w:val="00B47930"/>
    <w:rsid w:val="00B504A7"/>
    <w:rsid w:val="00B50BB7"/>
    <w:rsid w:val="00B51DE0"/>
    <w:rsid w:val="00B52268"/>
    <w:rsid w:val="00B52325"/>
    <w:rsid w:val="00B55D32"/>
    <w:rsid w:val="00B56464"/>
    <w:rsid w:val="00B6155D"/>
    <w:rsid w:val="00B65915"/>
    <w:rsid w:val="00B66F2F"/>
    <w:rsid w:val="00B70266"/>
    <w:rsid w:val="00B719ED"/>
    <w:rsid w:val="00B71BBC"/>
    <w:rsid w:val="00B804F4"/>
    <w:rsid w:val="00B8054E"/>
    <w:rsid w:val="00B813CA"/>
    <w:rsid w:val="00B81EFA"/>
    <w:rsid w:val="00B82BBE"/>
    <w:rsid w:val="00B83269"/>
    <w:rsid w:val="00B832DF"/>
    <w:rsid w:val="00B83A84"/>
    <w:rsid w:val="00B83AC2"/>
    <w:rsid w:val="00B83E65"/>
    <w:rsid w:val="00B8505F"/>
    <w:rsid w:val="00B946D8"/>
    <w:rsid w:val="00B95750"/>
    <w:rsid w:val="00B95BBB"/>
    <w:rsid w:val="00BA213F"/>
    <w:rsid w:val="00BA4AAC"/>
    <w:rsid w:val="00BB0B48"/>
    <w:rsid w:val="00BB1DC2"/>
    <w:rsid w:val="00BB3631"/>
    <w:rsid w:val="00BB36E6"/>
    <w:rsid w:val="00BB3CDE"/>
    <w:rsid w:val="00BB67BE"/>
    <w:rsid w:val="00BC0456"/>
    <w:rsid w:val="00BC57C9"/>
    <w:rsid w:val="00BC6F16"/>
    <w:rsid w:val="00BC7B5D"/>
    <w:rsid w:val="00BD1AE8"/>
    <w:rsid w:val="00BD306D"/>
    <w:rsid w:val="00BD3B83"/>
    <w:rsid w:val="00BD487B"/>
    <w:rsid w:val="00BD4D21"/>
    <w:rsid w:val="00BE0A31"/>
    <w:rsid w:val="00BE0EC1"/>
    <w:rsid w:val="00BE106F"/>
    <w:rsid w:val="00BE6D89"/>
    <w:rsid w:val="00BE76E5"/>
    <w:rsid w:val="00BF29F6"/>
    <w:rsid w:val="00BF49BF"/>
    <w:rsid w:val="00BF4FEC"/>
    <w:rsid w:val="00C060F7"/>
    <w:rsid w:val="00C07BDA"/>
    <w:rsid w:val="00C07C68"/>
    <w:rsid w:val="00C07D3D"/>
    <w:rsid w:val="00C1154A"/>
    <w:rsid w:val="00C12457"/>
    <w:rsid w:val="00C14961"/>
    <w:rsid w:val="00C1551B"/>
    <w:rsid w:val="00C17930"/>
    <w:rsid w:val="00C21B90"/>
    <w:rsid w:val="00C222C6"/>
    <w:rsid w:val="00C233B2"/>
    <w:rsid w:val="00C23E67"/>
    <w:rsid w:val="00C249E4"/>
    <w:rsid w:val="00C2549E"/>
    <w:rsid w:val="00C26910"/>
    <w:rsid w:val="00C277B5"/>
    <w:rsid w:val="00C307BC"/>
    <w:rsid w:val="00C32A34"/>
    <w:rsid w:val="00C32F28"/>
    <w:rsid w:val="00C341A1"/>
    <w:rsid w:val="00C3465B"/>
    <w:rsid w:val="00C34A1C"/>
    <w:rsid w:val="00C363E2"/>
    <w:rsid w:val="00C3670F"/>
    <w:rsid w:val="00C36FDF"/>
    <w:rsid w:val="00C40FB2"/>
    <w:rsid w:val="00C47169"/>
    <w:rsid w:val="00C479C2"/>
    <w:rsid w:val="00C47FF9"/>
    <w:rsid w:val="00C507D0"/>
    <w:rsid w:val="00C52BF7"/>
    <w:rsid w:val="00C538A4"/>
    <w:rsid w:val="00C5430B"/>
    <w:rsid w:val="00C54F53"/>
    <w:rsid w:val="00C61EA2"/>
    <w:rsid w:val="00C63570"/>
    <w:rsid w:val="00C63CD4"/>
    <w:rsid w:val="00C647AB"/>
    <w:rsid w:val="00C6560E"/>
    <w:rsid w:val="00C66797"/>
    <w:rsid w:val="00C66CA2"/>
    <w:rsid w:val="00C67588"/>
    <w:rsid w:val="00C67B0B"/>
    <w:rsid w:val="00C704AC"/>
    <w:rsid w:val="00C70B7A"/>
    <w:rsid w:val="00C73343"/>
    <w:rsid w:val="00C73EE3"/>
    <w:rsid w:val="00C7428A"/>
    <w:rsid w:val="00C75324"/>
    <w:rsid w:val="00C75BA8"/>
    <w:rsid w:val="00C76CEB"/>
    <w:rsid w:val="00C81DC0"/>
    <w:rsid w:val="00C8216A"/>
    <w:rsid w:val="00C839A4"/>
    <w:rsid w:val="00C8648D"/>
    <w:rsid w:val="00C86C1B"/>
    <w:rsid w:val="00C86F8F"/>
    <w:rsid w:val="00C8759F"/>
    <w:rsid w:val="00C95BBC"/>
    <w:rsid w:val="00CA25A1"/>
    <w:rsid w:val="00CA2EF1"/>
    <w:rsid w:val="00CA5123"/>
    <w:rsid w:val="00CA5C93"/>
    <w:rsid w:val="00CB0513"/>
    <w:rsid w:val="00CB1F6C"/>
    <w:rsid w:val="00CB3048"/>
    <w:rsid w:val="00CB64D4"/>
    <w:rsid w:val="00CC298C"/>
    <w:rsid w:val="00CC5477"/>
    <w:rsid w:val="00CD0034"/>
    <w:rsid w:val="00CD1B36"/>
    <w:rsid w:val="00CD3621"/>
    <w:rsid w:val="00CD6607"/>
    <w:rsid w:val="00CE01FA"/>
    <w:rsid w:val="00CE0B0D"/>
    <w:rsid w:val="00CE15A9"/>
    <w:rsid w:val="00CE1FF5"/>
    <w:rsid w:val="00CE3E58"/>
    <w:rsid w:val="00CE3E5A"/>
    <w:rsid w:val="00CE4B66"/>
    <w:rsid w:val="00CE4CEC"/>
    <w:rsid w:val="00CE691B"/>
    <w:rsid w:val="00CE6F1A"/>
    <w:rsid w:val="00CE708A"/>
    <w:rsid w:val="00CE70D8"/>
    <w:rsid w:val="00CE7201"/>
    <w:rsid w:val="00CE76BB"/>
    <w:rsid w:val="00CF0547"/>
    <w:rsid w:val="00CF147B"/>
    <w:rsid w:val="00CF5C87"/>
    <w:rsid w:val="00CF7948"/>
    <w:rsid w:val="00D01061"/>
    <w:rsid w:val="00D022B1"/>
    <w:rsid w:val="00D0332A"/>
    <w:rsid w:val="00D037A9"/>
    <w:rsid w:val="00D03E9D"/>
    <w:rsid w:val="00D07A48"/>
    <w:rsid w:val="00D11BD1"/>
    <w:rsid w:val="00D1231A"/>
    <w:rsid w:val="00D15984"/>
    <w:rsid w:val="00D20294"/>
    <w:rsid w:val="00D2338E"/>
    <w:rsid w:val="00D24535"/>
    <w:rsid w:val="00D2534B"/>
    <w:rsid w:val="00D2754D"/>
    <w:rsid w:val="00D30DB2"/>
    <w:rsid w:val="00D34A3E"/>
    <w:rsid w:val="00D35BCA"/>
    <w:rsid w:val="00D35CC1"/>
    <w:rsid w:val="00D36633"/>
    <w:rsid w:val="00D37BAB"/>
    <w:rsid w:val="00D4050C"/>
    <w:rsid w:val="00D40E2F"/>
    <w:rsid w:val="00D414DB"/>
    <w:rsid w:val="00D42C77"/>
    <w:rsid w:val="00D4450F"/>
    <w:rsid w:val="00D44DDC"/>
    <w:rsid w:val="00D466E0"/>
    <w:rsid w:val="00D46908"/>
    <w:rsid w:val="00D528D4"/>
    <w:rsid w:val="00D5389B"/>
    <w:rsid w:val="00D54117"/>
    <w:rsid w:val="00D5453A"/>
    <w:rsid w:val="00D550DE"/>
    <w:rsid w:val="00D578D9"/>
    <w:rsid w:val="00D608A3"/>
    <w:rsid w:val="00D612DA"/>
    <w:rsid w:val="00D61F4A"/>
    <w:rsid w:val="00D62303"/>
    <w:rsid w:val="00D62EF8"/>
    <w:rsid w:val="00D64D52"/>
    <w:rsid w:val="00D6698A"/>
    <w:rsid w:val="00D702AD"/>
    <w:rsid w:val="00D70B4E"/>
    <w:rsid w:val="00D71C99"/>
    <w:rsid w:val="00D71EDF"/>
    <w:rsid w:val="00D72101"/>
    <w:rsid w:val="00D72D9B"/>
    <w:rsid w:val="00D758DA"/>
    <w:rsid w:val="00D76579"/>
    <w:rsid w:val="00D768B2"/>
    <w:rsid w:val="00D778AF"/>
    <w:rsid w:val="00D8296A"/>
    <w:rsid w:val="00D82D51"/>
    <w:rsid w:val="00D835D4"/>
    <w:rsid w:val="00D83CCB"/>
    <w:rsid w:val="00D83D74"/>
    <w:rsid w:val="00D84400"/>
    <w:rsid w:val="00D851B5"/>
    <w:rsid w:val="00D859C4"/>
    <w:rsid w:val="00D85F75"/>
    <w:rsid w:val="00D9089F"/>
    <w:rsid w:val="00D909FC"/>
    <w:rsid w:val="00D90EFA"/>
    <w:rsid w:val="00D91766"/>
    <w:rsid w:val="00D917C4"/>
    <w:rsid w:val="00D92171"/>
    <w:rsid w:val="00D92FE1"/>
    <w:rsid w:val="00D9324D"/>
    <w:rsid w:val="00D932D3"/>
    <w:rsid w:val="00D9487B"/>
    <w:rsid w:val="00D95122"/>
    <w:rsid w:val="00D956D3"/>
    <w:rsid w:val="00D95784"/>
    <w:rsid w:val="00D96006"/>
    <w:rsid w:val="00D9613C"/>
    <w:rsid w:val="00DA16B8"/>
    <w:rsid w:val="00DA3005"/>
    <w:rsid w:val="00DA564C"/>
    <w:rsid w:val="00DA5746"/>
    <w:rsid w:val="00DA6627"/>
    <w:rsid w:val="00DA72EF"/>
    <w:rsid w:val="00DA78A3"/>
    <w:rsid w:val="00DB1920"/>
    <w:rsid w:val="00DB3DA1"/>
    <w:rsid w:val="00DB6C20"/>
    <w:rsid w:val="00DB7DCB"/>
    <w:rsid w:val="00DC0979"/>
    <w:rsid w:val="00DC0AA0"/>
    <w:rsid w:val="00DC1B34"/>
    <w:rsid w:val="00DC1D97"/>
    <w:rsid w:val="00DC3977"/>
    <w:rsid w:val="00DC399E"/>
    <w:rsid w:val="00DC3D12"/>
    <w:rsid w:val="00DC48E1"/>
    <w:rsid w:val="00DC5780"/>
    <w:rsid w:val="00DC701F"/>
    <w:rsid w:val="00DD08AA"/>
    <w:rsid w:val="00DD0BB2"/>
    <w:rsid w:val="00DD110B"/>
    <w:rsid w:val="00DD6965"/>
    <w:rsid w:val="00DD790C"/>
    <w:rsid w:val="00DE054C"/>
    <w:rsid w:val="00DE226E"/>
    <w:rsid w:val="00DE2505"/>
    <w:rsid w:val="00DE2CBC"/>
    <w:rsid w:val="00DE2D3D"/>
    <w:rsid w:val="00DE3779"/>
    <w:rsid w:val="00DE3DE5"/>
    <w:rsid w:val="00DE488C"/>
    <w:rsid w:val="00DE5121"/>
    <w:rsid w:val="00DE5F8F"/>
    <w:rsid w:val="00DF04D1"/>
    <w:rsid w:val="00DF3CC4"/>
    <w:rsid w:val="00DF3E95"/>
    <w:rsid w:val="00DF4D3C"/>
    <w:rsid w:val="00DF609C"/>
    <w:rsid w:val="00DF774B"/>
    <w:rsid w:val="00E009E3"/>
    <w:rsid w:val="00E01466"/>
    <w:rsid w:val="00E023EF"/>
    <w:rsid w:val="00E046EF"/>
    <w:rsid w:val="00E05D44"/>
    <w:rsid w:val="00E066B2"/>
    <w:rsid w:val="00E06C72"/>
    <w:rsid w:val="00E10312"/>
    <w:rsid w:val="00E1125F"/>
    <w:rsid w:val="00E11F80"/>
    <w:rsid w:val="00E1349B"/>
    <w:rsid w:val="00E1425B"/>
    <w:rsid w:val="00E14A42"/>
    <w:rsid w:val="00E15645"/>
    <w:rsid w:val="00E2025A"/>
    <w:rsid w:val="00E20B3E"/>
    <w:rsid w:val="00E22890"/>
    <w:rsid w:val="00E22C2C"/>
    <w:rsid w:val="00E24F5B"/>
    <w:rsid w:val="00E255B5"/>
    <w:rsid w:val="00E25E58"/>
    <w:rsid w:val="00E25ED8"/>
    <w:rsid w:val="00E26205"/>
    <w:rsid w:val="00E27073"/>
    <w:rsid w:val="00E275CE"/>
    <w:rsid w:val="00E27927"/>
    <w:rsid w:val="00E32207"/>
    <w:rsid w:val="00E33FC1"/>
    <w:rsid w:val="00E34471"/>
    <w:rsid w:val="00E354AC"/>
    <w:rsid w:val="00E355F8"/>
    <w:rsid w:val="00E4062F"/>
    <w:rsid w:val="00E41874"/>
    <w:rsid w:val="00E42469"/>
    <w:rsid w:val="00E4403C"/>
    <w:rsid w:val="00E4422F"/>
    <w:rsid w:val="00E44576"/>
    <w:rsid w:val="00E44959"/>
    <w:rsid w:val="00E5015C"/>
    <w:rsid w:val="00E55EB6"/>
    <w:rsid w:val="00E564A0"/>
    <w:rsid w:val="00E56F2B"/>
    <w:rsid w:val="00E57CC3"/>
    <w:rsid w:val="00E60A44"/>
    <w:rsid w:val="00E6164A"/>
    <w:rsid w:val="00E64F32"/>
    <w:rsid w:val="00E6529C"/>
    <w:rsid w:val="00E661DC"/>
    <w:rsid w:val="00E667DE"/>
    <w:rsid w:val="00E67AC0"/>
    <w:rsid w:val="00E70D96"/>
    <w:rsid w:val="00E74189"/>
    <w:rsid w:val="00E779C3"/>
    <w:rsid w:val="00E779E5"/>
    <w:rsid w:val="00E82471"/>
    <w:rsid w:val="00E84325"/>
    <w:rsid w:val="00E85F44"/>
    <w:rsid w:val="00E867E6"/>
    <w:rsid w:val="00E86D7F"/>
    <w:rsid w:val="00E910E5"/>
    <w:rsid w:val="00E91E35"/>
    <w:rsid w:val="00E92670"/>
    <w:rsid w:val="00E92D9B"/>
    <w:rsid w:val="00E93A47"/>
    <w:rsid w:val="00E93D58"/>
    <w:rsid w:val="00E93E70"/>
    <w:rsid w:val="00E94638"/>
    <w:rsid w:val="00E95993"/>
    <w:rsid w:val="00E964AA"/>
    <w:rsid w:val="00E9681F"/>
    <w:rsid w:val="00E96857"/>
    <w:rsid w:val="00E97948"/>
    <w:rsid w:val="00EA024E"/>
    <w:rsid w:val="00EA081E"/>
    <w:rsid w:val="00EA1BA0"/>
    <w:rsid w:val="00EA25BC"/>
    <w:rsid w:val="00EA27D5"/>
    <w:rsid w:val="00EA35C2"/>
    <w:rsid w:val="00EA43E4"/>
    <w:rsid w:val="00EA511A"/>
    <w:rsid w:val="00EA64E2"/>
    <w:rsid w:val="00EA6517"/>
    <w:rsid w:val="00EA6DCA"/>
    <w:rsid w:val="00EA7EC4"/>
    <w:rsid w:val="00EB2228"/>
    <w:rsid w:val="00EB4165"/>
    <w:rsid w:val="00EB536A"/>
    <w:rsid w:val="00EB633B"/>
    <w:rsid w:val="00EC081C"/>
    <w:rsid w:val="00EC0A01"/>
    <w:rsid w:val="00EC14B5"/>
    <w:rsid w:val="00EC4B19"/>
    <w:rsid w:val="00EC69FF"/>
    <w:rsid w:val="00EC738F"/>
    <w:rsid w:val="00ED1DFD"/>
    <w:rsid w:val="00ED2055"/>
    <w:rsid w:val="00ED27F2"/>
    <w:rsid w:val="00ED3D9C"/>
    <w:rsid w:val="00ED4C36"/>
    <w:rsid w:val="00ED4E06"/>
    <w:rsid w:val="00EE026C"/>
    <w:rsid w:val="00EE3DF4"/>
    <w:rsid w:val="00EE4BEF"/>
    <w:rsid w:val="00EE4CC6"/>
    <w:rsid w:val="00EE52F4"/>
    <w:rsid w:val="00EE61E5"/>
    <w:rsid w:val="00EE7315"/>
    <w:rsid w:val="00EF071A"/>
    <w:rsid w:val="00EF1307"/>
    <w:rsid w:val="00EF3347"/>
    <w:rsid w:val="00EF3C92"/>
    <w:rsid w:val="00EF486F"/>
    <w:rsid w:val="00EF511A"/>
    <w:rsid w:val="00EF6CC7"/>
    <w:rsid w:val="00F02E0F"/>
    <w:rsid w:val="00F035EA"/>
    <w:rsid w:val="00F0529D"/>
    <w:rsid w:val="00F067B8"/>
    <w:rsid w:val="00F06DCF"/>
    <w:rsid w:val="00F125A3"/>
    <w:rsid w:val="00F12651"/>
    <w:rsid w:val="00F128C1"/>
    <w:rsid w:val="00F208A9"/>
    <w:rsid w:val="00F21A09"/>
    <w:rsid w:val="00F22A2F"/>
    <w:rsid w:val="00F2342F"/>
    <w:rsid w:val="00F23F62"/>
    <w:rsid w:val="00F249D0"/>
    <w:rsid w:val="00F27652"/>
    <w:rsid w:val="00F30A50"/>
    <w:rsid w:val="00F30F75"/>
    <w:rsid w:val="00F31CE4"/>
    <w:rsid w:val="00F3207F"/>
    <w:rsid w:val="00F3352D"/>
    <w:rsid w:val="00F373AB"/>
    <w:rsid w:val="00F3742A"/>
    <w:rsid w:val="00F42AA6"/>
    <w:rsid w:val="00F42E2C"/>
    <w:rsid w:val="00F43441"/>
    <w:rsid w:val="00F4449A"/>
    <w:rsid w:val="00F44AAF"/>
    <w:rsid w:val="00F44EB0"/>
    <w:rsid w:val="00F4522E"/>
    <w:rsid w:val="00F453D5"/>
    <w:rsid w:val="00F458A6"/>
    <w:rsid w:val="00F45F5A"/>
    <w:rsid w:val="00F47150"/>
    <w:rsid w:val="00F47900"/>
    <w:rsid w:val="00F51BF7"/>
    <w:rsid w:val="00F5235E"/>
    <w:rsid w:val="00F56616"/>
    <w:rsid w:val="00F62523"/>
    <w:rsid w:val="00F62843"/>
    <w:rsid w:val="00F667B9"/>
    <w:rsid w:val="00F67D42"/>
    <w:rsid w:val="00F729AB"/>
    <w:rsid w:val="00F72B44"/>
    <w:rsid w:val="00F732F5"/>
    <w:rsid w:val="00F74368"/>
    <w:rsid w:val="00F74D2D"/>
    <w:rsid w:val="00F75DD1"/>
    <w:rsid w:val="00F7605D"/>
    <w:rsid w:val="00F7769E"/>
    <w:rsid w:val="00F7781F"/>
    <w:rsid w:val="00F817E6"/>
    <w:rsid w:val="00F8639A"/>
    <w:rsid w:val="00F87212"/>
    <w:rsid w:val="00F91554"/>
    <w:rsid w:val="00F92C48"/>
    <w:rsid w:val="00F932FB"/>
    <w:rsid w:val="00F94E28"/>
    <w:rsid w:val="00F9537F"/>
    <w:rsid w:val="00F96F73"/>
    <w:rsid w:val="00F976F4"/>
    <w:rsid w:val="00FA21B5"/>
    <w:rsid w:val="00FA3B19"/>
    <w:rsid w:val="00FA4002"/>
    <w:rsid w:val="00FA412D"/>
    <w:rsid w:val="00FA495D"/>
    <w:rsid w:val="00FA4979"/>
    <w:rsid w:val="00FA59EA"/>
    <w:rsid w:val="00FA5E7D"/>
    <w:rsid w:val="00FA6B32"/>
    <w:rsid w:val="00FB006C"/>
    <w:rsid w:val="00FB7916"/>
    <w:rsid w:val="00FC334E"/>
    <w:rsid w:val="00FC3B18"/>
    <w:rsid w:val="00FC424C"/>
    <w:rsid w:val="00FC75D3"/>
    <w:rsid w:val="00FC7B2D"/>
    <w:rsid w:val="00FC7FFB"/>
    <w:rsid w:val="00FD0096"/>
    <w:rsid w:val="00FD09DD"/>
    <w:rsid w:val="00FD11A5"/>
    <w:rsid w:val="00FD1B51"/>
    <w:rsid w:val="00FD2635"/>
    <w:rsid w:val="00FD4749"/>
    <w:rsid w:val="00FD5C98"/>
    <w:rsid w:val="00FD7239"/>
    <w:rsid w:val="00FE18D5"/>
    <w:rsid w:val="00FE1A78"/>
    <w:rsid w:val="00FE5352"/>
    <w:rsid w:val="00FE5952"/>
    <w:rsid w:val="00FE6042"/>
    <w:rsid w:val="00FE6556"/>
    <w:rsid w:val="00FE65AA"/>
    <w:rsid w:val="00FE77E4"/>
    <w:rsid w:val="00FE783B"/>
    <w:rsid w:val="00FF01BA"/>
    <w:rsid w:val="00FF1406"/>
    <w:rsid w:val="00FF27C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50CC5483"/>
  <w15:docId w15:val="{52F9AA07-9C93-4C54-A2ED-4C25FEDE42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72C7"/>
    <w:rPr>
      <w:lang w:val="en-AU"/>
    </w:rPr>
  </w:style>
  <w:style w:type="paragraph" w:styleId="Heading1">
    <w:name w:val="heading 1"/>
    <w:basedOn w:val="Normal"/>
    <w:next w:val="Normal"/>
    <w:link w:val="Heading1Char"/>
    <w:uiPriority w:val="9"/>
    <w:qFormat/>
    <w:rsid w:val="0069017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600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00D0"/>
    <w:rPr>
      <w:lang w:val="en-AU"/>
    </w:rPr>
  </w:style>
  <w:style w:type="paragraph" w:styleId="Footer">
    <w:name w:val="footer"/>
    <w:basedOn w:val="Normal"/>
    <w:link w:val="FooterChar"/>
    <w:uiPriority w:val="99"/>
    <w:unhideWhenUsed/>
    <w:rsid w:val="005600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00D0"/>
    <w:rPr>
      <w:lang w:val="en-AU"/>
    </w:rPr>
  </w:style>
  <w:style w:type="paragraph" w:customStyle="1" w:styleId="hhh">
    <w:name w:val="hhh"/>
    <w:basedOn w:val="Normal"/>
    <w:rsid w:val="005600D0"/>
    <w:pPr>
      <w:spacing w:before="180" w:after="120" w:line="360" w:lineRule="auto"/>
      <w:jc w:val="center"/>
    </w:pPr>
    <w:rPr>
      <w:rFonts w:ascii="Times New Roman (PCL6)" w:eastAsia="Times New Roman" w:hAnsi="Times New Roman (PCL6)" w:cs="Times New Roman"/>
      <w:b/>
      <w:color w:val="000000"/>
      <w:sz w:val="32"/>
      <w:szCs w:val="20"/>
      <w:lang w:val="pt-BR"/>
    </w:rPr>
  </w:style>
  <w:style w:type="paragraph" w:styleId="BalloonText">
    <w:name w:val="Balloon Text"/>
    <w:basedOn w:val="Normal"/>
    <w:link w:val="BalloonTextChar"/>
    <w:uiPriority w:val="99"/>
    <w:semiHidden/>
    <w:unhideWhenUsed/>
    <w:rsid w:val="005600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00D0"/>
    <w:rPr>
      <w:rFonts w:ascii="Tahoma" w:hAnsi="Tahoma" w:cs="Tahoma"/>
      <w:sz w:val="16"/>
      <w:szCs w:val="16"/>
      <w:lang w:val="en-AU"/>
    </w:rPr>
  </w:style>
  <w:style w:type="paragraph" w:customStyle="1" w:styleId="Default">
    <w:name w:val="Default"/>
    <w:rsid w:val="00A92E6D"/>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A92E6D"/>
    <w:pPr>
      <w:ind w:left="720"/>
      <w:contextualSpacing/>
    </w:pPr>
  </w:style>
  <w:style w:type="character" w:styleId="CommentReference">
    <w:name w:val="annotation reference"/>
    <w:basedOn w:val="DefaultParagraphFont"/>
    <w:uiPriority w:val="99"/>
    <w:semiHidden/>
    <w:unhideWhenUsed/>
    <w:rsid w:val="005829B1"/>
    <w:rPr>
      <w:sz w:val="16"/>
      <w:szCs w:val="16"/>
    </w:rPr>
  </w:style>
  <w:style w:type="paragraph" w:styleId="CommentText">
    <w:name w:val="annotation text"/>
    <w:basedOn w:val="Normal"/>
    <w:link w:val="CommentTextChar"/>
    <w:uiPriority w:val="99"/>
    <w:unhideWhenUsed/>
    <w:rsid w:val="005829B1"/>
    <w:pPr>
      <w:spacing w:line="240" w:lineRule="auto"/>
    </w:pPr>
    <w:rPr>
      <w:sz w:val="20"/>
      <w:szCs w:val="20"/>
    </w:rPr>
  </w:style>
  <w:style w:type="character" w:customStyle="1" w:styleId="CommentTextChar">
    <w:name w:val="Comment Text Char"/>
    <w:basedOn w:val="DefaultParagraphFont"/>
    <w:link w:val="CommentText"/>
    <w:uiPriority w:val="99"/>
    <w:rsid w:val="005829B1"/>
    <w:rPr>
      <w:sz w:val="20"/>
      <w:szCs w:val="20"/>
      <w:lang w:val="en-AU"/>
    </w:rPr>
  </w:style>
  <w:style w:type="paragraph" w:styleId="CommentSubject">
    <w:name w:val="annotation subject"/>
    <w:basedOn w:val="CommentText"/>
    <w:next w:val="CommentText"/>
    <w:link w:val="CommentSubjectChar"/>
    <w:uiPriority w:val="99"/>
    <w:semiHidden/>
    <w:unhideWhenUsed/>
    <w:rsid w:val="005829B1"/>
    <w:rPr>
      <w:b/>
      <w:bCs/>
    </w:rPr>
  </w:style>
  <w:style w:type="character" w:customStyle="1" w:styleId="CommentSubjectChar">
    <w:name w:val="Comment Subject Char"/>
    <w:basedOn w:val="CommentTextChar"/>
    <w:link w:val="CommentSubject"/>
    <w:uiPriority w:val="99"/>
    <w:semiHidden/>
    <w:rsid w:val="005829B1"/>
    <w:rPr>
      <w:b/>
      <w:bCs/>
      <w:sz w:val="20"/>
      <w:szCs w:val="20"/>
      <w:lang w:val="en-AU"/>
    </w:rPr>
  </w:style>
  <w:style w:type="character" w:styleId="Hyperlink">
    <w:name w:val="Hyperlink"/>
    <w:basedOn w:val="DefaultParagraphFont"/>
    <w:uiPriority w:val="99"/>
    <w:unhideWhenUsed/>
    <w:rsid w:val="004B042D"/>
    <w:rPr>
      <w:color w:val="0000FF" w:themeColor="hyperlink"/>
      <w:u w:val="single"/>
    </w:rPr>
  </w:style>
  <w:style w:type="character" w:customStyle="1" w:styleId="Heading1Char">
    <w:name w:val="Heading 1 Char"/>
    <w:basedOn w:val="DefaultParagraphFont"/>
    <w:link w:val="Heading1"/>
    <w:uiPriority w:val="9"/>
    <w:rsid w:val="00690173"/>
    <w:rPr>
      <w:rFonts w:asciiTheme="majorHAnsi" w:eastAsiaTheme="majorEastAsia" w:hAnsiTheme="majorHAnsi" w:cstheme="majorBidi"/>
      <w:color w:val="365F91" w:themeColor="accent1" w:themeShade="BF"/>
      <w:sz w:val="32"/>
      <w:szCs w:val="32"/>
      <w:lang w:val="en-AU"/>
    </w:rPr>
  </w:style>
  <w:style w:type="character" w:customStyle="1" w:styleId="UnresolvedMention1">
    <w:name w:val="Unresolved Mention1"/>
    <w:basedOn w:val="DefaultParagraphFont"/>
    <w:uiPriority w:val="99"/>
    <w:semiHidden/>
    <w:unhideWhenUsed/>
    <w:rsid w:val="000527FD"/>
    <w:rPr>
      <w:color w:val="605E5C"/>
      <w:shd w:val="clear" w:color="auto" w:fill="E1DFDD"/>
    </w:rPr>
  </w:style>
  <w:style w:type="table" w:styleId="TableGrid">
    <w:name w:val="Table Grid"/>
    <w:basedOn w:val="TableNormal"/>
    <w:uiPriority w:val="39"/>
    <w:rsid w:val="00CC54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OTCReportNormalNumbered">
    <w:name w:val="IOTC Report Normal Numbered"/>
    <w:basedOn w:val="Normal"/>
    <w:qFormat/>
    <w:rsid w:val="00CC5477"/>
    <w:pPr>
      <w:numPr>
        <w:numId w:val="3"/>
      </w:numPr>
      <w:spacing w:before="120" w:after="0" w:line="240" w:lineRule="auto"/>
      <w:jc w:val="both"/>
    </w:pPr>
    <w:rPr>
      <w:rFonts w:ascii="Times New Roman" w:eastAsia="Times New Roman" w:hAnsi="Times New Roman" w:cs="Times New Roman"/>
      <w:snapToGrid w:val="0"/>
      <w:color w:val="000000"/>
      <w:szCs w:val="20"/>
      <w:lang w:val="en-GB"/>
    </w:rPr>
  </w:style>
  <w:style w:type="paragraph" w:customStyle="1" w:styleId="PR1">
    <w:name w:val="PR 1"/>
    <w:basedOn w:val="IOTCReportNormalNumbered"/>
    <w:qFormat/>
    <w:rsid w:val="00925E29"/>
    <w:pPr>
      <w:numPr>
        <w:numId w:val="21"/>
      </w:numPr>
      <w:ind w:left="360"/>
    </w:pPr>
    <w:rPr>
      <w:rFonts w:ascii="Calibri" w:hAnsi="Calibri" w:cs="Calibri"/>
      <w:color w:val="000000" w:themeColor="text1"/>
      <w:szCs w:val="22"/>
    </w:rPr>
  </w:style>
  <w:style w:type="paragraph" w:styleId="EndnoteText">
    <w:name w:val="endnote text"/>
    <w:basedOn w:val="Normal"/>
    <w:link w:val="EndnoteTextChar"/>
    <w:uiPriority w:val="99"/>
    <w:semiHidden/>
    <w:unhideWhenUsed/>
    <w:rsid w:val="009E133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E133D"/>
    <w:rPr>
      <w:sz w:val="20"/>
      <w:szCs w:val="20"/>
      <w:lang w:val="en-AU"/>
    </w:rPr>
  </w:style>
  <w:style w:type="character" w:styleId="EndnoteReference">
    <w:name w:val="endnote reference"/>
    <w:basedOn w:val="DefaultParagraphFont"/>
    <w:uiPriority w:val="99"/>
    <w:semiHidden/>
    <w:unhideWhenUsed/>
    <w:rsid w:val="009E133D"/>
    <w:rPr>
      <w:vertAlign w:val="superscript"/>
    </w:rPr>
  </w:style>
  <w:style w:type="paragraph" w:styleId="FootnoteText">
    <w:name w:val="footnote text"/>
    <w:basedOn w:val="Normal"/>
    <w:link w:val="FootnoteTextChar"/>
    <w:uiPriority w:val="99"/>
    <w:semiHidden/>
    <w:unhideWhenUsed/>
    <w:rsid w:val="00E67AC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67AC0"/>
    <w:rPr>
      <w:sz w:val="20"/>
      <w:szCs w:val="20"/>
      <w:lang w:val="en-AU"/>
    </w:rPr>
  </w:style>
  <w:style w:type="character" w:styleId="FootnoteReference">
    <w:name w:val="footnote reference"/>
    <w:basedOn w:val="DefaultParagraphFont"/>
    <w:uiPriority w:val="99"/>
    <w:semiHidden/>
    <w:unhideWhenUsed/>
    <w:rsid w:val="00E67AC0"/>
    <w:rPr>
      <w:vertAlign w:val="superscript"/>
    </w:rPr>
  </w:style>
  <w:style w:type="character" w:styleId="Emphasis">
    <w:name w:val="Emphasis"/>
    <w:basedOn w:val="DefaultParagraphFont"/>
    <w:uiPriority w:val="20"/>
    <w:qFormat/>
    <w:rsid w:val="00390C93"/>
    <w:rPr>
      <w:i/>
      <w:iCs/>
    </w:rPr>
  </w:style>
  <w:style w:type="paragraph" w:styleId="Revision">
    <w:name w:val="Revision"/>
    <w:hidden/>
    <w:uiPriority w:val="99"/>
    <w:semiHidden/>
    <w:rsid w:val="00E60A44"/>
    <w:pPr>
      <w:spacing w:after="0" w:line="240" w:lineRule="auto"/>
    </w:pPr>
    <w:rPr>
      <w:lang w:val="en-AU"/>
    </w:rPr>
  </w:style>
  <w:style w:type="table" w:customStyle="1" w:styleId="TableGrid1">
    <w:name w:val="Table Grid1"/>
    <w:basedOn w:val="TableNormal"/>
    <w:next w:val="TableGrid"/>
    <w:uiPriority w:val="59"/>
    <w:rsid w:val="00970704"/>
    <w:pPr>
      <w:spacing w:after="0" w:line="240" w:lineRule="auto"/>
    </w:pPr>
    <w:rPr>
      <w:lang w:val="fr-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E01466"/>
    <w:pPr>
      <w:spacing w:after="0" w:line="240" w:lineRule="auto"/>
    </w:pPr>
    <w:rPr>
      <w:lang w:val="fr-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012196">
      <w:bodyDiv w:val="1"/>
      <w:marLeft w:val="0"/>
      <w:marRight w:val="0"/>
      <w:marTop w:val="0"/>
      <w:marBottom w:val="0"/>
      <w:divBdr>
        <w:top w:val="none" w:sz="0" w:space="0" w:color="auto"/>
        <w:left w:val="none" w:sz="0" w:space="0" w:color="auto"/>
        <w:bottom w:val="none" w:sz="0" w:space="0" w:color="auto"/>
        <w:right w:val="none" w:sz="0" w:space="0" w:color="auto"/>
      </w:divBdr>
    </w:div>
    <w:div w:id="560990360">
      <w:bodyDiv w:val="1"/>
      <w:marLeft w:val="0"/>
      <w:marRight w:val="0"/>
      <w:marTop w:val="0"/>
      <w:marBottom w:val="0"/>
      <w:divBdr>
        <w:top w:val="none" w:sz="0" w:space="0" w:color="auto"/>
        <w:left w:val="none" w:sz="0" w:space="0" w:color="auto"/>
        <w:bottom w:val="none" w:sz="0" w:space="0" w:color="auto"/>
        <w:right w:val="none" w:sz="0" w:space="0" w:color="auto"/>
      </w:divBdr>
    </w:div>
    <w:div w:id="849568943">
      <w:bodyDiv w:val="1"/>
      <w:marLeft w:val="0"/>
      <w:marRight w:val="0"/>
      <w:marTop w:val="0"/>
      <w:marBottom w:val="0"/>
      <w:divBdr>
        <w:top w:val="none" w:sz="0" w:space="0" w:color="auto"/>
        <w:left w:val="none" w:sz="0" w:space="0" w:color="auto"/>
        <w:bottom w:val="none" w:sz="0" w:space="0" w:color="auto"/>
        <w:right w:val="none" w:sz="0" w:space="0" w:color="auto"/>
      </w:divBdr>
    </w:div>
    <w:div w:id="1002318927">
      <w:bodyDiv w:val="1"/>
      <w:marLeft w:val="0"/>
      <w:marRight w:val="0"/>
      <w:marTop w:val="0"/>
      <w:marBottom w:val="0"/>
      <w:divBdr>
        <w:top w:val="none" w:sz="0" w:space="0" w:color="auto"/>
        <w:left w:val="none" w:sz="0" w:space="0" w:color="auto"/>
        <w:bottom w:val="none" w:sz="0" w:space="0" w:color="auto"/>
        <w:right w:val="none" w:sz="0" w:space="0" w:color="auto"/>
      </w:divBdr>
    </w:div>
    <w:div w:id="1088843111">
      <w:bodyDiv w:val="1"/>
      <w:marLeft w:val="0"/>
      <w:marRight w:val="0"/>
      <w:marTop w:val="0"/>
      <w:marBottom w:val="0"/>
      <w:divBdr>
        <w:top w:val="none" w:sz="0" w:space="0" w:color="auto"/>
        <w:left w:val="none" w:sz="0" w:space="0" w:color="auto"/>
        <w:bottom w:val="none" w:sz="0" w:space="0" w:color="auto"/>
        <w:right w:val="none" w:sz="0" w:space="0" w:color="auto"/>
      </w:divBdr>
    </w:div>
    <w:div w:id="1125805918">
      <w:bodyDiv w:val="1"/>
      <w:marLeft w:val="0"/>
      <w:marRight w:val="0"/>
      <w:marTop w:val="0"/>
      <w:marBottom w:val="0"/>
      <w:divBdr>
        <w:top w:val="none" w:sz="0" w:space="0" w:color="auto"/>
        <w:left w:val="none" w:sz="0" w:space="0" w:color="auto"/>
        <w:bottom w:val="none" w:sz="0" w:space="0" w:color="auto"/>
        <w:right w:val="none" w:sz="0" w:space="0" w:color="auto"/>
      </w:divBdr>
    </w:div>
    <w:div w:id="1749307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microsoft.com/office/2011/relationships/people" Target="people.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D162D2-2162-482D-88B1-F41BCE4702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24</Pages>
  <Words>6532</Words>
  <Characters>47147</Characters>
  <Application>Microsoft Office Word</Application>
  <DocSecurity>0</DocSecurity>
  <Lines>392</Lines>
  <Paragraphs>107</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53572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DWilson</dc:creator>
  <cp:lastModifiedBy>Secretariat</cp:lastModifiedBy>
  <cp:revision>3</cp:revision>
  <cp:lastPrinted>2023-11-24T06:54:00Z</cp:lastPrinted>
  <dcterms:created xsi:type="dcterms:W3CDTF">2023-11-24T04:09:00Z</dcterms:created>
  <dcterms:modified xsi:type="dcterms:W3CDTF">2023-11-24T06:55:00Z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b2181bc76a2a84f1965fcc1eeaf2289c858189704fd2bc3e73f06846aabffdf6</vt:lpwstr>
  </property>
</Properties>
</file>